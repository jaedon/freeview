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655" w:rsidRDefault="00C52C02" w:rsidP="00D31655">
      <w:pPr>
        <w:pStyle w:val="Section"/>
        <w:pBdr>
          <w:top w:val="none" w:sz="0" w:space="0" w:color="auto"/>
        </w:pBdr>
        <w:jc w:val="left"/>
        <w:rPr>
          <w:spacing w:val="36"/>
          <w:w w:val="100"/>
        </w:rPr>
      </w:pPr>
      <w:bookmarkStart w:id="0" w:name="OLE_LINK1"/>
      <w:bookmarkStart w:id="1" w:name="OLE_LINK2"/>
      <w:r>
        <w:rPr>
          <w:noProof/>
          <w:spacing w:val="36"/>
          <w:w w:val="100"/>
        </w:rPr>
        <w:drawing>
          <wp:inline distT="0" distB="0" distL="0" distR="0">
            <wp:extent cx="1304925" cy="638175"/>
            <wp:effectExtent l="19050" t="0" r="9525" b="0"/>
            <wp:docPr id="1" name="Picture 1" descr="BC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M Logo"/>
                    <pic:cNvPicPr>
                      <a:picLocks noChangeAspect="1" noChangeArrowheads="1"/>
                    </pic:cNvPicPr>
                  </pic:nvPicPr>
                  <pic:blipFill>
                    <a:blip r:embed="rId8" cstate="print"/>
                    <a:srcRect/>
                    <a:stretch>
                      <a:fillRect/>
                    </a:stretch>
                  </pic:blipFill>
                  <pic:spPr bwMode="auto">
                    <a:xfrm>
                      <a:off x="0" y="0"/>
                      <a:ext cx="1304925" cy="638175"/>
                    </a:xfrm>
                    <a:prstGeom prst="rect">
                      <a:avLst/>
                    </a:prstGeom>
                    <a:noFill/>
                    <a:ln w="9525">
                      <a:noFill/>
                      <a:miter lim="800000"/>
                      <a:headEnd/>
                      <a:tailEnd/>
                    </a:ln>
                  </pic:spPr>
                </pic:pic>
              </a:graphicData>
            </a:graphic>
          </wp:inline>
        </w:drawing>
      </w:r>
    </w:p>
    <w:p w:rsidR="00D31655" w:rsidRDefault="00D31655" w:rsidP="00D31655">
      <w:pPr>
        <w:pStyle w:val="Heading1"/>
      </w:pPr>
    </w:p>
    <w:p w:rsidR="00D31655" w:rsidRDefault="00A67268" w:rsidP="00D31655">
      <w:pPr>
        <w:pStyle w:val="Body"/>
        <w:jc w:val="center"/>
        <w:rPr>
          <w:rStyle w:val="BoldHelv"/>
          <w:sz w:val="72"/>
          <w:szCs w:val="72"/>
        </w:rPr>
      </w:pPr>
      <w:r>
        <w:rPr>
          <w:rStyle w:val="BoldHelv"/>
          <w:sz w:val="72"/>
          <w:szCs w:val="72"/>
        </w:rPr>
        <w:t>Brutus</w:t>
      </w:r>
      <w:r w:rsidR="009C3C4A">
        <w:rPr>
          <w:rStyle w:val="BoldHelv"/>
          <w:sz w:val="72"/>
          <w:szCs w:val="72"/>
        </w:rPr>
        <w:t>2</w:t>
      </w:r>
      <w:r>
        <w:rPr>
          <w:rStyle w:val="BoldHelv"/>
          <w:sz w:val="72"/>
          <w:szCs w:val="72"/>
        </w:rPr>
        <w:t xml:space="preserve"> Usage Guide</w:t>
      </w:r>
    </w:p>
    <w:p w:rsidR="00D31655" w:rsidRDefault="00D31655" w:rsidP="00D31655">
      <w:pPr>
        <w:pStyle w:val="Body"/>
        <w:jc w:val="center"/>
        <w:rPr>
          <w:rStyle w:val="BoldHelv"/>
          <w:sz w:val="72"/>
          <w:szCs w:val="72"/>
        </w:rPr>
      </w:pPr>
    </w:p>
    <w:p w:rsidR="00A01639" w:rsidRDefault="00A72627" w:rsidP="00D31655">
      <w:pPr>
        <w:pStyle w:val="Body"/>
        <w:jc w:val="center"/>
        <w:rPr>
          <w:ins w:id="2" w:author="tokushig" w:date="2011-09-01T12:01:00Z"/>
          <w:rStyle w:val="BoldHelv"/>
        </w:rPr>
      </w:pPr>
      <w:ins w:id="3" w:author="tokushig" w:date="2011-09-01T12:01:00Z">
        <w:r>
          <w:rPr>
            <w:rStyle w:val="BoldHelv"/>
          </w:rPr>
          <w:fldChar w:fldCharType="begin"/>
        </w:r>
        <w:r w:rsidR="00A01639">
          <w:rPr>
            <w:rStyle w:val="BoldHelv"/>
          </w:rPr>
          <w:instrText xml:space="preserve"> SAVEDATE  \@ "MMMM d, yyyy"  \* MERGEFORMAT </w:instrText>
        </w:r>
      </w:ins>
      <w:r>
        <w:rPr>
          <w:rStyle w:val="BoldHelv"/>
        </w:rPr>
        <w:fldChar w:fldCharType="separate"/>
      </w:r>
      <w:ins w:id="4" w:author="tokushig" w:date="2011-09-12T15:50:00Z">
        <w:r w:rsidR="00866214">
          <w:rPr>
            <w:rStyle w:val="BoldHelv"/>
            <w:noProof/>
          </w:rPr>
          <w:t>September 1, 2011</w:t>
        </w:r>
      </w:ins>
      <w:ins w:id="5" w:author="tokushig" w:date="2011-09-01T12:01:00Z">
        <w:r>
          <w:rPr>
            <w:rStyle w:val="BoldHelv"/>
          </w:rPr>
          <w:fldChar w:fldCharType="end"/>
        </w:r>
      </w:ins>
    </w:p>
    <w:p w:rsidR="00D31655" w:rsidDel="00A01639" w:rsidRDefault="009C3C4A" w:rsidP="00D31655">
      <w:pPr>
        <w:pStyle w:val="Body"/>
        <w:jc w:val="center"/>
        <w:rPr>
          <w:del w:id="6" w:author="tokushig" w:date="2011-09-01T12:01:00Z"/>
          <w:rStyle w:val="BoldHelv"/>
        </w:rPr>
      </w:pPr>
      <w:del w:id="7" w:author="tokushig" w:date="2011-09-01T12:01:00Z">
        <w:r w:rsidDel="00A01639">
          <w:rPr>
            <w:rStyle w:val="BoldHelv"/>
          </w:rPr>
          <w:delText>June</w:delText>
        </w:r>
        <w:r w:rsidR="00D31655" w:rsidRPr="00783CF6" w:rsidDel="00A01639">
          <w:rPr>
            <w:rStyle w:val="BoldHelv"/>
          </w:rPr>
          <w:delText xml:space="preserve"> </w:delText>
        </w:r>
        <w:r w:rsidR="00A67268" w:rsidDel="00A01639">
          <w:rPr>
            <w:rStyle w:val="BoldHelv"/>
          </w:rPr>
          <w:delText>1</w:delText>
        </w:r>
        <w:r w:rsidDel="00A01639">
          <w:rPr>
            <w:rStyle w:val="BoldHelv"/>
          </w:rPr>
          <w:delText>6</w:delText>
        </w:r>
        <w:r w:rsidR="00A67268" w:rsidDel="00A01639">
          <w:rPr>
            <w:rStyle w:val="BoldHelv"/>
          </w:rPr>
          <w:delText>,</w:delText>
        </w:r>
        <w:r w:rsidR="00D31655" w:rsidRPr="00783CF6" w:rsidDel="00A01639">
          <w:rPr>
            <w:rStyle w:val="BoldHelv"/>
          </w:rPr>
          <w:delText xml:space="preserve"> 20</w:delText>
        </w:r>
        <w:r w:rsidDel="00A01639">
          <w:rPr>
            <w:rStyle w:val="BoldHelv"/>
          </w:rPr>
          <w:delText>11</w:delText>
        </w:r>
      </w:del>
    </w:p>
    <w:p w:rsidR="00D31655" w:rsidRDefault="00A67268" w:rsidP="00D31655">
      <w:pPr>
        <w:pStyle w:val="Body"/>
        <w:jc w:val="center"/>
        <w:rPr>
          <w:rStyle w:val="BoldHelv"/>
        </w:rPr>
      </w:pPr>
      <w:r>
        <w:rPr>
          <w:rStyle w:val="BoldHelv"/>
        </w:rPr>
        <w:t>STB_Brutus-SWUM</w:t>
      </w:r>
      <w:r w:rsidR="003B2EB8">
        <w:rPr>
          <w:rStyle w:val="BoldHelv"/>
        </w:rPr>
        <w:t>300</w:t>
      </w:r>
      <w:r>
        <w:rPr>
          <w:rStyle w:val="BoldHelv"/>
        </w:rPr>
        <w:t>-R</w:t>
      </w:r>
    </w:p>
    <w:p w:rsidR="00D31655" w:rsidRDefault="00D31655" w:rsidP="00D31655">
      <w:pPr>
        <w:pStyle w:val="Body"/>
        <w:jc w:val="center"/>
        <w:rPr>
          <w:rStyle w:val="BoldHelv"/>
        </w:rPr>
      </w:pPr>
    </w:p>
    <w:p w:rsidR="00D31655" w:rsidRDefault="00D31655" w:rsidP="00D31655">
      <w:pPr>
        <w:pStyle w:val="Body"/>
        <w:jc w:val="center"/>
        <w:rPr>
          <w:rStyle w:val="BoldHelv"/>
        </w:rPr>
      </w:pPr>
    </w:p>
    <w:p w:rsidR="00D31655" w:rsidRDefault="00D31655" w:rsidP="00D31655">
      <w:pPr>
        <w:pStyle w:val="Body"/>
        <w:jc w:val="center"/>
        <w:rPr>
          <w:rStyle w:val="BoldHelv"/>
        </w:rPr>
      </w:pPr>
    </w:p>
    <w:p w:rsidR="00D31655" w:rsidRDefault="00D31655" w:rsidP="00D31655">
      <w:pPr>
        <w:pStyle w:val="Body"/>
        <w:jc w:val="center"/>
        <w:rPr>
          <w:rStyle w:val="BoldHelv"/>
        </w:rPr>
      </w:pPr>
    </w:p>
    <w:p w:rsidR="00D31655" w:rsidRDefault="00D31655" w:rsidP="00D31655">
      <w:pPr>
        <w:pStyle w:val="Body"/>
        <w:jc w:val="center"/>
        <w:rPr>
          <w:rStyle w:val="BoldHelv"/>
        </w:rPr>
      </w:pPr>
    </w:p>
    <w:p w:rsidR="00D31655" w:rsidRDefault="00D31655" w:rsidP="00D31655">
      <w:pPr>
        <w:pStyle w:val="Body"/>
        <w:jc w:val="center"/>
        <w:rPr>
          <w:rStyle w:val="BoldHelv"/>
        </w:rPr>
      </w:pPr>
    </w:p>
    <w:p w:rsidR="00D31655" w:rsidRDefault="00D31655" w:rsidP="00D31655">
      <w:pPr>
        <w:pStyle w:val="Body"/>
        <w:jc w:val="center"/>
        <w:rPr>
          <w:rStyle w:val="BoldHelv"/>
        </w:rPr>
      </w:pPr>
    </w:p>
    <w:p w:rsidR="00D31655" w:rsidRDefault="00D31655" w:rsidP="00D31655">
      <w:pPr>
        <w:pStyle w:val="Body"/>
        <w:jc w:val="center"/>
        <w:rPr>
          <w:rStyle w:val="BoldHelv"/>
        </w:rPr>
      </w:pPr>
    </w:p>
    <w:p w:rsidR="00D31655" w:rsidRDefault="00D31655" w:rsidP="00D31655">
      <w:pPr>
        <w:pStyle w:val="Body"/>
        <w:jc w:val="center"/>
        <w:rPr>
          <w:rStyle w:val="BoldHelv"/>
        </w:rPr>
      </w:pPr>
    </w:p>
    <w:p w:rsidR="00D31655" w:rsidRPr="00C958F2" w:rsidRDefault="00D31655" w:rsidP="00D31655">
      <w:pPr>
        <w:pStyle w:val="Body"/>
        <w:pBdr>
          <w:bottom w:val="single" w:sz="8" w:space="1" w:color="auto"/>
        </w:pBdr>
        <w:jc w:val="left"/>
        <w:rPr>
          <w:rStyle w:val="BoldHelv"/>
          <w:b w:val="0"/>
          <w:sz w:val="20"/>
          <w:szCs w:val="20"/>
        </w:rPr>
      </w:pPr>
      <w:r w:rsidRPr="00C958F2">
        <w:rPr>
          <w:rStyle w:val="BoldHelv"/>
          <w:b w:val="0"/>
          <w:sz w:val="20"/>
          <w:szCs w:val="20"/>
        </w:rPr>
        <w:t xml:space="preserve">Broadcom Corporation • </w:t>
      </w:r>
      <w:smartTag w:uri="urn:schemas-microsoft-com:office:smarttags" w:element="Street">
        <w:smartTag w:uri="urn:schemas-microsoft-com:office:smarttags" w:element="address">
          <w:r w:rsidRPr="00C958F2">
            <w:rPr>
              <w:rStyle w:val="BoldHelv"/>
              <w:b w:val="0"/>
              <w:sz w:val="20"/>
              <w:szCs w:val="20"/>
            </w:rPr>
            <w:t>5300 California Avenue</w:t>
          </w:r>
        </w:smartTag>
      </w:smartTag>
      <w:r w:rsidRPr="00C958F2">
        <w:rPr>
          <w:rStyle w:val="BoldHelv"/>
          <w:b w:val="0"/>
          <w:sz w:val="20"/>
          <w:szCs w:val="20"/>
        </w:rPr>
        <w:t xml:space="preserve"> • </w:t>
      </w:r>
      <w:smartTag w:uri="urn:schemas-microsoft-com:office:smarttags" w:element="place">
        <w:smartTag w:uri="urn:schemas-microsoft-com:office:smarttags" w:element="City">
          <w:r w:rsidRPr="00C958F2">
            <w:rPr>
              <w:rStyle w:val="BoldHelv"/>
              <w:b w:val="0"/>
              <w:sz w:val="20"/>
              <w:szCs w:val="20"/>
            </w:rPr>
            <w:t>Irvine</w:t>
          </w:r>
        </w:smartTag>
        <w:r w:rsidRPr="00C958F2">
          <w:rPr>
            <w:rStyle w:val="BoldHelv"/>
            <w:b w:val="0"/>
            <w:sz w:val="20"/>
            <w:szCs w:val="20"/>
          </w:rPr>
          <w:t xml:space="preserve">, </w:t>
        </w:r>
        <w:smartTag w:uri="urn:schemas-microsoft-com:office:smarttags" w:element="State">
          <w:r w:rsidRPr="00C958F2">
            <w:rPr>
              <w:rStyle w:val="BoldHelv"/>
              <w:b w:val="0"/>
              <w:sz w:val="20"/>
              <w:szCs w:val="20"/>
            </w:rPr>
            <w:t>CA</w:t>
          </w:r>
        </w:smartTag>
        <w:r w:rsidRPr="00C958F2">
          <w:rPr>
            <w:rStyle w:val="BoldHelv"/>
            <w:b w:val="0"/>
            <w:sz w:val="20"/>
            <w:szCs w:val="20"/>
          </w:rPr>
          <w:t xml:space="preserve">, </w:t>
        </w:r>
        <w:smartTag w:uri="urn:schemas-microsoft-com:office:smarttags" w:element="PostalCode">
          <w:r w:rsidRPr="00C958F2">
            <w:rPr>
              <w:rStyle w:val="BoldHelv"/>
              <w:b w:val="0"/>
              <w:sz w:val="20"/>
              <w:szCs w:val="20"/>
            </w:rPr>
            <w:t>92617</w:t>
          </w:r>
        </w:smartTag>
      </w:smartTag>
      <w:r>
        <w:rPr>
          <w:rStyle w:val="BoldHelv"/>
          <w:sz w:val="20"/>
          <w:szCs w:val="20"/>
        </w:rPr>
        <w:t xml:space="preserve"> • </w:t>
      </w:r>
      <w:r w:rsidRPr="00C958F2">
        <w:rPr>
          <w:rStyle w:val="BoldHelv"/>
          <w:b w:val="0"/>
          <w:sz w:val="20"/>
          <w:szCs w:val="20"/>
        </w:rPr>
        <w:t xml:space="preserve">Phone: 949-5300 • Fax: 949-926-5203 </w:t>
      </w:r>
    </w:p>
    <w:p w:rsidR="00D31655" w:rsidRPr="0017756E" w:rsidRDefault="00D31655" w:rsidP="00D31655">
      <w:pPr>
        <w:pStyle w:val="BodyTop"/>
      </w:pPr>
    </w:p>
    <w:p w:rsidR="00D31655" w:rsidRDefault="00D31655" w:rsidP="00D31655">
      <w:pPr>
        <w:pStyle w:val="Heading2"/>
      </w:pPr>
      <w:r>
        <w:t>Revision History</w:t>
      </w:r>
    </w:p>
    <w:tbl>
      <w:tblPr>
        <w:tblStyle w:val="TableGrid"/>
        <w:tblW w:w="0" w:type="auto"/>
        <w:tblLook w:val="01E0"/>
      </w:tblPr>
      <w:tblGrid>
        <w:gridCol w:w="2988"/>
        <w:gridCol w:w="1530"/>
        <w:gridCol w:w="5418"/>
      </w:tblGrid>
      <w:tr w:rsidR="00D31655" w:rsidTr="00034BC3">
        <w:trPr>
          <w:trHeight w:val="566"/>
        </w:trPr>
        <w:tc>
          <w:tcPr>
            <w:tcW w:w="2988" w:type="dxa"/>
            <w:shd w:val="clear" w:color="auto" w:fill="E6E6E6"/>
          </w:tcPr>
          <w:p w:rsidR="00D31655" w:rsidRDefault="00D31655" w:rsidP="00034BC3">
            <w:pPr>
              <w:pStyle w:val="Body"/>
            </w:pPr>
            <w:r>
              <w:t>Doc Number</w:t>
            </w:r>
          </w:p>
        </w:tc>
        <w:tc>
          <w:tcPr>
            <w:tcW w:w="1530" w:type="dxa"/>
            <w:shd w:val="clear" w:color="auto" w:fill="E6E6E6"/>
          </w:tcPr>
          <w:p w:rsidR="00D31655" w:rsidRDefault="00D31655" w:rsidP="00034BC3">
            <w:pPr>
              <w:pStyle w:val="Body"/>
            </w:pPr>
            <w:r>
              <w:t xml:space="preserve">Revision Date </w:t>
            </w:r>
          </w:p>
        </w:tc>
        <w:tc>
          <w:tcPr>
            <w:tcW w:w="5418" w:type="dxa"/>
            <w:shd w:val="clear" w:color="auto" w:fill="E6E6E6"/>
          </w:tcPr>
          <w:p w:rsidR="00D31655" w:rsidRDefault="00D31655" w:rsidP="00034BC3">
            <w:pPr>
              <w:pStyle w:val="Body"/>
            </w:pPr>
            <w:r>
              <w:t>Description/Author</w:t>
            </w:r>
          </w:p>
        </w:tc>
      </w:tr>
      <w:tr w:rsidR="00D31655" w:rsidTr="00034BC3">
        <w:trPr>
          <w:trHeight w:val="404"/>
        </w:trPr>
        <w:tc>
          <w:tcPr>
            <w:tcW w:w="2988" w:type="dxa"/>
          </w:tcPr>
          <w:p w:rsidR="00D31655" w:rsidRDefault="00D31655" w:rsidP="00034BC3">
            <w:pPr>
              <w:pStyle w:val="Body"/>
            </w:pPr>
            <w:r>
              <w:t>STB_Brutus_Usage-SWUM300-R</w:t>
            </w:r>
          </w:p>
        </w:tc>
        <w:tc>
          <w:tcPr>
            <w:tcW w:w="1530" w:type="dxa"/>
          </w:tcPr>
          <w:p w:rsidR="00D31655" w:rsidRDefault="00D31655" w:rsidP="00034BC3">
            <w:pPr>
              <w:pStyle w:val="Body"/>
            </w:pPr>
            <w:r>
              <w:t>3/13/2008</w:t>
            </w:r>
          </w:p>
        </w:tc>
        <w:tc>
          <w:tcPr>
            <w:tcW w:w="5418" w:type="dxa"/>
          </w:tcPr>
          <w:p w:rsidR="00D31655" w:rsidRDefault="00D31655" w:rsidP="00034BC3">
            <w:pPr>
              <w:pStyle w:val="Body"/>
            </w:pPr>
            <w:r>
              <w:t>Initial version, from D. Erickson v 1.34</w:t>
            </w:r>
          </w:p>
        </w:tc>
      </w:tr>
      <w:tr w:rsidR="00D31655" w:rsidTr="00034BC3">
        <w:tc>
          <w:tcPr>
            <w:tcW w:w="2988" w:type="dxa"/>
          </w:tcPr>
          <w:p w:rsidR="00D31655" w:rsidRDefault="00D31655" w:rsidP="00034BC3">
            <w:pPr>
              <w:pStyle w:val="Body"/>
            </w:pPr>
          </w:p>
        </w:tc>
        <w:tc>
          <w:tcPr>
            <w:tcW w:w="1530" w:type="dxa"/>
          </w:tcPr>
          <w:p w:rsidR="00D31655" w:rsidRDefault="009C3C4A" w:rsidP="00034BC3">
            <w:pPr>
              <w:pStyle w:val="Body"/>
            </w:pPr>
            <w:r>
              <w:t>6/15/2011</w:t>
            </w:r>
          </w:p>
        </w:tc>
        <w:tc>
          <w:tcPr>
            <w:tcW w:w="5418" w:type="dxa"/>
          </w:tcPr>
          <w:p w:rsidR="00D31655" w:rsidRDefault="009C3C4A" w:rsidP="00034BC3">
            <w:pPr>
              <w:pStyle w:val="Body"/>
            </w:pPr>
            <w:r>
              <w:t>Update for Brutus 2, from D. Tokushige</w:t>
            </w:r>
          </w:p>
        </w:tc>
      </w:tr>
      <w:bookmarkEnd w:id="0"/>
      <w:bookmarkEnd w:id="1"/>
    </w:tbl>
    <w:p w:rsidR="00D31655" w:rsidRPr="0017756E" w:rsidRDefault="00D31655" w:rsidP="00D31655">
      <w:pPr>
        <w:pStyle w:val="Heading1"/>
        <w:sectPr w:rsidR="00D31655" w:rsidRPr="0017756E">
          <w:pgSz w:w="12240" w:h="15840"/>
          <w:pgMar w:top="1584" w:right="1080" w:bottom="1800" w:left="1440" w:header="720" w:footer="720" w:gutter="0"/>
          <w:cols w:space="720"/>
          <w:noEndnote/>
        </w:sectPr>
      </w:pPr>
    </w:p>
    <w:p w:rsidR="00034BC3" w:rsidRDefault="00034BC3" w:rsidP="00D31655">
      <w:pPr>
        <w:pStyle w:val="Section"/>
        <w:numPr>
          <w:ilvl w:val="0"/>
          <w:numId w:val="1"/>
        </w:numPr>
        <w:rPr>
          <w:spacing w:val="36"/>
          <w:w w:val="100"/>
        </w:rPr>
      </w:pPr>
      <w:r>
        <w:rPr>
          <w:spacing w:val="36"/>
          <w:w w:val="100"/>
        </w:rPr>
        <w:lastRenderedPageBreak/>
        <w:t>Introduction</w:t>
      </w:r>
    </w:p>
    <w:p w:rsidR="00034BC3" w:rsidRDefault="00034BC3">
      <w:pPr>
        <w:pStyle w:val="Heading1"/>
        <w:rPr>
          <w:w w:val="100"/>
        </w:rPr>
      </w:pPr>
      <w:r>
        <w:rPr>
          <w:w w:val="100"/>
        </w:rPr>
        <w:t>Brutus</w:t>
      </w:r>
      <w:r w:rsidR="009C3C4A">
        <w:rPr>
          <w:w w:val="100"/>
        </w:rPr>
        <w:t>2</w:t>
      </w:r>
      <w:r>
        <w:rPr>
          <w:w w:val="100"/>
        </w:rPr>
        <w:t xml:space="preserve"> Overview</w:t>
      </w:r>
    </w:p>
    <w:p w:rsidR="00034BC3" w:rsidRDefault="00034BC3">
      <w:pPr>
        <w:pStyle w:val="Body"/>
        <w:rPr>
          <w:w w:val="100"/>
        </w:rPr>
      </w:pPr>
      <w:r>
        <w:rPr>
          <w:w w:val="100"/>
        </w:rPr>
        <w:t>Brutus</w:t>
      </w:r>
      <w:r w:rsidR="009C3C4A">
        <w:rPr>
          <w:w w:val="100"/>
        </w:rPr>
        <w:t>2</w:t>
      </w:r>
      <w:r>
        <w:rPr>
          <w:w w:val="100"/>
        </w:rPr>
        <w:t xml:space="preserve"> is a demonstration application that is delivered as part of the Broadcom Set-Top Reference Software release. It offers a wide variety of functionality in an integrated architecture and provides an example of how the Set-Top Reference Software can be used to create a final product. It also provides a means to test and use Broadcom reference boards, with actual functionality depending on the platform. Brutus is not intended to be a production-quality application, but its source code can be used as the basis for real applications. </w:t>
      </w:r>
    </w:p>
    <w:p w:rsidR="00034BC3" w:rsidRDefault="00034BC3">
      <w:pPr>
        <w:pStyle w:val="Body"/>
        <w:rPr>
          <w:w w:val="100"/>
        </w:rPr>
      </w:pPr>
      <w:r>
        <w:rPr>
          <w:w w:val="100"/>
        </w:rPr>
        <w:t xml:space="preserve">To get going quickly, refer to the </w:t>
      </w:r>
      <w:r>
        <w:rPr>
          <w:i/>
          <w:iCs/>
          <w:w w:val="100"/>
        </w:rPr>
        <w:t>Brutus Installation Guide</w:t>
      </w:r>
      <w:r>
        <w:rPr>
          <w:w w:val="100"/>
        </w:rPr>
        <w:t xml:space="preserve"> (document number STB_Brutus-SWUM200-R) for instructions on how to configure, build, and run Brutus.</w:t>
      </w:r>
    </w:p>
    <w:p w:rsidR="00034BC3" w:rsidRDefault="00034BC3">
      <w:pPr>
        <w:pStyle w:val="Body"/>
        <w:rPr>
          <w:w w:val="100"/>
        </w:rPr>
      </w:pPr>
      <w:r>
        <w:rPr>
          <w:w w:val="100"/>
        </w:rPr>
        <w:t>Some of the features supported in Brutus are:</w:t>
      </w:r>
    </w:p>
    <w:p w:rsidR="00034BC3" w:rsidRDefault="00034BC3" w:rsidP="00D31655">
      <w:pPr>
        <w:pStyle w:val="Bullet"/>
        <w:numPr>
          <w:ilvl w:val="0"/>
          <w:numId w:val="2"/>
        </w:numPr>
        <w:ind w:left="280" w:hanging="280"/>
        <w:rPr>
          <w:w w:val="100"/>
        </w:rPr>
      </w:pPr>
      <w:r>
        <w:rPr>
          <w:w w:val="100"/>
        </w:rPr>
        <w:t>Front-end Interfaces:</w:t>
      </w:r>
    </w:p>
    <w:p w:rsidR="00034BC3" w:rsidRDefault="00034BC3" w:rsidP="00D31655">
      <w:pPr>
        <w:pStyle w:val="BulletSubdash"/>
        <w:numPr>
          <w:ilvl w:val="0"/>
          <w:numId w:val="3"/>
        </w:numPr>
        <w:ind w:left="560" w:hanging="280"/>
        <w:rPr>
          <w:w w:val="100"/>
        </w:rPr>
      </w:pPr>
      <w:r>
        <w:rPr>
          <w:w w:val="100"/>
        </w:rPr>
        <w:t>QAM64, QAM256, QAM1024</w:t>
      </w:r>
    </w:p>
    <w:p w:rsidR="00034BC3" w:rsidRDefault="00034BC3" w:rsidP="00D31655">
      <w:pPr>
        <w:pStyle w:val="BulletSubdash"/>
        <w:numPr>
          <w:ilvl w:val="0"/>
          <w:numId w:val="3"/>
        </w:numPr>
        <w:ind w:left="560" w:hanging="280"/>
        <w:rPr>
          <w:w w:val="100"/>
        </w:rPr>
      </w:pPr>
      <w:r>
        <w:rPr>
          <w:w w:val="100"/>
        </w:rPr>
        <w:t>QPSK DVB and DIRECTV, 8PSK</w:t>
      </w:r>
    </w:p>
    <w:p w:rsidR="00034BC3" w:rsidRDefault="00034BC3" w:rsidP="00D31655">
      <w:pPr>
        <w:pStyle w:val="BulletSubdash"/>
        <w:numPr>
          <w:ilvl w:val="0"/>
          <w:numId w:val="3"/>
        </w:numPr>
        <w:ind w:left="560" w:hanging="280"/>
        <w:rPr>
          <w:w w:val="100"/>
        </w:rPr>
      </w:pPr>
      <w:r>
        <w:rPr>
          <w:w w:val="100"/>
        </w:rPr>
        <w:t>VSB</w:t>
      </w:r>
    </w:p>
    <w:p w:rsidR="00034BC3" w:rsidRDefault="00034BC3" w:rsidP="00D31655">
      <w:pPr>
        <w:pStyle w:val="BulletSubdashLast"/>
        <w:numPr>
          <w:ilvl w:val="0"/>
          <w:numId w:val="3"/>
        </w:numPr>
        <w:ind w:left="560" w:hanging="280"/>
        <w:rPr>
          <w:w w:val="100"/>
        </w:rPr>
      </w:pPr>
      <w:r>
        <w:rPr>
          <w:w w:val="100"/>
        </w:rPr>
        <w:t>Analog RF and A/V line input</w:t>
      </w:r>
    </w:p>
    <w:p w:rsidR="00034BC3" w:rsidRDefault="00034BC3" w:rsidP="00D31655">
      <w:pPr>
        <w:pStyle w:val="Bullet"/>
        <w:numPr>
          <w:ilvl w:val="0"/>
          <w:numId w:val="2"/>
        </w:numPr>
        <w:ind w:left="280" w:hanging="280"/>
        <w:rPr>
          <w:w w:val="100"/>
        </w:rPr>
      </w:pPr>
      <w:r>
        <w:rPr>
          <w:w w:val="100"/>
        </w:rPr>
        <w:t>S-Video, Composite, Component, DVI/HDMI, RF modulator, L/R audio, S/PDIF outputs supported</w:t>
      </w:r>
    </w:p>
    <w:p w:rsidR="00034BC3" w:rsidRDefault="00034BC3" w:rsidP="00D31655">
      <w:pPr>
        <w:pStyle w:val="Bullet"/>
        <w:numPr>
          <w:ilvl w:val="0"/>
          <w:numId w:val="2"/>
        </w:numPr>
        <w:ind w:left="280" w:hanging="280"/>
        <w:rPr>
          <w:w w:val="100"/>
        </w:rPr>
      </w:pPr>
      <w:r>
        <w:rPr>
          <w:w w:val="100"/>
        </w:rPr>
        <w:t>Single or dual decode</w:t>
      </w:r>
    </w:p>
    <w:p w:rsidR="00034BC3" w:rsidRDefault="00034BC3" w:rsidP="00D31655">
      <w:pPr>
        <w:pStyle w:val="Bullet"/>
        <w:numPr>
          <w:ilvl w:val="0"/>
          <w:numId w:val="2"/>
        </w:numPr>
        <w:ind w:left="280" w:hanging="280"/>
        <w:rPr>
          <w:w w:val="100"/>
        </w:rPr>
      </w:pPr>
      <w:r>
        <w:rPr>
          <w:w w:val="100"/>
        </w:rPr>
        <w:t>Single or dual output</w:t>
      </w:r>
    </w:p>
    <w:p w:rsidR="00034BC3" w:rsidRDefault="00034BC3" w:rsidP="00D31655">
      <w:pPr>
        <w:pStyle w:val="Bullet"/>
        <w:numPr>
          <w:ilvl w:val="0"/>
          <w:numId w:val="2"/>
        </w:numPr>
        <w:ind w:left="280" w:hanging="280"/>
        <w:rPr>
          <w:w w:val="100"/>
        </w:rPr>
      </w:pPr>
      <w:r>
        <w:rPr>
          <w:w w:val="100"/>
        </w:rPr>
        <w:t>Picture-in-picture (PIP)</w:t>
      </w:r>
    </w:p>
    <w:p w:rsidR="00034BC3" w:rsidRDefault="00034BC3" w:rsidP="00D31655">
      <w:pPr>
        <w:pStyle w:val="Bullet"/>
        <w:numPr>
          <w:ilvl w:val="0"/>
          <w:numId w:val="2"/>
        </w:numPr>
        <w:ind w:left="280" w:hanging="280"/>
        <w:rPr>
          <w:w w:val="100"/>
        </w:rPr>
      </w:pPr>
      <w:r>
        <w:rPr>
          <w:w w:val="100"/>
        </w:rPr>
        <w:t>Channel change</w:t>
      </w:r>
    </w:p>
    <w:p w:rsidR="00034BC3" w:rsidRDefault="00034BC3" w:rsidP="00D31655">
      <w:pPr>
        <w:pStyle w:val="BulletSubdash"/>
        <w:numPr>
          <w:ilvl w:val="0"/>
          <w:numId w:val="3"/>
        </w:numPr>
        <w:ind w:left="560" w:hanging="280"/>
        <w:rPr>
          <w:w w:val="100"/>
        </w:rPr>
      </w:pPr>
      <w:r>
        <w:rPr>
          <w:w w:val="100"/>
        </w:rPr>
        <w:t>PSI scanning</w:t>
      </w:r>
    </w:p>
    <w:p w:rsidR="00034BC3" w:rsidRDefault="00034BC3" w:rsidP="00D31655">
      <w:pPr>
        <w:pStyle w:val="BulletSubdashLast"/>
        <w:numPr>
          <w:ilvl w:val="0"/>
          <w:numId w:val="3"/>
        </w:numPr>
        <w:ind w:left="560" w:hanging="280"/>
        <w:rPr>
          <w:w w:val="100"/>
        </w:rPr>
      </w:pPr>
      <w:r>
        <w:rPr>
          <w:w w:val="100"/>
        </w:rPr>
        <w:t>Programmable channel map</w:t>
      </w:r>
    </w:p>
    <w:p w:rsidR="00034BC3" w:rsidRDefault="00034BC3" w:rsidP="00D31655">
      <w:pPr>
        <w:pStyle w:val="Bullet"/>
        <w:numPr>
          <w:ilvl w:val="0"/>
          <w:numId w:val="2"/>
        </w:numPr>
        <w:ind w:left="280" w:hanging="280"/>
        <w:rPr>
          <w:w w:val="100"/>
        </w:rPr>
      </w:pPr>
      <w:r>
        <w:rPr>
          <w:w w:val="100"/>
        </w:rPr>
        <w:t>PVR</w:t>
      </w:r>
    </w:p>
    <w:p w:rsidR="00034BC3" w:rsidRDefault="00034BC3" w:rsidP="00D31655">
      <w:pPr>
        <w:pStyle w:val="BulletSubdash"/>
        <w:numPr>
          <w:ilvl w:val="0"/>
          <w:numId w:val="3"/>
        </w:numPr>
        <w:ind w:left="560" w:hanging="280"/>
        <w:rPr>
          <w:w w:val="100"/>
        </w:rPr>
      </w:pPr>
      <w:r>
        <w:rPr>
          <w:w w:val="100"/>
        </w:rPr>
        <w:t>Single or dual record and playback</w:t>
      </w:r>
    </w:p>
    <w:p w:rsidR="00034BC3" w:rsidRDefault="00034BC3" w:rsidP="00D31655">
      <w:pPr>
        <w:pStyle w:val="BulletSubdash"/>
        <w:numPr>
          <w:ilvl w:val="0"/>
          <w:numId w:val="3"/>
        </w:numPr>
        <w:ind w:left="560" w:hanging="280"/>
        <w:rPr>
          <w:w w:val="100"/>
        </w:rPr>
      </w:pPr>
      <w:r>
        <w:rPr>
          <w:w w:val="100"/>
        </w:rPr>
        <w:t>Time-shifting (simultaneous record and playback)</w:t>
      </w:r>
    </w:p>
    <w:p w:rsidR="00034BC3" w:rsidRDefault="00034BC3" w:rsidP="00D31655">
      <w:pPr>
        <w:pStyle w:val="BulletSubdash"/>
        <w:numPr>
          <w:ilvl w:val="0"/>
          <w:numId w:val="3"/>
        </w:numPr>
        <w:ind w:left="560" w:hanging="280"/>
        <w:rPr>
          <w:w w:val="100"/>
        </w:rPr>
      </w:pPr>
      <w:r>
        <w:rPr>
          <w:w w:val="100"/>
        </w:rPr>
        <w:t>Single or dual channel encoder</w:t>
      </w:r>
    </w:p>
    <w:p w:rsidR="00034BC3" w:rsidRDefault="00034BC3" w:rsidP="00D31655">
      <w:pPr>
        <w:pStyle w:val="BulletSubdash"/>
        <w:numPr>
          <w:ilvl w:val="0"/>
          <w:numId w:val="3"/>
        </w:numPr>
        <w:ind w:left="560" w:hanging="280"/>
        <w:rPr>
          <w:w w:val="100"/>
        </w:rPr>
      </w:pPr>
      <w:r>
        <w:rPr>
          <w:w w:val="100"/>
        </w:rPr>
        <w:t>Wide range of host, decoder, and STC trick modes (including Broadcom proprietary trick modes like 1x rewind)</w:t>
      </w:r>
    </w:p>
    <w:p w:rsidR="00034BC3" w:rsidRDefault="00034BC3" w:rsidP="00D31655">
      <w:pPr>
        <w:pStyle w:val="BulletSubdashLast"/>
        <w:numPr>
          <w:ilvl w:val="0"/>
          <w:numId w:val="3"/>
        </w:numPr>
        <w:ind w:left="560" w:hanging="280"/>
        <w:rPr>
          <w:w w:val="100"/>
        </w:rPr>
      </w:pPr>
      <w:r>
        <w:rPr>
          <w:w w:val="100"/>
        </w:rPr>
        <w:t>DES/3DES PVR encryption and decryption</w:t>
      </w:r>
    </w:p>
    <w:p w:rsidR="00034BC3" w:rsidRDefault="00034BC3" w:rsidP="00D31655">
      <w:pPr>
        <w:pStyle w:val="Bullet"/>
        <w:numPr>
          <w:ilvl w:val="0"/>
          <w:numId w:val="2"/>
        </w:numPr>
        <w:ind w:left="280" w:hanging="280"/>
        <w:rPr>
          <w:w w:val="100"/>
        </w:rPr>
      </w:pPr>
      <w:r>
        <w:rPr>
          <w:w w:val="100"/>
        </w:rPr>
        <w:t>GUI</w:t>
      </w:r>
    </w:p>
    <w:p w:rsidR="00034BC3" w:rsidRDefault="00034BC3" w:rsidP="00D31655">
      <w:pPr>
        <w:pStyle w:val="BulletSubdash"/>
        <w:numPr>
          <w:ilvl w:val="0"/>
          <w:numId w:val="3"/>
        </w:numPr>
        <w:ind w:left="560" w:hanging="280"/>
        <w:rPr>
          <w:w w:val="100"/>
        </w:rPr>
      </w:pPr>
      <w:r>
        <w:rPr>
          <w:w w:val="100"/>
        </w:rPr>
        <w:t>Broadcom embedded windowing system and widget set</w:t>
      </w:r>
    </w:p>
    <w:p w:rsidR="00034BC3" w:rsidRDefault="00034BC3" w:rsidP="00D31655">
      <w:pPr>
        <w:pStyle w:val="BulletSubdash"/>
        <w:numPr>
          <w:ilvl w:val="0"/>
          <w:numId w:val="3"/>
        </w:numPr>
        <w:ind w:left="560" w:hanging="280"/>
        <w:rPr>
          <w:w w:val="100"/>
        </w:rPr>
      </w:pPr>
      <w:r>
        <w:rPr>
          <w:w w:val="100"/>
        </w:rPr>
        <w:t xml:space="preserve">Anti-aliased TrueType fonts supported through </w:t>
      </w:r>
      <w:proofErr w:type="spellStart"/>
      <w:r>
        <w:rPr>
          <w:w w:val="100"/>
        </w:rPr>
        <w:t>FreeType</w:t>
      </w:r>
      <w:proofErr w:type="spellEnd"/>
    </w:p>
    <w:p w:rsidR="00034BC3" w:rsidRDefault="00034BC3" w:rsidP="00D31655">
      <w:pPr>
        <w:pStyle w:val="BulletSubdash"/>
        <w:numPr>
          <w:ilvl w:val="0"/>
          <w:numId w:val="3"/>
        </w:numPr>
        <w:ind w:left="560" w:hanging="280"/>
        <w:rPr>
          <w:w w:val="100"/>
        </w:rPr>
      </w:pPr>
      <w:r>
        <w:rPr>
          <w:w w:val="100"/>
        </w:rPr>
        <w:t>Image rendering (including PNG, JPEG, and BMP support)</w:t>
      </w:r>
    </w:p>
    <w:p w:rsidR="00034BC3" w:rsidRDefault="00034BC3" w:rsidP="00D31655">
      <w:pPr>
        <w:pStyle w:val="BulletSubdash"/>
        <w:numPr>
          <w:ilvl w:val="0"/>
          <w:numId w:val="3"/>
        </w:numPr>
        <w:ind w:left="560" w:hanging="280"/>
        <w:rPr>
          <w:w w:val="100"/>
        </w:rPr>
      </w:pPr>
      <w:r>
        <w:rPr>
          <w:w w:val="100"/>
        </w:rPr>
        <w:t>Wide range of user input devices supported</w:t>
      </w:r>
    </w:p>
    <w:p w:rsidR="00034BC3" w:rsidRDefault="00034BC3" w:rsidP="00D31655">
      <w:pPr>
        <w:pStyle w:val="BulletSubdashLast"/>
        <w:numPr>
          <w:ilvl w:val="0"/>
          <w:numId w:val="3"/>
        </w:numPr>
        <w:ind w:left="560" w:hanging="280"/>
        <w:rPr>
          <w:w w:val="100"/>
        </w:rPr>
      </w:pPr>
      <w:r>
        <w:rPr>
          <w:w w:val="100"/>
        </w:rPr>
        <w:t>Single- or dual-instance GUI</w:t>
      </w:r>
    </w:p>
    <w:p w:rsidR="00034BC3" w:rsidRDefault="00034BC3" w:rsidP="00D31655">
      <w:pPr>
        <w:pStyle w:val="Bullet"/>
        <w:keepNext/>
        <w:numPr>
          <w:ilvl w:val="0"/>
          <w:numId w:val="2"/>
        </w:numPr>
        <w:ind w:left="280" w:hanging="280"/>
        <w:rPr>
          <w:w w:val="100"/>
        </w:rPr>
      </w:pPr>
      <w:r>
        <w:rPr>
          <w:w w:val="100"/>
        </w:rPr>
        <w:t>On-screen status</w:t>
      </w:r>
    </w:p>
    <w:p w:rsidR="00034BC3" w:rsidRDefault="00034BC3" w:rsidP="00D31655">
      <w:pPr>
        <w:pStyle w:val="BulletSubdash"/>
        <w:keepNext/>
        <w:numPr>
          <w:ilvl w:val="0"/>
          <w:numId w:val="3"/>
        </w:numPr>
        <w:ind w:left="560" w:hanging="280"/>
        <w:rPr>
          <w:w w:val="100"/>
        </w:rPr>
      </w:pPr>
      <w:r>
        <w:rPr>
          <w:w w:val="100"/>
        </w:rPr>
        <w:t>Constellations</w:t>
      </w:r>
    </w:p>
    <w:p w:rsidR="00034BC3" w:rsidRDefault="00034BC3" w:rsidP="00D31655">
      <w:pPr>
        <w:pStyle w:val="BulletSubdash"/>
        <w:numPr>
          <w:ilvl w:val="0"/>
          <w:numId w:val="3"/>
        </w:numPr>
        <w:ind w:left="560" w:hanging="280"/>
        <w:rPr>
          <w:w w:val="100"/>
        </w:rPr>
      </w:pPr>
      <w:r>
        <w:rPr>
          <w:w w:val="100"/>
        </w:rPr>
        <w:t>Front-end and back-end Status</w:t>
      </w:r>
    </w:p>
    <w:p w:rsidR="00034BC3" w:rsidRDefault="00034BC3" w:rsidP="00D31655">
      <w:pPr>
        <w:pStyle w:val="BulletSubdashLast"/>
        <w:numPr>
          <w:ilvl w:val="0"/>
          <w:numId w:val="3"/>
        </w:numPr>
        <w:ind w:left="560" w:hanging="280"/>
        <w:rPr>
          <w:w w:val="100"/>
        </w:rPr>
      </w:pPr>
      <w:r>
        <w:rPr>
          <w:w w:val="100"/>
        </w:rPr>
        <w:lastRenderedPageBreak/>
        <w:t>Playback and decode FIFO monitors</w:t>
      </w:r>
    </w:p>
    <w:p w:rsidR="00034BC3" w:rsidRDefault="00034BC3">
      <w:pPr>
        <w:pStyle w:val="Body"/>
        <w:rPr>
          <w:w w:val="100"/>
        </w:rPr>
      </w:pPr>
      <w:r>
        <w:rPr>
          <w:w w:val="100"/>
        </w:rPr>
        <w:t>Broadcom’s Reference Software team also develops numerous example applications, utilities, and test applications. They can be found in the source code tree in the following directories:</w:t>
      </w:r>
    </w:p>
    <w:p w:rsidR="00034BC3" w:rsidRPr="00C35C58" w:rsidRDefault="004E4DD6" w:rsidP="00D31655">
      <w:pPr>
        <w:pStyle w:val="Bullet"/>
        <w:numPr>
          <w:ilvl w:val="0"/>
          <w:numId w:val="2"/>
        </w:numPr>
        <w:ind w:left="280" w:hanging="280"/>
        <w:rPr>
          <w:strike/>
          <w:w w:val="100"/>
        </w:rPr>
      </w:pPr>
      <w:r w:rsidRPr="004E4DD6">
        <w:rPr>
          <w:strike/>
          <w:w w:val="100"/>
        </w:rPr>
        <w:t>BSEAV/</w:t>
      </w:r>
      <w:proofErr w:type="spellStart"/>
      <w:r w:rsidRPr="004E4DD6">
        <w:rPr>
          <w:strike/>
          <w:w w:val="100"/>
        </w:rPr>
        <w:t>api</w:t>
      </w:r>
      <w:proofErr w:type="spellEnd"/>
      <w:r w:rsidRPr="004E4DD6">
        <w:rPr>
          <w:strike/>
          <w:w w:val="100"/>
        </w:rPr>
        <w:t>/examples</w:t>
      </w:r>
    </w:p>
    <w:p w:rsidR="00034BC3" w:rsidRPr="00C35C58" w:rsidRDefault="004E4DD6" w:rsidP="00D31655">
      <w:pPr>
        <w:pStyle w:val="BulletLast"/>
        <w:numPr>
          <w:ilvl w:val="0"/>
          <w:numId w:val="2"/>
        </w:numPr>
        <w:ind w:left="280" w:hanging="280"/>
        <w:rPr>
          <w:strike/>
          <w:w w:val="100"/>
        </w:rPr>
      </w:pPr>
      <w:r w:rsidRPr="004E4DD6">
        <w:rPr>
          <w:strike/>
          <w:w w:val="100"/>
        </w:rPr>
        <w:t>BSEAV/</w:t>
      </w:r>
      <w:proofErr w:type="spellStart"/>
      <w:r w:rsidRPr="004E4DD6">
        <w:rPr>
          <w:strike/>
          <w:w w:val="100"/>
        </w:rPr>
        <w:t>api</w:t>
      </w:r>
      <w:proofErr w:type="spellEnd"/>
      <w:r w:rsidRPr="004E4DD6">
        <w:rPr>
          <w:strike/>
          <w:w w:val="100"/>
        </w:rPr>
        <w:t>/</w:t>
      </w:r>
      <w:proofErr w:type="spellStart"/>
      <w:r w:rsidRPr="004E4DD6">
        <w:rPr>
          <w:strike/>
          <w:w w:val="100"/>
        </w:rPr>
        <w:t>utils</w:t>
      </w:r>
      <w:proofErr w:type="spellEnd"/>
    </w:p>
    <w:p w:rsidR="00034BC3" w:rsidRDefault="00034BC3">
      <w:pPr>
        <w:pStyle w:val="Heading1"/>
        <w:rPr>
          <w:w w:val="100"/>
        </w:rPr>
      </w:pPr>
      <w:r>
        <w:rPr>
          <w:w w:val="100"/>
        </w:rPr>
        <w:t>The Reference API Software Stack</w:t>
      </w:r>
    </w:p>
    <w:p w:rsidR="00034BC3" w:rsidRDefault="00034BC3">
      <w:pPr>
        <w:pStyle w:val="Body"/>
        <w:rPr>
          <w:w w:val="100"/>
        </w:rPr>
      </w:pPr>
      <w:r>
        <w:rPr>
          <w:w w:val="100"/>
        </w:rPr>
        <w:t xml:space="preserve">Brutus is the topmost layer of the Reference Software Release, a complete top-to-bottom set-top box software stack. The Reference API, shown in </w:t>
      </w:r>
      <w:r w:rsidR="00A72627">
        <w:rPr>
          <w:rStyle w:val="Cross-Ref"/>
          <w:w w:val="100"/>
        </w:rPr>
        <w:fldChar w:fldCharType="begin"/>
      </w:r>
      <w:r>
        <w:rPr>
          <w:rStyle w:val="Cross-Ref"/>
          <w:w w:val="100"/>
        </w:rPr>
        <w:instrText xml:space="preserve"> REF  RTF340035003600350036003a00 \h</w:instrText>
      </w:r>
      <w:r w:rsidR="00A72627">
        <w:rPr>
          <w:rStyle w:val="Cross-Ref"/>
          <w:w w:val="100"/>
        </w:rPr>
      </w:r>
      <w:r w:rsidR="00A72627">
        <w:rPr>
          <w:rStyle w:val="Cross-Ref"/>
          <w:w w:val="100"/>
        </w:rPr>
        <w:fldChar w:fldCharType="separate"/>
      </w:r>
      <w:r>
        <w:rPr>
          <w:rStyle w:val="Cross-Ref"/>
          <w:w w:val="100"/>
        </w:rPr>
        <w:t>Figure 1</w:t>
      </w:r>
      <w:r w:rsidR="00A72627">
        <w:rPr>
          <w:rStyle w:val="Cross-Ref"/>
          <w:w w:val="100"/>
        </w:rPr>
        <w:fldChar w:fldCharType="end"/>
      </w:r>
      <w:r>
        <w:rPr>
          <w:w w:val="100"/>
        </w:rPr>
        <w:t xml:space="preserve">, consists of four main layers: Brutus and example/utility applications, </w:t>
      </w:r>
      <w:r w:rsidR="008C1E9C">
        <w:rPr>
          <w:w w:val="100"/>
        </w:rPr>
        <w:t>Nexus</w:t>
      </w:r>
      <w:r>
        <w:rPr>
          <w:w w:val="100"/>
        </w:rPr>
        <w:t xml:space="preserve">, the Porting Interface (PI), and the Operating System. </w:t>
      </w:r>
    </w:p>
    <w:p w:rsidR="00034BC3" w:rsidRDefault="00A72627">
      <w:pPr>
        <w:pStyle w:val="FigureAnchor"/>
        <w:rPr>
          <w:w w:val="100"/>
        </w:rPr>
      </w:pPr>
      <w:r>
        <w:rPr>
          <w:w w:val="100"/>
        </w:rPr>
      </w:r>
      <w:r>
        <w:rPr>
          <w:w w:val="100"/>
        </w:rPr>
        <w:pict>
          <v:group id="_x0000_s1028" editas="canvas" style="width:487pt;height:310pt;mso-position-horizontal-relative:char;mso-position-vertical-relative:line" coordorigin="-20,-20" coordsize="9740,62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0;top:-20;width:9740;height:6200" o:preferrelative="f">
              <v:fill o:detectmouseclick="t"/>
              <v:path o:extrusionok="t" o:connecttype="none"/>
              <o:lock v:ext="edit" text="t"/>
            </v:shape>
            <v:line id="_x0000_s1029" style="position:absolute" from="-20,-20" to="0,-19" strokecolor="white" strokeweight="56e-5mm"/>
            <v:group id="_x0000_s1061" style="position:absolute;left:2765;top:222;width:4170;height:5716" coordorigin="803,274" coordsize="4170,5716">
              <v:rect id="_x0000_s1060" style="position:absolute;left:803;top:274;width:4170;height:5716" fillcolor="#c0504d [3205]" strokecolor="#f2f2f2 [3041]" strokeweight="3pt">
                <v:shadow on="t" type="perspective" color="#622423 [1605]" opacity=".5" offset="1pt" offset2="-1pt"/>
              </v:re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56" type="#_x0000_t16" style="position:absolute;left:1463;top:4444;width:2880;height:1088">
                <v:textbox>
                  <w:txbxContent>
                    <w:p w:rsidR="00866214" w:rsidRDefault="00866214">
                      <w:pPr>
                        <w:jc w:val="center"/>
                      </w:pPr>
                    </w:p>
                    <w:p w:rsidR="00866214" w:rsidRDefault="00866214">
                      <w:pPr>
                        <w:jc w:val="center"/>
                      </w:pPr>
                      <w:r w:rsidRPr="004E4DD6">
                        <w:rPr>
                          <w:b/>
                        </w:rPr>
                        <w:t>Operating</w:t>
                      </w:r>
                      <w:r>
                        <w:t xml:space="preserve"> </w:t>
                      </w:r>
                      <w:r w:rsidRPr="004E4DD6">
                        <w:rPr>
                          <w:b/>
                        </w:rPr>
                        <w:t>System</w:t>
                      </w:r>
                    </w:p>
                  </w:txbxContent>
                </v:textbox>
              </v:shape>
              <v:shape id="_x0000_s1057" type="#_x0000_t16" style="position:absolute;left:1463;top:3211;width:2880;height:1088">
                <v:textbox>
                  <w:txbxContent>
                    <w:p w:rsidR="00866214" w:rsidRDefault="00866214">
                      <w:pPr>
                        <w:jc w:val="center"/>
                      </w:pPr>
                    </w:p>
                    <w:p w:rsidR="00866214" w:rsidRDefault="00866214">
                      <w:pPr>
                        <w:jc w:val="center"/>
                      </w:pPr>
                      <w:r w:rsidRPr="004E4DD6">
                        <w:rPr>
                          <w:b/>
                        </w:rPr>
                        <w:t>Porting</w:t>
                      </w:r>
                      <w:r>
                        <w:t xml:space="preserve"> </w:t>
                      </w:r>
                      <w:r w:rsidRPr="004E4DD6">
                        <w:rPr>
                          <w:b/>
                        </w:rPr>
                        <w:t>Interface</w:t>
                      </w:r>
                    </w:p>
                  </w:txbxContent>
                </v:textbox>
              </v:shape>
              <v:shape id="_x0000_s1058" type="#_x0000_t16" style="position:absolute;left:1463;top:1978;width:2880;height:1088">
                <v:textbox>
                  <w:txbxContent>
                    <w:p w:rsidR="00866214" w:rsidRDefault="00866214">
                      <w:pPr>
                        <w:jc w:val="center"/>
                      </w:pPr>
                    </w:p>
                    <w:p w:rsidR="00866214" w:rsidRDefault="00866214">
                      <w:pPr>
                        <w:jc w:val="center"/>
                        <w:rPr>
                          <w:b/>
                        </w:rPr>
                      </w:pPr>
                      <w:r w:rsidRPr="004E4DD6">
                        <w:rPr>
                          <w:b/>
                        </w:rPr>
                        <w:t>Nexus</w:t>
                      </w:r>
                    </w:p>
                  </w:txbxContent>
                </v:textbox>
              </v:shape>
              <v:shape id="_x0000_s1059" type="#_x0000_t16" style="position:absolute;left:1463;top:745;width:2880;height:1088">
                <v:textbox>
                  <w:txbxContent>
                    <w:p w:rsidR="00866214" w:rsidRDefault="00866214">
                      <w:pPr>
                        <w:jc w:val="center"/>
                      </w:pPr>
                    </w:p>
                    <w:p w:rsidR="00866214" w:rsidRDefault="00866214">
                      <w:pPr>
                        <w:jc w:val="center"/>
                        <w:rPr>
                          <w:b/>
                          <w:color w:val="C00000"/>
                        </w:rPr>
                      </w:pPr>
                      <w:r w:rsidRPr="004E4DD6">
                        <w:rPr>
                          <w:b/>
                          <w:color w:val="C00000"/>
                        </w:rPr>
                        <w:t>Brutus</w:t>
                      </w:r>
                    </w:p>
                  </w:txbxContent>
                </v:textbox>
              </v:shape>
            </v:group>
            <w10:wrap type="none"/>
            <w10:anchorlock/>
          </v:group>
        </w:pict>
      </w:r>
    </w:p>
    <w:p w:rsidR="00034BC3" w:rsidRDefault="00034BC3" w:rsidP="00D31655">
      <w:pPr>
        <w:pStyle w:val="FigureCaption"/>
        <w:numPr>
          <w:ilvl w:val="0"/>
          <w:numId w:val="4"/>
        </w:numPr>
        <w:rPr>
          <w:w w:val="100"/>
        </w:rPr>
      </w:pPr>
      <w:bookmarkStart w:id="8" w:name="RTF340035003600350036003a00"/>
      <w:r>
        <w:rPr>
          <w:w w:val="100"/>
        </w:rPr>
        <w:t>Reference API Software Stack</w:t>
      </w:r>
      <w:bookmarkEnd w:id="8"/>
    </w:p>
    <w:p w:rsidR="00034BC3" w:rsidRDefault="00C35C58">
      <w:pPr>
        <w:pStyle w:val="Heading2Top"/>
        <w:rPr>
          <w:w w:val="100"/>
          <w:sz w:val="25"/>
          <w:szCs w:val="25"/>
        </w:rPr>
      </w:pPr>
      <w:r>
        <w:rPr>
          <w:w w:val="100"/>
          <w:sz w:val="25"/>
          <w:szCs w:val="25"/>
        </w:rPr>
        <w:lastRenderedPageBreak/>
        <w:t>Nexus</w:t>
      </w:r>
    </w:p>
    <w:p w:rsidR="00C35C58" w:rsidRDefault="00C35C58" w:rsidP="00C35C58">
      <w:pPr>
        <w:pStyle w:val="Body"/>
        <w:rPr>
          <w:w w:val="100"/>
        </w:rPr>
      </w:pPr>
      <w:r>
        <w:rPr>
          <w:w w:val="100"/>
        </w:rPr>
        <w:t xml:space="preserve">Nexus is a high-level, modular API for Broadcom DTV, set-top, IPTV and </w:t>
      </w:r>
      <w:proofErr w:type="spellStart"/>
      <w:r>
        <w:rPr>
          <w:w w:val="100"/>
        </w:rPr>
        <w:t>Blu</w:t>
      </w:r>
      <w:proofErr w:type="spellEnd"/>
      <w:r>
        <w:rPr>
          <w:w w:val="100"/>
        </w:rPr>
        <w:t>-ray Disc boxes. The goal of Nexus is to allow Broadcom’s customers to ship their products in less time and with less effort. Nexus provides easy-to-use and thread-safe interfaces that have been designed for the purpose of porting customer applications and Hardware Abstraction Layers (HALs) to Broadcom silicon.</w:t>
      </w:r>
    </w:p>
    <w:p w:rsidR="00C35C58" w:rsidRDefault="00C35C58" w:rsidP="00C35C58">
      <w:pPr>
        <w:pStyle w:val="Body"/>
        <w:rPr>
          <w:w w:val="100"/>
        </w:rPr>
      </w:pPr>
      <w:r>
        <w:rPr>
          <w:w w:val="100"/>
        </w:rPr>
        <w:t>Nexus is modular because all code lives within well-defined modules that can only interact through well-defined APIs. Nexus uses some component-based concepts found in systems like DCOM or CORBA, but Nexus is still lightweight and simple.</w:t>
      </w:r>
    </w:p>
    <w:p w:rsidR="00C35C58" w:rsidRDefault="00C35C58" w:rsidP="00C35C58">
      <w:pPr>
        <w:pStyle w:val="Body"/>
        <w:rPr>
          <w:w w:val="100"/>
        </w:rPr>
      </w:pPr>
      <w:r>
        <w:rPr>
          <w:w w:val="100"/>
        </w:rPr>
        <w:t>Nexus has a full-featured and robust synchronization model that makes it possible to build a hierarchy of modules, in which the modules have a network of complex calling and callback relationships, yet still avoid deadlock and provide maximum efficiency.</w:t>
      </w:r>
    </w:p>
    <w:p w:rsidR="00034BC3" w:rsidRDefault="00034BC3">
      <w:pPr>
        <w:pStyle w:val="Heading2"/>
        <w:rPr>
          <w:w w:val="100"/>
          <w:sz w:val="25"/>
          <w:szCs w:val="25"/>
        </w:rPr>
      </w:pPr>
      <w:r>
        <w:rPr>
          <w:w w:val="100"/>
          <w:sz w:val="25"/>
          <w:szCs w:val="25"/>
        </w:rPr>
        <w:t xml:space="preserve">The Porting Interface </w:t>
      </w:r>
    </w:p>
    <w:p w:rsidR="00034BC3" w:rsidRDefault="00034BC3">
      <w:pPr>
        <w:pStyle w:val="Body"/>
        <w:rPr>
          <w:w w:val="100"/>
        </w:rPr>
      </w:pPr>
      <w:r>
        <w:rPr>
          <w:w w:val="100"/>
        </w:rPr>
        <w:t>The porting interface is a low-level C-language API that offers full control of Broadcom set-top chips. This API:</w:t>
      </w:r>
    </w:p>
    <w:p w:rsidR="00034BC3" w:rsidRDefault="00034BC3" w:rsidP="00D31655">
      <w:pPr>
        <w:pStyle w:val="Bullet"/>
        <w:numPr>
          <w:ilvl w:val="0"/>
          <w:numId w:val="2"/>
        </w:numPr>
        <w:ind w:left="280" w:hanging="280"/>
        <w:rPr>
          <w:w w:val="100"/>
        </w:rPr>
      </w:pPr>
      <w:proofErr w:type="gramStart"/>
      <w:r>
        <w:rPr>
          <w:w w:val="100"/>
        </w:rPr>
        <w:t>is</w:t>
      </w:r>
      <w:proofErr w:type="gramEnd"/>
      <w:r>
        <w:rPr>
          <w:w w:val="100"/>
        </w:rPr>
        <w:t xml:space="preserve"> modularized for each block on the chip.</w:t>
      </w:r>
    </w:p>
    <w:p w:rsidR="00034BC3" w:rsidRDefault="00034BC3" w:rsidP="00D31655">
      <w:pPr>
        <w:pStyle w:val="Bullet"/>
        <w:numPr>
          <w:ilvl w:val="0"/>
          <w:numId w:val="2"/>
        </w:numPr>
        <w:ind w:left="280" w:hanging="280"/>
        <w:rPr>
          <w:w w:val="100"/>
        </w:rPr>
      </w:pPr>
      <w:proofErr w:type="gramStart"/>
      <w:r>
        <w:rPr>
          <w:w w:val="100"/>
        </w:rPr>
        <w:t>has</w:t>
      </w:r>
      <w:proofErr w:type="gramEnd"/>
      <w:r>
        <w:rPr>
          <w:w w:val="100"/>
        </w:rPr>
        <w:t xml:space="preserve"> a consistent API and design methodology.</w:t>
      </w:r>
    </w:p>
    <w:p w:rsidR="00034BC3" w:rsidRDefault="00034BC3" w:rsidP="00D31655">
      <w:pPr>
        <w:pStyle w:val="Bullet"/>
        <w:numPr>
          <w:ilvl w:val="0"/>
          <w:numId w:val="2"/>
        </w:numPr>
        <w:ind w:left="280" w:hanging="280"/>
        <w:rPr>
          <w:w w:val="100"/>
        </w:rPr>
      </w:pPr>
      <w:proofErr w:type="gramStart"/>
      <w:r>
        <w:rPr>
          <w:w w:val="100"/>
        </w:rPr>
        <w:t>supports</w:t>
      </w:r>
      <w:proofErr w:type="gramEnd"/>
      <w:r>
        <w:rPr>
          <w:w w:val="100"/>
        </w:rPr>
        <w:t xml:space="preserve"> interrupt safety through clearly marked ISR code.</w:t>
      </w:r>
    </w:p>
    <w:p w:rsidR="00034BC3" w:rsidRDefault="00034BC3" w:rsidP="00D31655">
      <w:pPr>
        <w:pStyle w:val="Bullet"/>
        <w:numPr>
          <w:ilvl w:val="0"/>
          <w:numId w:val="2"/>
        </w:numPr>
        <w:ind w:left="280" w:hanging="280"/>
        <w:rPr>
          <w:w w:val="100"/>
        </w:rPr>
      </w:pPr>
      <w:proofErr w:type="gramStart"/>
      <w:r>
        <w:rPr>
          <w:w w:val="100"/>
        </w:rPr>
        <w:t>is</w:t>
      </w:r>
      <w:proofErr w:type="gramEnd"/>
      <w:r>
        <w:rPr>
          <w:w w:val="100"/>
        </w:rPr>
        <w:t xml:space="preserve"> portable across multiple operating systems like Linux and </w:t>
      </w:r>
      <w:proofErr w:type="spellStart"/>
      <w:r>
        <w:rPr>
          <w:w w:val="100"/>
        </w:rPr>
        <w:t>VxWorks</w:t>
      </w:r>
      <w:proofErr w:type="spellEnd"/>
      <w:r>
        <w:rPr>
          <w:w w:val="100"/>
        </w:rPr>
        <w:t>.</w:t>
      </w:r>
    </w:p>
    <w:p w:rsidR="00034BC3" w:rsidRDefault="00034BC3" w:rsidP="00D31655">
      <w:pPr>
        <w:pStyle w:val="Bullet"/>
        <w:numPr>
          <w:ilvl w:val="0"/>
          <w:numId w:val="2"/>
        </w:numPr>
        <w:ind w:left="280" w:hanging="280"/>
        <w:rPr>
          <w:w w:val="100"/>
        </w:rPr>
      </w:pPr>
      <w:proofErr w:type="gramStart"/>
      <w:r>
        <w:rPr>
          <w:w w:val="100"/>
        </w:rPr>
        <w:t>supports</w:t>
      </w:r>
      <w:proofErr w:type="gramEnd"/>
      <w:r>
        <w:rPr>
          <w:w w:val="100"/>
        </w:rPr>
        <w:t xml:space="preserve"> single- and multi-threading systems.</w:t>
      </w:r>
    </w:p>
    <w:p w:rsidR="00034BC3" w:rsidRDefault="00034BC3" w:rsidP="00D31655">
      <w:pPr>
        <w:pStyle w:val="Bullet"/>
        <w:numPr>
          <w:ilvl w:val="0"/>
          <w:numId w:val="2"/>
        </w:numPr>
        <w:ind w:left="280" w:hanging="280"/>
        <w:rPr>
          <w:w w:val="100"/>
        </w:rPr>
      </w:pPr>
      <w:proofErr w:type="gramStart"/>
      <w:r>
        <w:rPr>
          <w:w w:val="100"/>
        </w:rPr>
        <w:t>is</w:t>
      </w:r>
      <w:proofErr w:type="gramEnd"/>
      <w:r>
        <w:rPr>
          <w:w w:val="100"/>
        </w:rPr>
        <w:t xml:space="preserve"> fully ANSI C-compliant.</w:t>
      </w:r>
    </w:p>
    <w:p w:rsidR="00034BC3" w:rsidRDefault="00034BC3">
      <w:pPr>
        <w:pStyle w:val="Body"/>
        <w:rPr>
          <w:w w:val="100"/>
        </w:rPr>
      </w:pPr>
      <w:r>
        <w:rPr>
          <w:w w:val="100"/>
        </w:rPr>
        <w:t>On BCM7038-based platforms, the porting interface is known as “Magnum.” For previous platforms, it was referred to simply as the “Porting Interface.” This layer also includes other elements like base modules and system libraries.</w:t>
      </w:r>
    </w:p>
    <w:p w:rsidR="00034BC3" w:rsidRDefault="00034BC3">
      <w:pPr>
        <w:pStyle w:val="Heading2"/>
        <w:rPr>
          <w:w w:val="100"/>
          <w:sz w:val="25"/>
          <w:szCs w:val="25"/>
        </w:rPr>
      </w:pPr>
      <w:r>
        <w:rPr>
          <w:w w:val="100"/>
          <w:sz w:val="25"/>
          <w:szCs w:val="25"/>
        </w:rPr>
        <w:t xml:space="preserve">The Operating System </w:t>
      </w:r>
    </w:p>
    <w:p w:rsidR="00034BC3" w:rsidRDefault="00034BC3">
      <w:pPr>
        <w:pStyle w:val="Body"/>
        <w:rPr>
          <w:w w:val="100"/>
        </w:rPr>
      </w:pPr>
      <w:r>
        <w:rPr>
          <w:w w:val="100"/>
        </w:rPr>
        <w:t xml:space="preserve">Broadcom supports a variety of operating systems, including Linux and </w:t>
      </w:r>
      <w:proofErr w:type="spellStart"/>
      <w:r>
        <w:rPr>
          <w:w w:val="100"/>
        </w:rPr>
        <w:t>VxWorks</w:t>
      </w:r>
      <w:proofErr w:type="spellEnd"/>
      <w:r>
        <w:rPr>
          <w:w w:val="100"/>
        </w:rPr>
        <w:t>. While each layer in the architecture requires some operating-system-specific code, a large majority of the code is platform-independent. The operating system consists of the following components:</w:t>
      </w:r>
    </w:p>
    <w:p w:rsidR="00034BC3" w:rsidRDefault="00034BC3" w:rsidP="00D31655">
      <w:pPr>
        <w:pStyle w:val="Bullet"/>
        <w:numPr>
          <w:ilvl w:val="0"/>
          <w:numId w:val="2"/>
        </w:numPr>
        <w:ind w:left="280" w:hanging="280"/>
        <w:rPr>
          <w:w w:val="100"/>
        </w:rPr>
      </w:pPr>
      <w:r>
        <w:rPr>
          <w:w w:val="100"/>
        </w:rPr>
        <w:t xml:space="preserve">The </w:t>
      </w:r>
      <w:proofErr w:type="spellStart"/>
      <w:r>
        <w:rPr>
          <w:w w:val="100"/>
        </w:rPr>
        <w:t>bootloader</w:t>
      </w:r>
      <w:proofErr w:type="spellEnd"/>
    </w:p>
    <w:p w:rsidR="00034BC3" w:rsidRDefault="00034BC3" w:rsidP="00D31655">
      <w:pPr>
        <w:pStyle w:val="Bullet"/>
        <w:numPr>
          <w:ilvl w:val="0"/>
          <w:numId w:val="2"/>
        </w:numPr>
        <w:ind w:left="280" w:hanging="280"/>
        <w:rPr>
          <w:w w:val="100"/>
        </w:rPr>
      </w:pPr>
      <w:r>
        <w:rPr>
          <w:w w:val="100"/>
        </w:rPr>
        <w:t>The BSP (Board Support Package)</w:t>
      </w:r>
    </w:p>
    <w:p w:rsidR="00034BC3" w:rsidRDefault="00034BC3" w:rsidP="00D31655">
      <w:pPr>
        <w:pStyle w:val="Bullet"/>
        <w:numPr>
          <w:ilvl w:val="0"/>
          <w:numId w:val="2"/>
        </w:numPr>
        <w:ind w:left="280" w:hanging="280"/>
        <w:rPr>
          <w:w w:val="100"/>
        </w:rPr>
      </w:pPr>
      <w:r>
        <w:rPr>
          <w:w w:val="100"/>
        </w:rPr>
        <w:t>The kernel</w:t>
      </w:r>
    </w:p>
    <w:p w:rsidR="00034BC3" w:rsidRDefault="00034BC3" w:rsidP="00D31655">
      <w:pPr>
        <w:pStyle w:val="Bullet"/>
        <w:numPr>
          <w:ilvl w:val="0"/>
          <w:numId w:val="2"/>
        </w:numPr>
        <w:ind w:left="280" w:hanging="280"/>
        <w:rPr>
          <w:w w:val="100"/>
        </w:rPr>
      </w:pPr>
      <w:r>
        <w:rPr>
          <w:w w:val="100"/>
        </w:rPr>
        <w:t>The root file system (Linux only)</w:t>
      </w:r>
    </w:p>
    <w:p w:rsidR="00034BC3" w:rsidRDefault="00034BC3" w:rsidP="00D31655">
      <w:pPr>
        <w:pStyle w:val="BulletLast"/>
        <w:numPr>
          <w:ilvl w:val="0"/>
          <w:numId w:val="2"/>
        </w:numPr>
        <w:ind w:left="280" w:hanging="280"/>
        <w:rPr>
          <w:w w:val="100"/>
        </w:rPr>
      </w:pPr>
      <w:r>
        <w:rPr>
          <w:w w:val="100"/>
        </w:rPr>
        <w:t>The tool chain</w:t>
      </w:r>
    </w:p>
    <w:p w:rsidR="00034BC3" w:rsidRDefault="00034BC3">
      <w:pPr>
        <w:pStyle w:val="Body"/>
        <w:rPr>
          <w:w w:val="100"/>
        </w:rPr>
      </w:pPr>
      <w:r>
        <w:rPr>
          <w:w w:val="100"/>
        </w:rPr>
        <w:t xml:space="preserve">Source code for all Linux modules can be obtained upon request. </w:t>
      </w:r>
    </w:p>
    <w:p w:rsidR="00034BC3" w:rsidRDefault="00034BC3" w:rsidP="00D31655">
      <w:pPr>
        <w:pStyle w:val="Section"/>
        <w:numPr>
          <w:ilvl w:val="0"/>
          <w:numId w:val="5"/>
        </w:numPr>
        <w:rPr>
          <w:spacing w:val="36"/>
          <w:w w:val="100"/>
        </w:rPr>
      </w:pPr>
      <w:r>
        <w:rPr>
          <w:spacing w:val="36"/>
          <w:w w:val="100"/>
        </w:rPr>
        <w:lastRenderedPageBreak/>
        <w:t>Brutus Functional Description</w:t>
      </w:r>
    </w:p>
    <w:p w:rsidR="00034BC3" w:rsidRDefault="00034BC3">
      <w:pPr>
        <w:pStyle w:val="Heading1"/>
        <w:rPr>
          <w:w w:val="100"/>
        </w:rPr>
      </w:pPr>
      <w:r>
        <w:rPr>
          <w:w w:val="100"/>
        </w:rPr>
        <w:t>High-Level Design Goals</w:t>
      </w:r>
    </w:p>
    <w:p w:rsidR="00034BC3" w:rsidRDefault="00034BC3">
      <w:pPr>
        <w:pStyle w:val="Body"/>
        <w:rPr>
          <w:w w:val="100"/>
        </w:rPr>
      </w:pPr>
      <w:r>
        <w:rPr>
          <w:w w:val="100"/>
        </w:rPr>
        <w:t>Brutus is designed to:</w:t>
      </w:r>
    </w:p>
    <w:p w:rsidR="005D7CB0" w:rsidRDefault="005D7CB0" w:rsidP="00D31655">
      <w:pPr>
        <w:pStyle w:val="Bullet"/>
        <w:numPr>
          <w:ilvl w:val="0"/>
          <w:numId w:val="2"/>
        </w:numPr>
        <w:ind w:left="280" w:hanging="280"/>
        <w:rPr>
          <w:w w:val="100"/>
        </w:rPr>
      </w:pPr>
      <w:proofErr w:type="gramStart"/>
      <w:r>
        <w:rPr>
          <w:w w:val="100"/>
        </w:rPr>
        <w:t>provide</w:t>
      </w:r>
      <w:proofErr w:type="gramEnd"/>
      <w:r>
        <w:rPr>
          <w:w w:val="100"/>
        </w:rPr>
        <w:t xml:space="preserve"> a full featured application for reference software developers.</w:t>
      </w:r>
    </w:p>
    <w:p w:rsidR="005D7CB0" w:rsidRDefault="005D7CB0" w:rsidP="00D31655">
      <w:pPr>
        <w:pStyle w:val="Bullet"/>
        <w:numPr>
          <w:ilvl w:val="0"/>
          <w:numId w:val="2"/>
        </w:numPr>
        <w:ind w:left="280" w:hanging="280"/>
        <w:rPr>
          <w:w w:val="100"/>
        </w:rPr>
      </w:pPr>
      <w:proofErr w:type="gramStart"/>
      <w:r>
        <w:rPr>
          <w:w w:val="100"/>
        </w:rPr>
        <w:t>serve</w:t>
      </w:r>
      <w:proofErr w:type="gramEnd"/>
      <w:r>
        <w:rPr>
          <w:w w:val="100"/>
        </w:rPr>
        <w:t xml:space="preserve"> as an integrated user interface application to demonstrate platform capabilities.</w:t>
      </w:r>
    </w:p>
    <w:p w:rsidR="00034BC3" w:rsidRDefault="00034BC3" w:rsidP="00D31655">
      <w:pPr>
        <w:pStyle w:val="Bullet"/>
        <w:numPr>
          <w:ilvl w:val="0"/>
          <w:numId w:val="2"/>
        </w:numPr>
        <w:ind w:left="280" w:hanging="280"/>
        <w:rPr>
          <w:w w:val="100"/>
        </w:rPr>
      </w:pPr>
      <w:proofErr w:type="gramStart"/>
      <w:r>
        <w:rPr>
          <w:w w:val="100"/>
        </w:rPr>
        <w:t>integrate</w:t>
      </w:r>
      <w:proofErr w:type="gramEnd"/>
      <w:r>
        <w:rPr>
          <w:w w:val="100"/>
        </w:rPr>
        <w:t xml:space="preserve"> the many features of the set-top reference platforms into a cohesive application.</w:t>
      </w:r>
    </w:p>
    <w:p w:rsidR="005D7CB0" w:rsidRDefault="005D7CB0" w:rsidP="00D31655">
      <w:pPr>
        <w:pStyle w:val="Bullet"/>
        <w:numPr>
          <w:ilvl w:val="0"/>
          <w:numId w:val="2"/>
        </w:numPr>
        <w:ind w:left="280" w:hanging="280"/>
        <w:rPr>
          <w:w w:val="100"/>
        </w:rPr>
      </w:pPr>
      <w:proofErr w:type="gramStart"/>
      <w:r>
        <w:rPr>
          <w:w w:val="100"/>
        </w:rPr>
        <w:t>support</w:t>
      </w:r>
      <w:proofErr w:type="gramEnd"/>
      <w:r>
        <w:rPr>
          <w:w w:val="100"/>
        </w:rPr>
        <w:t xml:space="preserve"> open source scripting language for custom application control.</w:t>
      </w:r>
    </w:p>
    <w:p w:rsidR="00034BC3" w:rsidRDefault="00034BC3" w:rsidP="00D31655">
      <w:pPr>
        <w:pStyle w:val="Bullet"/>
        <w:numPr>
          <w:ilvl w:val="0"/>
          <w:numId w:val="2"/>
        </w:numPr>
        <w:ind w:left="280" w:hanging="280"/>
        <w:rPr>
          <w:w w:val="100"/>
        </w:rPr>
      </w:pPr>
      <w:proofErr w:type="gramStart"/>
      <w:r>
        <w:rPr>
          <w:w w:val="100"/>
        </w:rPr>
        <w:t>be</w:t>
      </w:r>
      <w:proofErr w:type="gramEnd"/>
      <w:r>
        <w:rPr>
          <w:w w:val="100"/>
        </w:rPr>
        <w:t xml:space="preserve"> configurable to support many of the usage modes of the set-top reference platforms.</w:t>
      </w:r>
    </w:p>
    <w:p w:rsidR="00034BC3" w:rsidRDefault="00034BC3" w:rsidP="00D31655">
      <w:pPr>
        <w:pStyle w:val="Bullet"/>
        <w:numPr>
          <w:ilvl w:val="0"/>
          <w:numId w:val="2"/>
        </w:numPr>
        <w:ind w:left="280" w:hanging="280"/>
        <w:rPr>
          <w:w w:val="100"/>
        </w:rPr>
      </w:pPr>
      <w:proofErr w:type="gramStart"/>
      <w:r>
        <w:rPr>
          <w:w w:val="100"/>
        </w:rPr>
        <w:t>provide</w:t>
      </w:r>
      <w:proofErr w:type="gramEnd"/>
      <w:r>
        <w:rPr>
          <w:w w:val="100"/>
        </w:rPr>
        <w:t xml:space="preserve"> intuitive use of input devices like IR remotes.</w:t>
      </w:r>
    </w:p>
    <w:p w:rsidR="00034BC3" w:rsidRDefault="00034BC3" w:rsidP="00D31655">
      <w:pPr>
        <w:pStyle w:val="Bullet"/>
        <w:numPr>
          <w:ilvl w:val="0"/>
          <w:numId w:val="2"/>
        </w:numPr>
        <w:ind w:left="280" w:hanging="280"/>
        <w:rPr>
          <w:w w:val="100"/>
        </w:rPr>
      </w:pPr>
      <w:proofErr w:type="gramStart"/>
      <w:r>
        <w:rPr>
          <w:w w:val="100"/>
        </w:rPr>
        <w:t>support</w:t>
      </w:r>
      <w:proofErr w:type="gramEnd"/>
      <w:r>
        <w:rPr>
          <w:w w:val="100"/>
        </w:rPr>
        <w:t xml:space="preserve"> all Broadcom set-top reference platforms, including both satellite and cable systems.</w:t>
      </w:r>
    </w:p>
    <w:p w:rsidR="00034BC3" w:rsidRDefault="00034BC3" w:rsidP="00D31655">
      <w:pPr>
        <w:pStyle w:val="Bullet"/>
        <w:numPr>
          <w:ilvl w:val="0"/>
          <w:numId w:val="2"/>
        </w:numPr>
        <w:ind w:left="280" w:hanging="280"/>
        <w:rPr>
          <w:w w:val="100"/>
        </w:rPr>
      </w:pPr>
      <w:proofErr w:type="gramStart"/>
      <w:r>
        <w:rPr>
          <w:w w:val="100"/>
        </w:rPr>
        <w:t>run</w:t>
      </w:r>
      <w:proofErr w:type="gramEnd"/>
      <w:r>
        <w:rPr>
          <w:w w:val="100"/>
        </w:rPr>
        <w:t xml:space="preserve"> on multiple operating systems, such as Linux and </w:t>
      </w:r>
      <w:proofErr w:type="spellStart"/>
      <w:r>
        <w:rPr>
          <w:w w:val="100"/>
        </w:rPr>
        <w:t>VxWorks</w:t>
      </w:r>
      <w:proofErr w:type="spellEnd"/>
      <w:r>
        <w:rPr>
          <w:w w:val="100"/>
        </w:rPr>
        <w:t>.</w:t>
      </w:r>
    </w:p>
    <w:p w:rsidR="00034BC3" w:rsidRDefault="00034BC3" w:rsidP="00D31655">
      <w:pPr>
        <w:pStyle w:val="BulletLast"/>
        <w:numPr>
          <w:ilvl w:val="0"/>
          <w:numId w:val="2"/>
        </w:numPr>
        <w:ind w:left="280" w:hanging="280"/>
        <w:rPr>
          <w:w w:val="100"/>
        </w:rPr>
      </w:pPr>
      <w:proofErr w:type="gramStart"/>
      <w:r>
        <w:rPr>
          <w:w w:val="100"/>
        </w:rPr>
        <w:t>run</w:t>
      </w:r>
      <w:proofErr w:type="gramEnd"/>
      <w:r>
        <w:rPr>
          <w:w w:val="100"/>
        </w:rPr>
        <w:t xml:space="preserve"> on both disk-based and diskless systems.</w:t>
      </w:r>
    </w:p>
    <w:p w:rsidR="00034BC3" w:rsidRDefault="00034BC3">
      <w:pPr>
        <w:pStyle w:val="Heading1Top"/>
        <w:rPr>
          <w:w w:val="100"/>
        </w:rPr>
      </w:pPr>
      <w:r>
        <w:rPr>
          <w:w w:val="100"/>
        </w:rPr>
        <w:lastRenderedPageBreak/>
        <w:t>Brutus</w:t>
      </w:r>
      <w:r w:rsidR="00792B70">
        <w:rPr>
          <w:w w:val="100"/>
        </w:rPr>
        <w:t>2</w:t>
      </w:r>
      <w:r>
        <w:rPr>
          <w:w w:val="100"/>
        </w:rPr>
        <w:t xml:space="preserve"> </w:t>
      </w:r>
      <w:r w:rsidR="00B639EF">
        <w:rPr>
          <w:w w:val="100"/>
        </w:rPr>
        <w:t xml:space="preserve">High Level </w:t>
      </w:r>
      <w:r>
        <w:rPr>
          <w:w w:val="100"/>
        </w:rPr>
        <w:t>Architecture</w:t>
      </w:r>
    </w:p>
    <w:p w:rsidR="00252ADF" w:rsidRDefault="00252ADF" w:rsidP="00252ADF">
      <w:pPr>
        <w:pStyle w:val="Heading2"/>
        <w:ind w:left="0"/>
        <w:rPr>
          <w:w w:val="100"/>
          <w:sz w:val="25"/>
          <w:szCs w:val="25"/>
        </w:rPr>
      </w:pPr>
      <w:r>
        <w:rPr>
          <w:w w:val="100"/>
          <w:sz w:val="25"/>
          <w:szCs w:val="25"/>
        </w:rPr>
        <w:t>Model-View-Controller</w:t>
      </w:r>
      <w:r w:rsidR="00203785">
        <w:rPr>
          <w:w w:val="100"/>
          <w:sz w:val="25"/>
          <w:szCs w:val="25"/>
        </w:rPr>
        <w:t xml:space="preserve"> Overview</w:t>
      </w:r>
    </w:p>
    <w:p w:rsidR="00CF4052" w:rsidRDefault="00792B70">
      <w:pPr>
        <w:pStyle w:val="Body"/>
        <w:rPr>
          <w:w w:val="100"/>
        </w:rPr>
      </w:pPr>
      <w:r>
        <w:rPr>
          <w:w w:val="100"/>
        </w:rPr>
        <w:t xml:space="preserve">The Brutus2 application is implemented using a variation on the Model-View-Controller (MVC) software design pattern which divides the application into three distinct </w:t>
      </w:r>
      <w:r w:rsidR="00171A19">
        <w:rPr>
          <w:w w:val="100"/>
        </w:rPr>
        <w:t xml:space="preserve">and loosely coupled </w:t>
      </w:r>
      <w:r w:rsidR="00DD4E49">
        <w:rPr>
          <w:w w:val="100"/>
        </w:rPr>
        <w:t>groups</w:t>
      </w:r>
      <w:r>
        <w:rPr>
          <w:w w:val="100"/>
        </w:rPr>
        <w:t>:</w:t>
      </w:r>
    </w:p>
    <w:p w:rsidR="00F8710B" w:rsidRDefault="00A72627">
      <w:pPr>
        <w:pStyle w:val="Body"/>
        <w:rPr>
          <w:w w:val="100"/>
        </w:rPr>
      </w:pPr>
      <w:r w:rsidRPr="00A72627">
        <w:rPr>
          <w:noProof/>
        </w:rPr>
        <w:pict>
          <v:shapetype id="_x0000_t202" coordsize="21600,21600" o:spt="202" path="m,l,21600r21600,l21600,xe">
            <v:stroke joinstyle="miter"/>
            <v:path gradientshapeok="t" o:connecttype="rect"/>
          </v:shapetype>
          <v:shape id="_x0000_s1052" type="#_x0000_t202" style="position:absolute;left:0;text-align:left;margin-left:56.25pt;margin-top:181.25pt;width:375pt;height:.05pt;z-index:251666432" stroked="f">
            <v:textbox style="mso-next-textbox:#_x0000_s1052;mso-fit-shape-to-text:t" inset="0,0,0,0">
              <w:txbxContent>
                <w:p w:rsidR="00866214" w:rsidRDefault="00866214">
                  <w:pPr>
                    <w:pStyle w:val="Caption"/>
                    <w:jc w:val="center"/>
                  </w:pPr>
                  <w:r>
                    <w:t xml:space="preserve">Figure </w:t>
                  </w:r>
                  <w:fldSimple w:instr=" SEQ Figure \* ARABIC ">
                    <w:r>
                      <w:rPr>
                        <w:noProof/>
                      </w:rPr>
                      <w:t>1</w:t>
                    </w:r>
                  </w:fldSimple>
                  <w:r>
                    <w:t xml:space="preserve"> - Model-View-Controller.  Solid lines indicate a direct association and dashed lines an indirect association (via an observer notification)</w:t>
                  </w:r>
                </w:p>
              </w:txbxContent>
            </v:textbox>
            <w10:wrap type="topAndBottom"/>
          </v:shape>
        </w:pict>
      </w:r>
      <w:r w:rsidR="002B059D">
        <w:rPr>
          <w:noProof/>
          <w:w w:val="100"/>
        </w:rPr>
        <w:drawing>
          <wp:anchor distT="0" distB="0" distL="114300" distR="114300" simplePos="0" relativeHeight="251664384" behindDoc="0" locked="0" layoutInCell="1" allowOverlap="1">
            <wp:simplePos x="933450" y="2276475"/>
            <wp:positionH relativeFrom="column">
              <wp:align>center</wp:align>
            </wp:positionH>
            <wp:positionV relativeFrom="paragraph">
              <wp:posOffset>73025</wp:posOffset>
            </wp:positionV>
            <wp:extent cx="4762500" cy="2171700"/>
            <wp:effectExtent l="19050" t="0" r="0" b="0"/>
            <wp:wrapTopAndBottom/>
            <wp:docPr id="11" name="Picture 10" descr="500px-ModelViewController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px-ModelViewControllerDiagram2.svg.png"/>
                    <pic:cNvPicPr/>
                  </pic:nvPicPr>
                  <pic:blipFill>
                    <a:blip r:embed="rId9" cstate="print"/>
                    <a:stretch>
                      <a:fillRect/>
                    </a:stretch>
                  </pic:blipFill>
                  <pic:spPr>
                    <a:xfrm>
                      <a:off x="0" y="0"/>
                      <a:ext cx="4762500" cy="2171700"/>
                    </a:xfrm>
                    <a:prstGeom prst="rect">
                      <a:avLst/>
                    </a:prstGeom>
                  </pic:spPr>
                </pic:pic>
              </a:graphicData>
            </a:graphic>
          </wp:anchor>
        </w:drawing>
      </w:r>
    </w:p>
    <w:p w:rsidR="002B059D" w:rsidRDefault="00792B70">
      <w:pPr>
        <w:pStyle w:val="Body"/>
        <w:numPr>
          <w:ilvl w:val="0"/>
          <w:numId w:val="62"/>
        </w:numPr>
        <w:rPr>
          <w:w w:val="100"/>
        </w:rPr>
      </w:pPr>
      <w:r>
        <w:rPr>
          <w:w w:val="100"/>
        </w:rPr>
        <w:t xml:space="preserve">The </w:t>
      </w:r>
      <w:r w:rsidR="004E4DD6" w:rsidRPr="004E4DD6">
        <w:rPr>
          <w:b/>
          <w:w w:val="100"/>
        </w:rPr>
        <w:t>Model</w:t>
      </w:r>
      <w:r>
        <w:rPr>
          <w:w w:val="100"/>
        </w:rPr>
        <w:t xml:space="preserve"> represents the underlying data in a logical and easy to access way.  It hides the underlying details of data acquisition and </w:t>
      </w:r>
      <w:r w:rsidR="00171A19">
        <w:rPr>
          <w:w w:val="100"/>
        </w:rPr>
        <w:t xml:space="preserve">data </w:t>
      </w:r>
      <w:r>
        <w:rPr>
          <w:w w:val="100"/>
        </w:rPr>
        <w:t>storage</w:t>
      </w:r>
      <w:r w:rsidR="00171A19">
        <w:rPr>
          <w:w w:val="100"/>
        </w:rPr>
        <w:t xml:space="preserve"> from the View and Controller classes.</w:t>
      </w:r>
      <w:r w:rsidR="00CF4052">
        <w:rPr>
          <w:w w:val="100"/>
        </w:rPr>
        <w:t xml:space="preserve">  </w:t>
      </w:r>
    </w:p>
    <w:p w:rsidR="002B059D" w:rsidRDefault="00171A19">
      <w:pPr>
        <w:pStyle w:val="Body"/>
        <w:numPr>
          <w:ilvl w:val="0"/>
          <w:numId w:val="62"/>
        </w:numPr>
        <w:rPr>
          <w:w w:val="100"/>
        </w:rPr>
      </w:pPr>
      <w:r>
        <w:rPr>
          <w:w w:val="100"/>
        </w:rPr>
        <w:t xml:space="preserve">The </w:t>
      </w:r>
      <w:r>
        <w:rPr>
          <w:b/>
          <w:w w:val="100"/>
        </w:rPr>
        <w:t>View</w:t>
      </w:r>
      <w:r>
        <w:rPr>
          <w:w w:val="100"/>
        </w:rPr>
        <w:t xml:space="preserve"> represents the user’s interface to the application and the display of information.  This includes graphical user interface (GUI) components such as buttons, labels, and windows.  The view relies on the model fo</w:t>
      </w:r>
      <w:r w:rsidR="00203785">
        <w:rPr>
          <w:w w:val="100"/>
        </w:rPr>
        <w:t xml:space="preserve">r </w:t>
      </w:r>
      <w:r>
        <w:rPr>
          <w:w w:val="100"/>
        </w:rPr>
        <w:t xml:space="preserve">data </w:t>
      </w:r>
      <w:r w:rsidR="00203785">
        <w:rPr>
          <w:w w:val="100"/>
        </w:rPr>
        <w:t xml:space="preserve">to display, </w:t>
      </w:r>
      <w:r>
        <w:rPr>
          <w:w w:val="100"/>
        </w:rPr>
        <w:t>and relies on the controller for user input events such as remote control button presses.</w:t>
      </w:r>
    </w:p>
    <w:p w:rsidR="002B059D" w:rsidRDefault="00171A19">
      <w:pPr>
        <w:pStyle w:val="Body"/>
        <w:numPr>
          <w:ilvl w:val="0"/>
          <w:numId w:val="62"/>
        </w:numPr>
        <w:rPr>
          <w:w w:val="100"/>
        </w:rPr>
      </w:pPr>
      <w:r>
        <w:rPr>
          <w:w w:val="100"/>
        </w:rPr>
        <w:t xml:space="preserve">The </w:t>
      </w:r>
      <w:r>
        <w:rPr>
          <w:b/>
          <w:w w:val="100"/>
        </w:rPr>
        <w:t>Controller</w:t>
      </w:r>
      <w:r>
        <w:rPr>
          <w:w w:val="100"/>
        </w:rPr>
        <w:t xml:space="preserve"> represents the business logic of the application.  It receives user input and issues instructions to the model and </w:t>
      </w:r>
      <w:r w:rsidR="00E22A0A">
        <w:rPr>
          <w:w w:val="100"/>
        </w:rPr>
        <w:t>view.</w:t>
      </w:r>
    </w:p>
    <w:p w:rsidR="002B059D" w:rsidRDefault="00252ADF">
      <w:pPr>
        <w:pStyle w:val="Heading2"/>
        <w:ind w:left="0"/>
        <w:rPr>
          <w:w w:val="100"/>
          <w:sz w:val="25"/>
          <w:szCs w:val="25"/>
        </w:rPr>
      </w:pPr>
      <w:r>
        <w:rPr>
          <w:w w:val="100"/>
          <w:sz w:val="25"/>
          <w:szCs w:val="25"/>
        </w:rPr>
        <w:t>Goals</w:t>
      </w:r>
    </w:p>
    <w:p w:rsidR="00E26402" w:rsidRDefault="00E22A0A">
      <w:pPr>
        <w:pStyle w:val="Body"/>
        <w:rPr>
          <w:w w:val="100"/>
        </w:rPr>
      </w:pPr>
      <w:r>
        <w:rPr>
          <w:w w:val="100"/>
        </w:rPr>
        <w:t xml:space="preserve">The basic goal of the MVC architecture is to promote independent development, easy reuse and better testability of the application.  </w:t>
      </w:r>
    </w:p>
    <w:p w:rsidR="002B059D" w:rsidRDefault="00252ADF">
      <w:pPr>
        <w:pStyle w:val="Body"/>
        <w:numPr>
          <w:ilvl w:val="0"/>
          <w:numId w:val="63"/>
        </w:numPr>
        <w:rPr>
          <w:w w:val="100"/>
        </w:rPr>
      </w:pPr>
      <w:r>
        <w:rPr>
          <w:b/>
          <w:w w:val="100"/>
        </w:rPr>
        <w:t xml:space="preserve">Supports multiple views.  </w:t>
      </w:r>
      <w:r w:rsidR="004E4DD6" w:rsidRPr="004E4DD6">
        <w:rPr>
          <w:w w:val="100"/>
        </w:rPr>
        <w:t>A</w:t>
      </w:r>
      <w:r w:rsidR="005D19B9">
        <w:rPr>
          <w:w w:val="100"/>
        </w:rPr>
        <w:t>n application may include several different user interfaces (</w:t>
      </w:r>
      <w:r>
        <w:rPr>
          <w:w w:val="100"/>
        </w:rPr>
        <w:t xml:space="preserve">such as GUI windows, </w:t>
      </w:r>
      <w:r w:rsidR="005D19B9">
        <w:rPr>
          <w:w w:val="100"/>
        </w:rPr>
        <w:t>command line prompt</w:t>
      </w:r>
      <w:r>
        <w:rPr>
          <w:w w:val="100"/>
        </w:rPr>
        <w:t>, or script</w:t>
      </w:r>
      <w:r w:rsidR="00203785">
        <w:rPr>
          <w:w w:val="100"/>
        </w:rPr>
        <w:t xml:space="preserve"> engine</w:t>
      </w:r>
      <w:r w:rsidR="005D19B9">
        <w:rPr>
          <w:w w:val="100"/>
        </w:rPr>
        <w:t xml:space="preserve">) which both access the same data within the Model and issue similar commands to the Controller.  Both the Controller and the Model </w:t>
      </w:r>
      <w:r w:rsidR="00203785">
        <w:rPr>
          <w:w w:val="100"/>
        </w:rPr>
        <w:t>should</w:t>
      </w:r>
      <w:r w:rsidR="005D19B9">
        <w:rPr>
          <w:w w:val="100"/>
        </w:rPr>
        <w:t xml:space="preserve"> remain unchanged regardless of which type View is used.  </w:t>
      </w:r>
    </w:p>
    <w:p w:rsidR="002B059D" w:rsidRDefault="00252ADF">
      <w:pPr>
        <w:pStyle w:val="Body"/>
        <w:numPr>
          <w:ilvl w:val="0"/>
          <w:numId w:val="63"/>
        </w:numPr>
        <w:rPr>
          <w:w w:val="100"/>
        </w:rPr>
      </w:pPr>
      <w:proofErr w:type="spellStart"/>
      <w:r>
        <w:rPr>
          <w:b/>
          <w:w w:val="100"/>
        </w:rPr>
        <w:t>Accomodates</w:t>
      </w:r>
      <w:proofErr w:type="spellEnd"/>
      <w:r>
        <w:rPr>
          <w:b/>
          <w:w w:val="100"/>
        </w:rPr>
        <w:t xml:space="preserve"> Changes.</w:t>
      </w:r>
      <w:r>
        <w:rPr>
          <w:w w:val="100"/>
        </w:rPr>
        <w:t xml:space="preserve">  In an application like Brutus2, changes to the View can be expected to be frequent and never ending so isolating this part of the code is crucial to its long term success.  C</w:t>
      </w:r>
      <w:r w:rsidR="005D19B9">
        <w:rPr>
          <w:w w:val="100"/>
        </w:rPr>
        <w:t>hanges to the Controller should not affect the manner in which data is disp</w:t>
      </w:r>
      <w:r>
        <w:rPr>
          <w:w w:val="100"/>
        </w:rPr>
        <w:t>layed to the user (by the View)</w:t>
      </w:r>
      <w:r w:rsidR="00F02A15">
        <w:rPr>
          <w:w w:val="100"/>
        </w:rPr>
        <w:t>.</w:t>
      </w:r>
      <w:r w:rsidR="005D19B9">
        <w:rPr>
          <w:w w:val="100"/>
        </w:rPr>
        <w:t xml:space="preserve">  Data storage and organization </w:t>
      </w:r>
      <w:r w:rsidR="005D19B9">
        <w:rPr>
          <w:w w:val="100"/>
        </w:rPr>
        <w:lastRenderedPageBreak/>
        <w:t>by the Model is isolated from both the Controller and the View such that they are oblivious as to how it is received and stored (the Model may even be accessing data over a network).</w:t>
      </w:r>
    </w:p>
    <w:p w:rsidR="002B059D" w:rsidRDefault="00A26E4C">
      <w:pPr>
        <w:pStyle w:val="Body"/>
        <w:numPr>
          <w:ilvl w:val="0"/>
          <w:numId w:val="63"/>
        </w:numPr>
        <w:rPr>
          <w:w w:val="100"/>
        </w:rPr>
      </w:pPr>
      <w:r>
        <w:rPr>
          <w:b/>
          <w:w w:val="100"/>
        </w:rPr>
        <w:t>Development/Testing</w:t>
      </w:r>
      <w:r w:rsidR="00F02A15">
        <w:rPr>
          <w:b/>
          <w:w w:val="100"/>
        </w:rPr>
        <w:t>.</w:t>
      </w:r>
      <w:r w:rsidR="00F02A15">
        <w:rPr>
          <w:w w:val="100"/>
        </w:rPr>
        <w:t xml:space="preserve">  The decoupling of the MVC allows each piece to be unit </w:t>
      </w:r>
      <w:r w:rsidR="00203785">
        <w:rPr>
          <w:w w:val="100"/>
        </w:rPr>
        <w:t>developed/</w:t>
      </w:r>
      <w:r w:rsidR="00F02A15">
        <w:rPr>
          <w:w w:val="100"/>
        </w:rPr>
        <w:t>tested in isolation.  This will improve reliability and lead to a more automated test approach.</w:t>
      </w:r>
      <w:r w:rsidR="00203785">
        <w:rPr>
          <w:w w:val="100"/>
        </w:rPr>
        <w:t xml:space="preserve">  A</w:t>
      </w:r>
      <w:r w:rsidR="00F02A15">
        <w:rPr>
          <w:w w:val="100"/>
        </w:rPr>
        <w:t xml:space="preserve"> test controller could be swapped in to provide testing functionality that the standard controller </w:t>
      </w:r>
      <w:r w:rsidR="00203785">
        <w:rPr>
          <w:w w:val="100"/>
        </w:rPr>
        <w:t>may not implement (which also helps keep test code separated of release code)</w:t>
      </w:r>
      <w:r>
        <w:rPr>
          <w:w w:val="100"/>
        </w:rPr>
        <w:t>.  Similarly, a custom GUI can be used to ease development by providing additional debugging information or controls.</w:t>
      </w:r>
    </w:p>
    <w:p w:rsidR="00DD4E49" w:rsidRDefault="00A033A4" w:rsidP="00DD4E49">
      <w:pPr>
        <w:pStyle w:val="Heading2"/>
        <w:ind w:left="0"/>
        <w:rPr>
          <w:w w:val="100"/>
          <w:sz w:val="25"/>
          <w:szCs w:val="25"/>
        </w:rPr>
      </w:pPr>
      <w:r>
        <w:rPr>
          <w:w w:val="100"/>
          <w:sz w:val="25"/>
          <w:szCs w:val="25"/>
        </w:rPr>
        <w:t>Observers &amp; Notifications</w:t>
      </w:r>
    </w:p>
    <w:p w:rsidR="00252ADF" w:rsidRDefault="00A033A4">
      <w:pPr>
        <w:pStyle w:val="Body"/>
        <w:rPr>
          <w:w w:val="100"/>
        </w:rPr>
      </w:pPr>
      <w:r>
        <w:rPr>
          <w:w w:val="100"/>
        </w:rPr>
        <w:t>The MVC</w:t>
      </w:r>
      <w:r w:rsidR="00C27AEE">
        <w:rPr>
          <w:w w:val="100"/>
        </w:rPr>
        <w:t>s</w:t>
      </w:r>
      <w:r>
        <w:rPr>
          <w:w w:val="100"/>
        </w:rPr>
        <w:t xml:space="preserve"> communicate with one another primarily using an observer notification scheme.  This keeps the Model, View, and Controller as decoupled from one another as possible.  </w:t>
      </w:r>
    </w:p>
    <w:p w:rsidR="00A148CB" w:rsidRDefault="00F8710B">
      <w:pPr>
        <w:pStyle w:val="Body"/>
        <w:rPr>
          <w:w w:val="100"/>
        </w:rPr>
      </w:pPr>
      <w:r>
        <w:rPr>
          <w:w w:val="100"/>
        </w:rPr>
        <w:t xml:space="preserve">In the observer notification pattern, a “subject” object maintains a list of interested “observer” objects and the notifications they are interested in.  The observer objects </w:t>
      </w:r>
      <w:r w:rsidR="00C27AEE">
        <w:rPr>
          <w:w w:val="100"/>
        </w:rPr>
        <w:t xml:space="preserve">first </w:t>
      </w:r>
      <w:r>
        <w:rPr>
          <w:w w:val="100"/>
        </w:rPr>
        <w:t>register with the subject object to indicate their interests.  When the subject object decides to send a notification, it is automatically sent to all interested observers.</w:t>
      </w:r>
      <w:r w:rsidR="00A72627" w:rsidRPr="00A72627">
        <w:rPr>
          <w:noProof/>
        </w:rPr>
        <w:pict>
          <v:shape id="_x0000_s1051" type="#_x0000_t202" style="position:absolute;left:0;text-align:left;margin-left:56.25pt;margin-top:166.25pt;width:375pt;height:.05pt;z-index:251663360;mso-position-horizontal-relative:text;mso-position-vertical-relative:text" stroked="f">
            <v:textbox style="mso-fit-shape-to-text:t" inset="0,0,0,0">
              <w:txbxContent>
                <w:p w:rsidR="00866214" w:rsidRDefault="00866214">
                  <w:pPr>
                    <w:pStyle w:val="Caption"/>
                    <w:jc w:val="center"/>
                    <w:rPr>
                      <w:noProof/>
                    </w:rPr>
                  </w:pPr>
                  <w:r>
                    <w:t xml:space="preserve">Figure </w:t>
                  </w:r>
                  <w:fldSimple w:instr=" SEQ Figure \* ARABIC ">
                    <w:r>
                      <w:rPr>
                        <w:noProof/>
                      </w:rPr>
                      <w:t>2</w:t>
                    </w:r>
                  </w:fldSimple>
                  <w:r>
                    <w:t xml:space="preserve"> - Observer Pattern</w:t>
                  </w:r>
                </w:p>
              </w:txbxContent>
            </v:textbox>
            <w10:wrap type="topAndBottom"/>
          </v:shape>
        </w:pict>
      </w:r>
      <w:r w:rsidR="002B059D">
        <w:rPr>
          <w:noProof/>
          <w:w w:val="100"/>
        </w:rPr>
        <w:drawing>
          <wp:anchor distT="0" distB="0" distL="114300" distR="114300" simplePos="0" relativeHeight="251661312" behindDoc="0" locked="0" layoutInCell="1" allowOverlap="1">
            <wp:simplePos x="933450" y="1009650"/>
            <wp:positionH relativeFrom="column">
              <wp:align>center</wp:align>
            </wp:positionH>
            <wp:positionV relativeFrom="paragraph">
              <wp:posOffset>82550</wp:posOffset>
            </wp:positionV>
            <wp:extent cx="4762500" cy="1971675"/>
            <wp:effectExtent l="19050" t="0" r="0" b="0"/>
            <wp:wrapTopAndBottom/>
            <wp:docPr id="10" name="Picture 9" descr="500px-Observ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px-Observer.svg.png"/>
                    <pic:cNvPicPr/>
                  </pic:nvPicPr>
                  <pic:blipFill>
                    <a:blip r:embed="rId10" cstate="print"/>
                    <a:stretch>
                      <a:fillRect/>
                    </a:stretch>
                  </pic:blipFill>
                  <pic:spPr>
                    <a:xfrm>
                      <a:off x="0" y="0"/>
                      <a:ext cx="4762500" cy="1971675"/>
                    </a:xfrm>
                    <a:prstGeom prst="rect">
                      <a:avLst/>
                    </a:prstGeom>
                  </pic:spPr>
                </pic:pic>
              </a:graphicData>
            </a:graphic>
          </wp:anchor>
        </w:drawing>
      </w:r>
      <w:r w:rsidR="00CF4052">
        <w:rPr>
          <w:w w:val="100"/>
        </w:rPr>
        <w:t xml:space="preserve"> </w:t>
      </w:r>
      <w:r w:rsidR="00A148CB">
        <w:rPr>
          <w:w w:val="100"/>
        </w:rPr>
        <w:t xml:space="preserve"> </w:t>
      </w:r>
      <w:r w:rsidR="00C27AEE">
        <w:rPr>
          <w:w w:val="100"/>
        </w:rPr>
        <w:t>Notifications can carry a data payload and a type indicator as well.</w:t>
      </w:r>
    </w:p>
    <w:p w:rsidR="00AD62CF" w:rsidRDefault="00C27AEE">
      <w:pPr>
        <w:pStyle w:val="Body"/>
        <w:rPr>
          <w:w w:val="100"/>
        </w:rPr>
      </w:pPr>
      <w:r>
        <w:rPr>
          <w:w w:val="100"/>
        </w:rPr>
        <w:t>While similar in nature, n</w:t>
      </w:r>
      <w:r w:rsidR="00D110F6">
        <w:rPr>
          <w:w w:val="100"/>
        </w:rPr>
        <w:t xml:space="preserve">otifications </w:t>
      </w:r>
      <w:r w:rsidR="000A2D2C">
        <w:rPr>
          <w:w w:val="100"/>
        </w:rPr>
        <w:t xml:space="preserve">operate in a fundamentally different way from </w:t>
      </w:r>
      <w:r w:rsidR="00AD62CF">
        <w:rPr>
          <w:w w:val="100"/>
        </w:rPr>
        <w:t xml:space="preserve">widget </w:t>
      </w:r>
      <w:r w:rsidR="000A2D2C">
        <w:rPr>
          <w:w w:val="100"/>
        </w:rPr>
        <w:t>events</w:t>
      </w:r>
      <w:r w:rsidR="00AD62CF">
        <w:rPr>
          <w:w w:val="100"/>
        </w:rPr>
        <w:t xml:space="preserve"> and are not meant to replace them.  </w:t>
      </w:r>
    </w:p>
    <w:p w:rsidR="00AD62CF" w:rsidRDefault="00AD62CF">
      <w:pPr>
        <w:pStyle w:val="Body"/>
        <w:rPr>
          <w:w w:val="100"/>
        </w:rPr>
      </w:pPr>
    </w:p>
    <w:tbl>
      <w:tblPr>
        <w:tblStyle w:val="TableProfessional"/>
        <w:tblW w:w="0" w:type="auto"/>
        <w:tblLook w:val="04A0"/>
      </w:tblPr>
      <w:tblGrid>
        <w:gridCol w:w="4968"/>
        <w:gridCol w:w="4968"/>
      </w:tblGrid>
      <w:tr w:rsidR="00D110F6" w:rsidTr="00C27AEE">
        <w:trPr>
          <w:cnfStyle w:val="100000000000"/>
          <w:cantSplit/>
        </w:trPr>
        <w:tc>
          <w:tcPr>
            <w:tcW w:w="4968" w:type="dxa"/>
          </w:tcPr>
          <w:p w:rsidR="00D110F6" w:rsidRPr="000A2D2C" w:rsidRDefault="004E4DD6">
            <w:pPr>
              <w:pStyle w:val="Body"/>
              <w:keepNext/>
              <w:widowControl w:val="0"/>
              <w:outlineLvl w:val="2"/>
              <w:rPr>
                <w:color w:val="FFFFFF" w:themeColor="background1"/>
                <w:w w:val="100"/>
              </w:rPr>
            </w:pPr>
            <w:r w:rsidRPr="004E4DD6">
              <w:rPr>
                <w:color w:val="FFFFFF" w:themeColor="background1"/>
                <w:w w:val="100"/>
              </w:rPr>
              <w:t>Notifications</w:t>
            </w:r>
          </w:p>
        </w:tc>
        <w:tc>
          <w:tcPr>
            <w:tcW w:w="4968" w:type="dxa"/>
          </w:tcPr>
          <w:p w:rsidR="00D110F6" w:rsidRPr="000A2D2C" w:rsidRDefault="00C27AEE">
            <w:pPr>
              <w:pStyle w:val="Body"/>
              <w:keepNext/>
              <w:widowControl w:val="0"/>
              <w:outlineLvl w:val="2"/>
              <w:rPr>
                <w:color w:val="FFFFFF" w:themeColor="background1"/>
                <w:w w:val="100"/>
              </w:rPr>
            </w:pPr>
            <w:r>
              <w:rPr>
                <w:color w:val="FFFFFF" w:themeColor="background1"/>
                <w:w w:val="100"/>
              </w:rPr>
              <w:t xml:space="preserve">Widget </w:t>
            </w:r>
            <w:r w:rsidR="004E4DD6" w:rsidRPr="004E4DD6">
              <w:rPr>
                <w:color w:val="FFFFFF" w:themeColor="background1"/>
                <w:w w:val="100"/>
              </w:rPr>
              <w:t>Events</w:t>
            </w:r>
          </w:p>
        </w:tc>
      </w:tr>
      <w:tr w:rsidR="00D110F6" w:rsidTr="00C27AEE">
        <w:trPr>
          <w:cantSplit/>
        </w:trPr>
        <w:tc>
          <w:tcPr>
            <w:tcW w:w="4968" w:type="dxa"/>
          </w:tcPr>
          <w:p w:rsidR="00E26402" w:rsidRDefault="00D110F6">
            <w:pPr>
              <w:pStyle w:val="Body"/>
              <w:rPr>
                <w:w w:val="100"/>
              </w:rPr>
            </w:pPr>
            <w:r>
              <w:rPr>
                <w:w w:val="100"/>
              </w:rPr>
              <w:t xml:space="preserve">Subject object provides a public </w:t>
            </w:r>
            <w:r w:rsidR="00DE281B">
              <w:rPr>
                <w:w w:val="100"/>
              </w:rPr>
              <w:t xml:space="preserve">registration </w:t>
            </w:r>
            <w:r>
              <w:rPr>
                <w:w w:val="100"/>
              </w:rPr>
              <w:t>interface</w:t>
            </w:r>
            <w:r w:rsidR="00DE281B">
              <w:rPr>
                <w:w w:val="100"/>
              </w:rPr>
              <w:t>.</w:t>
            </w:r>
          </w:p>
        </w:tc>
        <w:tc>
          <w:tcPr>
            <w:tcW w:w="4968" w:type="dxa"/>
          </w:tcPr>
          <w:p w:rsidR="00D110F6" w:rsidRDefault="000A2D2C">
            <w:pPr>
              <w:pStyle w:val="Body"/>
              <w:rPr>
                <w:w w:val="100"/>
              </w:rPr>
            </w:pPr>
            <w:r>
              <w:rPr>
                <w:w w:val="100"/>
              </w:rPr>
              <w:t>A</w:t>
            </w:r>
            <w:r w:rsidR="00D110F6">
              <w:rPr>
                <w:w w:val="100"/>
              </w:rPr>
              <w:t>re private between sender and receiver.</w:t>
            </w:r>
          </w:p>
        </w:tc>
      </w:tr>
      <w:tr w:rsidR="00D110F6" w:rsidTr="00C27AEE">
        <w:trPr>
          <w:cantSplit/>
        </w:trPr>
        <w:tc>
          <w:tcPr>
            <w:tcW w:w="4968" w:type="dxa"/>
          </w:tcPr>
          <w:p w:rsidR="00D110F6" w:rsidRDefault="00DE281B">
            <w:pPr>
              <w:pStyle w:val="Body"/>
              <w:rPr>
                <w:w w:val="100"/>
              </w:rPr>
            </w:pPr>
            <w:r>
              <w:rPr>
                <w:w w:val="100"/>
              </w:rPr>
              <w:t>Have an optional data payload and type value.</w:t>
            </w:r>
          </w:p>
        </w:tc>
        <w:tc>
          <w:tcPr>
            <w:tcW w:w="4968" w:type="dxa"/>
          </w:tcPr>
          <w:p w:rsidR="00D110F6" w:rsidRDefault="00DE281B">
            <w:pPr>
              <w:pStyle w:val="Body"/>
              <w:rPr>
                <w:w w:val="100"/>
              </w:rPr>
            </w:pPr>
            <w:r>
              <w:rPr>
                <w:w w:val="100"/>
              </w:rPr>
              <w:t>Do not come with any additional data.</w:t>
            </w:r>
          </w:p>
        </w:tc>
      </w:tr>
      <w:tr w:rsidR="000A2D2C" w:rsidTr="00C27AEE">
        <w:trPr>
          <w:cantSplit/>
        </w:trPr>
        <w:tc>
          <w:tcPr>
            <w:tcW w:w="4968" w:type="dxa"/>
          </w:tcPr>
          <w:p w:rsidR="000A2D2C" w:rsidRDefault="000A2D2C">
            <w:pPr>
              <w:pStyle w:val="Body"/>
              <w:rPr>
                <w:w w:val="100"/>
              </w:rPr>
            </w:pPr>
            <w:r>
              <w:rPr>
                <w:w w:val="100"/>
              </w:rPr>
              <w:lastRenderedPageBreak/>
              <w:t>Is broadcast to multiple registered observers.</w:t>
            </w:r>
          </w:p>
        </w:tc>
        <w:tc>
          <w:tcPr>
            <w:tcW w:w="4968" w:type="dxa"/>
          </w:tcPr>
          <w:p w:rsidR="00E26402" w:rsidRDefault="000A2D2C">
            <w:pPr>
              <w:pStyle w:val="Body"/>
              <w:rPr>
                <w:w w:val="100"/>
              </w:rPr>
            </w:pPr>
            <w:r>
              <w:rPr>
                <w:w w:val="100"/>
              </w:rPr>
              <w:t>Can bubble up the widget hierarchy allowing each parent object to handle the event.  This is typically referred to as a “chain of responsibility”.</w:t>
            </w:r>
          </w:p>
        </w:tc>
      </w:tr>
    </w:tbl>
    <w:p w:rsidR="00D110F6" w:rsidRDefault="00AD62CF">
      <w:pPr>
        <w:pStyle w:val="Body"/>
        <w:rPr>
          <w:w w:val="100"/>
        </w:rPr>
      </w:pPr>
      <w:r>
        <w:rPr>
          <w:w w:val="100"/>
        </w:rPr>
        <w:t xml:space="preserve">Widgets will still communicate </w:t>
      </w:r>
      <w:r w:rsidR="00C34F73">
        <w:rPr>
          <w:w w:val="100"/>
        </w:rPr>
        <w:t xml:space="preserve">their </w:t>
      </w:r>
      <w:r>
        <w:rPr>
          <w:w w:val="100"/>
        </w:rPr>
        <w:t>state using events</w:t>
      </w:r>
      <w:r w:rsidR="00C34F73">
        <w:rPr>
          <w:w w:val="100"/>
        </w:rPr>
        <w:t>,</w:t>
      </w:r>
      <w:r>
        <w:rPr>
          <w:w w:val="100"/>
        </w:rPr>
        <w:t xml:space="preserve"> as their hierarchical, private nature is well suited for </w:t>
      </w:r>
      <w:r w:rsidR="00782A24">
        <w:rPr>
          <w:w w:val="100"/>
        </w:rPr>
        <w:t>handling user initiated actions.  The Views will then translate these events into meaningful notifications which are then sent to registered observers (controllers/models).</w:t>
      </w:r>
    </w:p>
    <w:p w:rsidR="00A033A4" w:rsidRDefault="00A033A4" w:rsidP="00A033A4">
      <w:pPr>
        <w:pStyle w:val="Heading2"/>
        <w:ind w:left="0"/>
        <w:rPr>
          <w:w w:val="100"/>
          <w:sz w:val="25"/>
          <w:szCs w:val="25"/>
        </w:rPr>
      </w:pPr>
      <w:r>
        <w:rPr>
          <w:w w:val="100"/>
          <w:sz w:val="25"/>
          <w:szCs w:val="25"/>
        </w:rPr>
        <w:t>Views</w:t>
      </w:r>
    </w:p>
    <w:p w:rsidR="002B059D" w:rsidRDefault="00F8710B">
      <w:pPr>
        <w:pStyle w:val="Body"/>
      </w:pPr>
      <w:r>
        <w:t xml:space="preserve">Each GUI window will serve as a separate view in Brutus2.  </w:t>
      </w:r>
      <w:r w:rsidR="0063497F">
        <w:t>There are two basic scenarios a view must handle:</w:t>
      </w:r>
    </w:p>
    <w:p w:rsidR="002B059D" w:rsidRDefault="004E4DD6">
      <w:pPr>
        <w:pStyle w:val="Body"/>
        <w:numPr>
          <w:ilvl w:val="0"/>
          <w:numId w:val="64"/>
        </w:numPr>
      </w:pPr>
      <w:r w:rsidRPr="004E4DD6">
        <w:rPr>
          <w:b/>
        </w:rPr>
        <w:t>Widget Event</w:t>
      </w:r>
      <w:r w:rsidR="00603529">
        <w:rPr>
          <w:b/>
        </w:rPr>
        <w:t>s</w:t>
      </w:r>
      <w:r w:rsidRPr="004E4DD6">
        <w:rPr>
          <w:b/>
        </w:rPr>
        <w:t>.</w:t>
      </w:r>
      <w:r w:rsidR="0063497F">
        <w:t xml:space="preserve">  Views</w:t>
      </w:r>
      <w:r w:rsidR="00F8710B">
        <w:t xml:space="preserve"> hold references to all the widgets that they contain, and they listen for events in response to widget actions (such as click, paint, etc).  </w:t>
      </w:r>
      <w:r w:rsidR="00782A24">
        <w:t>These events are</w:t>
      </w:r>
      <w:r w:rsidR="00C36445">
        <w:t xml:space="preserve"> then</w:t>
      </w:r>
      <w:r w:rsidR="00782A24">
        <w:t xml:space="preserve"> translated into corresponding notifications which are sent to all registered observers.  The View does not know or care how these notifications are handled.</w:t>
      </w:r>
    </w:p>
    <w:p w:rsidR="002B059D" w:rsidRDefault="00B37330">
      <w:pPr>
        <w:pStyle w:val="Body"/>
        <w:numPr>
          <w:ilvl w:val="0"/>
          <w:numId w:val="64"/>
        </w:numPr>
      </w:pPr>
      <w:r>
        <w:rPr>
          <w:b/>
        </w:rPr>
        <w:t>Model Notification</w:t>
      </w:r>
      <w:r w:rsidR="00603529">
        <w:rPr>
          <w:b/>
        </w:rPr>
        <w:t>s</w:t>
      </w:r>
      <w:r>
        <w:rPr>
          <w:b/>
        </w:rPr>
        <w:t>.</w:t>
      </w:r>
      <w:r>
        <w:t xml:space="preserve"> Views register for notification</w:t>
      </w:r>
      <w:r w:rsidR="00782A24">
        <w:t>s</w:t>
      </w:r>
      <w:r>
        <w:t xml:space="preserve"> from the Model.  As data and state changes within the Model, the View must be notified to relay the changes to the user where applicable.  The View may also need to register for notifications from the Controller as well.</w:t>
      </w:r>
      <w:r w:rsidR="00D2758A">
        <w:t xml:space="preserve">  Notifications can carry a data payload so in most cases the View will not need to query the Model directly (but has that option if necessary).</w:t>
      </w:r>
    </w:p>
    <w:p w:rsidR="002B059D" w:rsidRDefault="00E26402">
      <w:pPr>
        <w:pStyle w:val="Body"/>
        <w:keepNext/>
        <w:jc w:val="center"/>
      </w:pPr>
      <w:r>
        <w:object w:dxaOrig="7647" w:dyaOrig="5338">
          <v:shape id="_x0000_i1026" type="#_x0000_t75" style="width:382.5pt;height:267pt" o:ole="">
            <v:imagedata r:id="rId11" o:title=""/>
          </v:shape>
          <o:OLEObject Type="Embed" ProgID="Visio.Drawing.11" ShapeID="_x0000_i1026" DrawAspect="Content" ObjectID="_1377685591" r:id="rId12"/>
        </w:object>
      </w:r>
    </w:p>
    <w:p w:rsidR="002B059D" w:rsidRDefault="00E26402">
      <w:pPr>
        <w:pStyle w:val="Caption"/>
        <w:jc w:val="center"/>
      </w:pPr>
      <w:r>
        <w:t xml:space="preserve">Figure </w:t>
      </w:r>
      <w:r w:rsidR="00A72627">
        <w:fldChar w:fldCharType="begin"/>
      </w:r>
      <w:r>
        <w:instrText xml:space="preserve"> SEQ Figure \* ARABIC </w:instrText>
      </w:r>
      <w:r w:rsidR="00A72627">
        <w:fldChar w:fldCharType="separate"/>
      </w:r>
      <w:r w:rsidR="00E53F15">
        <w:rPr>
          <w:noProof/>
        </w:rPr>
        <w:t>3</w:t>
      </w:r>
      <w:r w:rsidR="00A72627">
        <w:fldChar w:fldCharType="end"/>
      </w:r>
      <w:r>
        <w:t xml:space="preserve"> - Widget Event / Model Notification Example</w:t>
      </w:r>
    </w:p>
    <w:p w:rsidR="002B059D" w:rsidRDefault="002B059D">
      <w:pPr>
        <w:pStyle w:val="Body"/>
        <w:jc w:val="left"/>
      </w:pPr>
    </w:p>
    <w:p w:rsidR="002B059D" w:rsidRDefault="00C36445">
      <w:pPr>
        <w:pStyle w:val="Body"/>
        <w:jc w:val="left"/>
      </w:pPr>
      <w:r>
        <w:lastRenderedPageBreak/>
        <w:t xml:space="preserve">Views do not directly act on one another to keep GUI coupling low.  If this type of functionality is necessary, notifications can be sent from one view to another.  Controllers can also orchestrate more complicated </w:t>
      </w:r>
      <w:r w:rsidR="00145BE8">
        <w:t>multi-</w:t>
      </w:r>
      <w:r>
        <w:t xml:space="preserve">view scenarios while still remaining </w:t>
      </w:r>
      <w:r w:rsidR="00145BE8">
        <w:t>ignorant of the actual presentation to the user.</w:t>
      </w:r>
    </w:p>
    <w:p w:rsidR="002B059D" w:rsidRDefault="00C91AB6">
      <w:pPr>
        <w:pStyle w:val="Body"/>
        <w:jc w:val="left"/>
      </w:pPr>
      <w:r>
        <w:t>The application will consist of the following Views:</w:t>
      </w:r>
    </w:p>
    <w:p w:rsidR="00C91AB6" w:rsidRDefault="00C91AB6" w:rsidP="00C91AB6">
      <w:pPr>
        <w:pStyle w:val="Heading2"/>
        <w:rPr>
          <w:w w:val="100"/>
          <w:sz w:val="25"/>
          <w:szCs w:val="25"/>
        </w:rPr>
      </w:pPr>
      <w:r>
        <w:rPr>
          <w:w w:val="100"/>
          <w:sz w:val="25"/>
          <w:szCs w:val="25"/>
        </w:rPr>
        <w:t>Screen Views</w:t>
      </w:r>
    </w:p>
    <w:p w:rsidR="002B059D" w:rsidRDefault="00082CC3">
      <w:pPr>
        <w:pStyle w:val="Body"/>
        <w:keepNext/>
        <w:jc w:val="center"/>
      </w:pPr>
      <w:r>
        <w:object w:dxaOrig="4231" w:dyaOrig="3655">
          <v:shape id="_x0000_i1027" type="#_x0000_t75" style="width:211.5pt;height:183pt" o:ole="">
            <v:imagedata r:id="rId13" o:title=""/>
          </v:shape>
          <o:OLEObject Type="Embed" ProgID="Visio.Drawing.11" ShapeID="_x0000_i1027" DrawAspect="Content" ObjectID="_1377685592" r:id="rId14"/>
        </w:object>
      </w:r>
    </w:p>
    <w:p w:rsidR="002B059D" w:rsidRDefault="00082CC3">
      <w:pPr>
        <w:pStyle w:val="Caption"/>
        <w:jc w:val="center"/>
      </w:pPr>
      <w:r>
        <w:t xml:space="preserve">Figure </w:t>
      </w:r>
      <w:r w:rsidR="00A72627">
        <w:fldChar w:fldCharType="begin"/>
      </w:r>
      <w:r>
        <w:instrText xml:space="preserve"> SEQ Figure \* ARABIC </w:instrText>
      </w:r>
      <w:r w:rsidR="00A72627">
        <w:fldChar w:fldCharType="separate"/>
      </w:r>
      <w:r w:rsidR="00E53F15">
        <w:rPr>
          <w:noProof/>
        </w:rPr>
        <w:t>4</w:t>
      </w:r>
      <w:r w:rsidR="00A72627">
        <w:fldChar w:fldCharType="end"/>
      </w:r>
      <w:r>
        <w:t xml:space="preserve"> - User </w:t>
      </w:r>
      <w:proofErr w:type="gramStart"/>
      <w:r>
        <w:t>Interface :</w:t>
      </w:r>
      <w:proofErr w:type="gramEnd"/>
      <w:r>
        <w:t xml:space="preserve"> View</w:t>
      </w:r>
    </w:p>
    <w:p w:rsidR="006B6167" w:rsidRDefault="006B6167" w:rsidP="006B6167">
      <w:pPr>
        <w:pStyle w:val="Body"/>
        <w:rPr>
          <w:w w:val="100"/>
        </w:rPr>
      </w:pPr>
      <w:r>
        <w:rPr>
          <w:w w:val="100"/>
        </w:rPr>
        <w:t>Brutus’ user interface is built on top of a series of software layers. These layers include:</w:t>
      </w:r>
    </w:p>
    <w:p w:rsidR="002B059D" w:rsidRDefault="006B6167">
      <w:pPr>
        <w:pStyle w:val="Bullet"/>
        <w:numPr>
          <w:ilvl w:val="0"/>
          <w:numId w:val="74"/>
        </w:numPr>
        <w:rPr>
          <w:w w:val="100"/>
        </w:rPr>
      </w:pPr>
      <w:proofErr w:type="spellStart"/>
      <w:r>
        <w:rPr>
          <w:w w:val="100"/>
        </w:rPr>
        <w:t>bwin</w:t>
      </w:r>
      <w:proofErr w:type="spellEnd"/>
      <w:r>
        <w:rPr>
          <w:w w:val="100"/>
        </w:rPr>
        <w:t>, a minimal windowing system with font and image rendering support</w:t>
      </w:r>
    </w:p>
    <w:p w:rsidR="002B059D" w:rsidRDefault="006B6167">
      <w:pPr>
        <w:pStyle w:val="BulletSubdash"/>
        <w:numPr>
          <w:ilvl w:val="0"/>
          <w:numId w:val="71"/>
        </w:numPr>
        <w:rPr>
          <w:w w:val="100"/>
        </w:rPr>
      </w:pPr>
      <w:proofErr w:type="spellStart"/>
      <w:proofErr w:type="gramStart"/>
      <w:r>
        <w:rPr>
          <w:w w:val="100"/>
        </w:rPr>
        <w:t>bwin</w:t>
      </w:r>
      <w:proofErr w:type="spellEnd"/>
      <w:proofErr w:type="gramEnd"/>
      <w:r>
        <w:rPr>
          <w:w w:val="100"/>
        </w:rPr>
        <w:t xml:space="preserve"> is written in C.</w:t>
      </w:r>
    </w:p>
    <w:p w:rsidR="002B059D" w:rsidRDefault="006B6167">
      <w:pPr>
        <w:pStyle w:val="BulletSubdashLast"/>
        <w:numPr>
          <w:ilvl w:val="0"/>
          <w:numId w:val="71"/>
        </w:numPr>
        <w:rPr>
          <w:w w:val="100"/>
        </w:rPr>
      </w:pPr>
      <w:r>
        <w:rPr>
          <w:w w:val="100"/>
        </w:rPr>
        <w:t>The source code is found in BSEAV/lib/</w:t>
      </w:r>
      <w:proofErr w:type="spellStart"/>
      <w:r>
        <w:rPr>
          <w:w w:val="100"/>
        </w:rPr>
        <w:t>bwin</w:t>
      </w:r>
      <w:proofErr w:type="spellEnd"/>
      <w:r>
        <w:rPr>
          <w:w w:val="100"/>
        </w:rPr>
        <w:t>.</w:t>
      </w:r>
    </w:p>
    <w:p w:rsidR="002B059D" w:rsidRDefault="00A06E9C">
      <w:pPr>
        <w:pStyle w:val="Bullet"/>
        <w:numPr>
          <w:ilvl w:val="0"/>
          <w:numId w:val="72"/>
        </w:numPr>
        <w:rPr>
          <w:w w:val="100"/>
        </w:rPr>
      </w:pPr>
      <w:proofErr w:type="spellStart"/>
      <w:r>
        <w:rPr>
          <w:w w:val="100"/>
        </w:rPr>
        <w:t>b</w:t>
      </w:r>
      <w:r w:rsidR="006B6167">
        <w:rPr>
          <w:w w:val="100"/>
        </w:rPr>
        <w:t>widgets</w:t>
      </w:r>
      <w:proofErr w:type="spellEnd"/>
    </w:p>
    <w:p w:rsidR="002B059D" w:rsidRDefault="006B6167">
      <w:pPr>
        <w:pStyle w:val="BulletSubdash"/>
        <w:numPr>
          <w:ilvl w:val="0"/>
          <w:numId w:val="70"/>
        </w:numPr>
        <w:rPr>
          <w:w w:val="100"/>
        </w:rPr>
      </w:pPr>
      <w:r>
        <w:rPr>
          <w:w w:val="100"/>
        </w:rPr>
        <w:t>This is a simple TV-friendly widget library</w:t>
      </w:r>
    </w:p>
    <w:p w:rsidR="002B059D" w:rsidRDefault="00A06E9C">
      <w:pPr>
        <w:pStyle w:val="BulletSubdash"/>
        <w:numPr>
          <w:ilvl w:val="0"/>
          <w:numId w:val="70"/>
        </w:numPr>
        <w:rPr>
          <w:w w:val="100"/>
        </w:rPr>
      </w:pPr>
      <w:proofErr w:type="spellStart"/>
      <w:proofErr w:type="gramStart"/>
      <w:r>
        <w:rPr>
          <w:w w:val="100"/>
        </w:rPr>
        <w:t>bwidgets</w:t>
      </w:r>
      <w:proofErr w:type="spellEnd"/>
      <w:proofErr w:type="gramEnd"/>
      <w:r w:rsidR="006B6167">
        <w:rPr>
          <w:w w:val="100"/>
        </w:rPr>
        <w:t xml:space="preserve"> is written in C.</w:t>
      </w:r>
    </w:p>
    <w:p w:rsidR="002B059D" w:rsidRDefault="006B6167">
      <w:pPr>
        <w:pStyle w:val="BulletSubdashLast"/>
        <w:numPr>
          <w:ilvl w:val="0"/>
          <w:numId w:val="70"/>
        </w:numPr>
        <w:rPr>
          <w:w w:val="100"/>
        </w:rPr>
      </w:pPr>
      <w:r>
        <w:rPr>
          <w:w w:val="100"/>
        </w:rPr>
        <w:t>The source code is found in BSEAV/lib/</w:t>
      </w:r>
      <w:proofErr w:type="spellStart"/>
      <w:r>
        <w:rPr>
          <w:w w:val="100"/>
        </w:rPr>
        <w:t>bwin</w:t>
      </w:r>
      <w:proofErr w:type="spellEnd"/>
      <w:r>
        <w:rPr>
          <w:w w:val="100"/>
        </w:rPr>
        <w:t>/</w:t>
      </w:r>
      <w:proofErr w:type="spellStart"/>
      <w:r>
        <w:rPr>
          <w:w w:val="100"/>
        </w:rPr>
        <w:t>bwidgets</w:t>
      </w:r>
      <w:proofErr w:type="spellEnd"/>
    </w:p>
    <w:p w:rsidR="002B059D" w:rsidRDefault="00A06E9C">
      <w:pPr>
        <w:pStyle w:val="BulletSubdash"/>
        <w:numPr>
          <w:ilvl w:val="0"/>
          <w:numId w:val="67"/>
        </w:numPr>
      </w:pPr>
      <w:r>
        <w:t>Skin</w:t>
      </w:r>
    </w:p>
    <w:p w:rsidR="002B059D" w:rsidRDefault="00A06E9C">
      <w:pPr>
        <w:pStyle w:val="BulletSubdashLast"/>
        <w:numPr>
          <w:ilvl w:val="0"/>
          <w:numId w:val="69"/>
        </w:numPr>
        <w:rPr>
          <w:w w:val="100"/>
        </w:rPr>
      </w:pPr>
      <w:r>
        <w:rPr>
          <w:w w:val="100"/>
        </w:rPr>
        <w:t>Allows run time modification of the GUI look and feel.</w:t>
      </w:r>
    </w:p>
    <w:p w:rsidR="002B059D" w:rsidRDefault="00A06E9C">
      <w:pPr>
        <w:pStyle w:val="BulletSubdash"/>
        <w:numPr>
          <w:ilvl w:val="0"/>
          <w:numId w:val="69"/>
        </w:numPr>
      </w:pPr>
      <w:r>
        <w:t>Skin file is XML based</w:t>
      </w:r>
    </w:p>
    <w:p w:rsidR="002B059D" w:rsidRDefault="00A06E9C">
      <w:pPr>
        <w:pStyle w:val="BulletSubdashLast"/>
        <w:numPr>
          <w:ilvl w:val="0"/>
          <w:numId w:val="69"/>
        </w:numPr>
        <w:rPr>
          <w:w w:val="100"/>
        </w:rPr>
      </w:pPr>
      <w:r>
        <w:rPr>
          <w:w w:val="100"/>
        </w:rPr>
        <w:t>The source code is found in BSEAV/lib/</w:t>
      </w:r>
      <w:proofErr w:type="spellStart"/>
      <w:r>
        <w:rPr>
          <w:w w:val="100"/>
        </w:rPr>
        <w:t>bwin</w:t>
      </w:r>
      <w:proofErr w:type="spellEnd"/>
      <w:r>
        <w:rPr>
          <w:w w:val="100"/>
        </w:rPr>
        <w:t>/</w:t>
      </w:r>
      <w:proofErr w:type="spellStart"/>
      <w:r>
        <w:rPr>
          <w:w w:val="100"/>
        </w:rPr>
        <w:t>bwidgets</w:t>
      </w:r>
      <w:proofErr w:type="spellEnd"/>
    </w:p>
    <w:p w:rsidR="006B6167" w:rsidRDefault="006B6167" w:rsidP="006B6167">
      <w:pPr>
        <w:pStyle w:val="Body"/>
        <w:rPr>
          <w:w w:val="100"/>
        </w:rPr>
      </w:pPr>
      <w:r>
        <w:rPr>
          <w:w w:val="100"/>
        </w:rPr>
        <w:t>The UI follows a single-threaded, cooperative, multitasking model. This means that most application work is performed during “idle time,” when the UI is done painting. Idle-time processing must usually be done in short intervals (no blocking); otherwis</w:t>
      </w:r>
      <w:r w:rsidR="00C45298">
        <w:rPr>
          <w:w w:val="100"/>
        </w:rPr>
        <w:t>e the UI response time is slow.  Multiple threads may be required in some instances (for example pre-rendering images during image slideshow) but their use shall be minimized whenever possible.</w:t>
      </w:r>
    </w:p>
    <w:p w:rsidR="00C91AB6" w:rsidRDefault="00C91AB6" w:rsidP="00C91AB6">
      <w:pPr>
        <w:pStyle w:val="Heading2"/>
        <w:rPr>
          <w:w w:val="100"/>
          <w:sz w:val="25"/>
          <w:szCs w:val="25"/>
        </w:rPr>
      </w:pPr>
      <w:r>
        <w:rPr>
          <w:w w:val="100"/>
          <w:sz w:val="25"/>
          <w:szCs w:val="25"/>
        </w:rPr>
        <w:lastRenderedPageBreak/>
        <w:t>Script</w:t>
      </w:r>
      <w:r w:rsidR="00B14A0D">
        <w:rPr>
          <w:w w:val="100"/>
          <w:sz w:val="25"/>
          <w:szCs w:val="25"/>
        </w:rPr>
        <w:t xml:space="preserve"> Engine</w:t>
      </w:r>
      <w:r>
        <w:rPr>
          <w:w w:val="100"/>
          <w:sz w:val="25"/>
          <w:szCs w:val="25"/>
        </w:rPr>
        <w:t xml:space="preserve"> (</w:t>
      </w:r>
      <w:proofErr w:type="spellStart"/>
      <w:r>
        <w:rPr>
          <w:w w:val="100"/>
          <w:sz w:val="25"/>
          <w:szCs w:val="25"/>
        </w:rPr>
        <w:t>Lua</w:t>
      </w:r>
      <w:proofErr w:type="spellEnd"/>
      <w:r>
        <w:rPr>
          <w:w w:val="100"/>
          <w:sz w:val="25"/>
          <w:szCs w:val="25"/>
        </w:rPr>
        <w:t>) View</w:t>
      </w:r>
    </w:p>
    <w:p w:rsidR="002B059D" w:rsidRDefault="00C825B0">
      <w:pPr>
        <w:pStyle w:val="Body"/>
        <w:keepNext/>
        <w:jc w:val="center"/>
      </w:pPr>
      <w:r>
        <w:object w:dxaOrig="4087" w:dyaOrig="2360">
          <v:shape id="_x0000_i1028" type="#_x0000_t75" style="width:204pt;height:117.75pt" o:ole="">
            <v:imagedata r:id="rId15" o:title=""/>
          </v:shape>
          <o:OLEObject Type="Embed" ProgID="Visio.Drawing.11" ShapeID="_x0000_i1028" DrawAspect="Content" ObjectID="_1377685593" r:id="rId16"/>
        </w:object>
      </w:r>
    </w:p>
    <w:p w:rsidR="002B059D" w:rsidRDefault="00082CC3">
      <w:pPr>
        <w:pStyle w:val="Caption"/>
        <w:jc w:val="center"/>
      </w:pPr>
      <w:r>
        <w:t xml:space="preserve">Figure </w:t>
      </w:r>
      <w:r w:rsidR="00A72627">
        <w:fldChar w:fldCharType="begin"/>
      </w:r>
      <w:r>
        <w:instrText xml:space="preserve"> SEQ Figure \* ARABIC </w:instrText>
      </w:r>
      <w:r w:rsidR="00A72627">
        <w:fldChar w:fldCharType="separate"/>
      </w:r>
      <w:r w:rsidR="00E53F15">
        <w:rPr>
          <w:noProof/>
        </w:rPr>
        <w:t>5</w:t>
      </w:r>
      <w:r w:rsidR="00A72627">
        <w:fldChar w:fldCharType="end"/>
      </w:r>
      <w:r>
        <w:t xml:space="preserve"> - </w:t>
      </w:r>
      <w:proofErr w:type="gramStart"/>
      <w:r>
        <w:t>Script :</w:t>
      </w:r>
      <w:proofErr w:type="gramEnd"/>
      <w:r>
        <w:t xml:space="preserve"> View</w:t>
      </w:r>
    </w:p>
    <w:p w:rsidR="00C91AB6" w:rsidRDefault="00114472" w:rsidP="00C91AB6">
      <w:pPr>
        <w:pStyle w:val="Body"/>
        <w:jc w:val="left"/>
      </w:pPr>
      <w:r>
        <w:t xml:space="preserve">The script engine will also serve as a view, although it will not have a graphical user interface.  The script engine will interface with the controller and </w:t>
      </w:r>
      <w:r w:rsidR="00C825B0">
        <w:t>model in the same manner as the GUI based views.  There are 3 ways to interact with the script engine:</w:t>
      </w:r>
    </w:p>
    <w:p w:rsidR="002B059D" w:rsidRDefault="00C825B0">
      <w:pPr>
        <w:pStyle w:val="Body"/>
        <w:numPr>
          <w:ilvl w:val="0"/>
          <w:numId w:val="67"/>
        </w:numPr>
        <w:jc w:val="left"/>
      </w:pPr>
      <w:r>
        <w:rPr>
          <w:b/>
        </w:rPr>
        <w:t>Interactive.</w:t>
      </w:r>
      <w:r>
        <w:t xml:space="preserve">  </w:t>
      </w:r>
      <w:r w:rsidR="008E304A">
        <w:t>I</w:t>
      </w:r>
      <w:r>
        <w:t>nteractive shell where the user can manually input commands one by one.</w:t>
      </w:r>
    </w:p>
    <w:p w:rsidR="002B059D" w:rsidRDefault="00C825B0">
      <w:pPr>
        <w:pStyle w:val="Body"/>
        <w:numPr>
          <w:ilvl w:val="0"/>
          <w:numId w:val="67"/>
        </w:numPr>
        <w:jc w:val="left"/>
      </w:pPr>
      <w:proofErr w:type="spellStart"/>
      <w:r w:rsidRPr="008E304A">
        <w:rPr>
          <w:b/>
        </w:rPr>
        <w:t>Cmd</w:t>
      </w:r>
      <w:proofErr w:type="spellEnd"/>
      <w:r w:rsidRPr="008E304A">
        <w:rPr>
          <w:b/>
        </w:rPr>
        <w:t xml:space="preserve"> Line.</w:t>
      </w:r>
      <w:r w:rsidR="008E304A">
        <w:t xml:space="preserve">  </w:t>
      </w:r>
      <w:r w:rsidR="008E304A">
        <w:rPr>
          <w:w w:val="100"/>
        </w:rPr>
        <w:t>Specify script commands to run on the brutus2 command line. This is helpful for testing or if you want to come up in a specific initial state.</w:t>
      </w:r>
    </w:p>
    <w:p w:rsidR="002B059D" w:rsidRDefault="008E304A">
      <w:pPr>
        <w:pStyle w:val="Body"/>
        <w:numPr>
          <w:ilvl w:val="0"/>
          <w:numId w:val="67"/>
        </w:numPr>
        <w:jc w:val="left"/>
      </w:pPr>
      <w:r>
        <w:rPr>
          <w:b/>
        </w:rPr>
        <w:t>Script File.</w:t>
      </w:r>
      <w:r>
        <w:t xml:space="preserve">  </w:t>
      </w:r>
      <w:r>
        <w:rPr>
          <w:w w:val="100"/>
        </w:rPr>
        <w:t>Load and execute script files stored on the file system. You can specify the files on the command line or select from an on-screen list through the GUI.  GUI functionality will be non-responsive while a script file is executing.</w:t>
      </w:r>
    </w:p>
    <w:p w:rsidR="002B059D" w:rsidRDefault="008E304A">
      <w:pPr>
        <w:pStyle w:val="Body"/>
        <w:jc w:val="left"/>
      </w:pPr>
      <w:r>
        <w:t xml:space="preserve">The brutus2 scripting language shall be </w:t>
      </w:r>
      <w:proofErr w:type="spellStart"/>
      <w:r>
        <w:t>Lua</w:t>
      </w:r>
      <w:proofErr w:type="spellEnd"/>
      <w:r>
        <w:t xml:space="preserve"> (pronounced LOO-ah).  </w:t>
      </w:r>
      <w:proofErr w:type="spellStart"/>
      <w:r>
        <w:t>Lua</w:t>
      </w:r>
      <w:proofErr w:type="spellEnd"/>
      <w:r>
        <w:t xml:space="preserve"> is a </w:t>
      </w:r>
      <w:r w:rsidR="00E44291">
        <w:t>lightweight</w:t>
      </w:r>
      <w:r>
        <w:t>, fast, simple scripting language originally designed for embedding into larger applications.</w:t>
      </w:r>
      <w:r w:rsidR="00E44291">
        <w:t xml:space="preserve">  </w:t>
      </w:r>
      <w:proofErr w:type="spellStart"/>
      <w:r w:rsidR="00E44291" w:rsidRPr="00E44291">
        <w:t>Lua</w:t>
      </w:r>
      <w:proofErr w:type="spellEnd"/>
      <w:r w:rsidR="00E44291" w:rsidRPr="00E44291">
        <w:t xml:space="preserve"> combines simple procedural syntax with powerful data description constructs based on associative arrays and extensible semantics. </w:t>
      </w:r>
      <w:proofErr w:type="spellStart"/>
      <w:r w:rsidR="00E44291" w:rsidRPr="00E44291">
        <w:t>Lua</w:t>
      </w:r>
      <w:proofErr w:type="spellEnd"/>
      <w:r w:rsidR="00E44291" w:rsidRPr="00E44291">
        <w:t xml:space="preserve"> is dynamically typed, runs by interpreting </w:t>
      </w:r>
      <w:proofErr w:type="spellStart"/>
      <w:r w:rsidR="00E44291" w:rsidRPr="00E44291">
        <w:t>bytecode</w:t>
      </w:r>
      <w:proofErr w:type="spellEnd"/>
      <w:r w:rsidR="00E44291" w:rsidRPr="00E44291">
        <w:t xml:space="preserve"> for a register-based virtual machine, and has automatic memory management with incremental garbage collection, making it ideal for configuration, scripting, and rapid prototyping.</w:t>
      </w:r>
      <w:r>
        <w:t xml:space="preserve">  It is </w:t>
      </w:r>
      <w:r w:rsidR="00E44291">
        <w:t xml:space="preserve">written entirely in C and is easy to embed into C/C++ applications.  It is currently in use in many major commercial applications such as Adobe </w:t>
      </w:r>
      <w:proofErr w:type="spellStart"/>
      <w:r w:rsidR="00E44291">
        <w:t>Lightroom</w:t>
      </w:r>
      <w:proofErr w:type="spellEnd"/>
      <w:r w:rsidR="00E44291">
        <w:t xml:space="preserve"> and World of </w:t>
      </w:r>
      <w:proofErr w:type="spellStart"/>
      <w:r w:rsidR="00E44291">
        <w:t>Warcraft</w:t>
      </w:r>
      <w:proofErr w:type="spellEnd"/>
      <w:r w:rsidR="00E44291">
        <w:t xml:space="preserve">.  The </w:t>
      </w:r>
      <w:proofErr w:type="spellStart"/>
      <w:r w:rsidR="00E44291">
        <w:t>Lua</w:t>
      </w:r>
      <w:proofErr w:type="spellEnd"/>
      <w:r w:rsidR="00E44291">
        <w:t xml:space="preserve"> library is only 203K and is one of the very fastest interpreted scripting languages.  </w:t>
      </w:r>
      <w:proofErr w:type="spellStart"/>
      <w:r w:rsidR="00E44291">
        <w:t>Lua’s</w:t>
      </w:r>
      <w:proofErr w:type="spellEnd"/>
      <w:r w:rsidR="00E44291">
        <w:t xml:space="preserve"> build times are quite low, and it is distributed under the MIT license which makes it ideal for reference software development and releases.</w:t>
      </w:r>
      <w:r w:rsidR="00C45298">
        <w:t xml:space="preserve">  For more information visit: http://www.lua.org.</w:t>
      </w:r>
    </w:p>
    <w:p w:rsidR="00A033A4" w:rsidRDefault="00A033A4" w:rsidP="00A033A4">
      <w:pPr>
        <w:pStyle w:val="Heading2"/>
        <w:ind w:left="0"/>
        <w:rPr>
          <w:w w:val="100"/>
          <w:sz w:val="25"/>
          <w:szCs w:val="25"/>
        </w:rPr>
      </w:pPr>
      <w:bookmarkStart w:id="9" w:name="OLE_LINK5"/>
      <w:bookmarkStart w:id="10" w:name="OLE_LINK6"/>
      <w:r>
        <w:rPr>
          <w:w w:val="100"/>
          <w:sz w:val="25"/>
          <w:szCs w:val="25"/>
        </w:rPr>
        <w:t>Models</w:t>
      </w:r>
    </w:p>
    <w:bookmarkEnd w:id="9"/>
    <w:bookmarkEnd w:id="10"/>
    <w:p w:rsidR="002B059D" w:rsidRDefault="00767D9C">
      <w:pPr>
        <w:pStyle w:val="Body"/>
        <w:rPr>
          <w:w w:val="100"/>
        </w:rPr>
      </w:pPr>
      <w:r>
        <w:rPr>
          <w:w w:val="100"/>
        </w:rPr>
        <w:t xml:space="preserve">The model is </w:t>
      </w:r>
      <w:r w:rsidR="005065C1">
        <w:rPr>
          <w:w w:val="100"/>
        </w:rPr>
        <w:t>responsible for providing an easy to use API</w:t>
      </w:r>
      <w:r w:rsidR="00B639EF">
        <w:rPr>
          <w:w w:val="100"/>
        </w:rPr>
        <w:t>s</w:t>
      </w:r>
      <w:r w:rsidR="005065C1">
        <w:rPr>
          <w:w w:val="100"/>
        </w:rPr>
        <w:t xml:space="preserve"> to all the data used by the application.  It</w:t>
      </w:r>
      <w:r w:rsidR="00203785">
        <w:rPr>
          <w:w w:val="100"/>
        </w:rPr>
        <w:t xml:space="preserve"> </w:t>
      </w:r>
      <w:r w:rsidR="005065C1">
        <w:rPr>
          <w:w w:val="100"/>
        </w:rPr>
        <w:t xml:space="preserve">provides a purely functional API and </w:t>
      </w:r>
      <w:r w:rsidR="00203785">
        <w:rPr>
          <w:w w:val="100"/>
        </w:rPr>
        <w:t xml:space="preserve">does not care how its data </w:t>
      </w:r>
      <w:r w:rsidR="005065C1">
        <w:rPr>
          <w:w w:val="100"/>
        </w:rPr>
        <w:t xml:space="preserve">is presented </w:t>
      </w:r>
      <w:r w:rsidR="00203785">
        <w:rPr>
          <w:w w:val="100"/>
        </w:rPr>
        <w:t>to the user</w:t>
      </w:r>
      <w:r w:rsidR="005065C1">
        <w:rPr>
          <w:w w:val="100"/>
        </w:rPr>
        <w:t>.</w:t>
      </w:r>
      <w:r w:rsidR="00203785">
        <w:rPr>
          <w:w w:val="100"/>
        </w:rPr>
        <w:t xml:space="preserve">  </w:t>
      </w:r>
      <w:r w:rsidR="005065C1">
        <w:rPr>
          <w:w w:val="100"/>
        </w:rPr>
        <w:t xml:space="preserve">Communication with the model is accomplished using both direct calls to its API, as well as the aforementioned observer-notification mechanism.  For example, Views can register to receive notifications when certain Model data changes and can also call Model APIs directly if </w:t>
      </w:r>
      <w:r w:rsidR="00B639EF">
        <w:rPr>
          <w:w w:val="100"/>
        </w:rPr>
        <w:t>additional</w:t>
      </w:r>
      <w:r w:rsidR="005065C1">
        <w:rPr>
          <w:w w:val="100"/>
        </w:rPr>
        <w:t xml:space="preserve"> information is required.  </w:t>
      </w:r>
      <w:r w:rsidR="00C024EB">
        <w:rPr>
          <w:w w:val="100"/>
        </w:rPr>
        <w:t xml:space="preserve">Note that the model is </w:t>
      </w:r>
      <w:r w:rsidR="004E4DD6" w:rsidRPr="004E4DD6">
        <w:rPr>
          <w:i/>
          <w:w w:val="100"/>
        </w:rPr>
        <w:t>not</w:t>
      </w:r>
      <w:r w:rsidR="00C024EB">
        <w:rPr>
          <w:w w:val="100"/>
        </w:rPr>
        <w:t xml:space="preserve"> meant to be a complete layer that completely encapsulates Nexus.  It provides data access and does abstract some operations on top of Nexus data where applicable.  This allows for flexibility in both the view and controller while also offering a reduction in complexity.</w:t>
      </w:r>
    </w:p>
    <w:p w:rsidR="002B059D" w:rsidRDefault="00203785">
      <w:pPr>
        <w:pStyle w:val="Body"/>
        <w:rPr>
          <w:w w:val="100"/>
        </w:rPr>
      </w:pPr>
      <w:r>
        <w:rPr>
          <w:w w:val="100"/>
        </w:rPr>
        <w:t>While the model sends notifications to</w:t>
      </w:r>
      <w:r w:rsidR="00E24A4E">
        <w:rPr>
          <w:w w:val="100"/>
        </w:rPr>
        <w:t xml:space="preserve"> registered objects</w:t>
      </w:r>
      <w:r w:rsidR="00C34F73">
        <w:rPr>
          <w:w w:val="100"/>
        </w:rPr>
        <w:t xml:space="preserve">, </w:t>
      </w:r>
      <w:r w:rsidR="0048146E" w:rsidRPr="0048146E">
        <w:rPr>
          <w:w w:val="100"/>
        </w:rPr>
        <w:t>i</w:t>
      </w:r>
      <w:r w:rsidR="00236D7E" w:rsidRPr="00236D7E">
        <w:rPr>
          <w:w w:val="100"/>
        </w:rPr>
        <w:t>t</w:t>
      </w:r>
      <w:r w:rsidR="00C34F73">
        <w:rPr>
          <w:w w:val="100"/>
        </w:rPr>
        <w:t xml:space="preserve"> never </w:t>
      </w:r>
      <w:r w:rsidR="0048146E" w:rsidRPr="0048146E">
        <w:rPr>
          <w:w w:val="100"/>
        </w:rPr>
        <w:t>receives</w:t>
      </w:r>
      <w:r>
        <w:rPr>
          <w:w w:val="100"/>
        </w:rPr>
        <w:t xml:space="preserve"> notifications.  Receiving notifications would couple the Model too closely to the View and Controller.</w:t>
      </w:r>
    </w:p>
    <w:p w:rsidR="002B031B" w:rsidRDefault="002B031B" w:rsidP="002B031B">
      <w:pPr>
        <w:pStyle w:val="Heading2"/>
        <w:rPr>
          <w:w w:val="100"/>
          <w:sz w:val="25"/>
          <w:szCs w:val="25"/>
        </w:rPr>
      </w:pPr>
      <w:r>
        <w:rPr>
          <w:w w:val="100"/>
          <w:sz w:val="25"/>
          <w:szCs w:val="25"/>
        </w:rPr>
        <w:lastRenderedPageBreak/>
        <w:t>Model</w:t>
      </w:r>
    </w:p>
    <w:p w:rsidR="002B059D" w:rsidRDefault="007823C2">
      <w:pPr>
        <w:pStyle w:val="Body"/>
        <w:keepNext/>
        <w:jc w:val="center"/>
      </w:pPr>
      <w:r>
        <w:object w:dxaOrig="11143" w:dyaOrig="10352">
          <v:shape id="_x0000_i1029" type="#_x0000_t75" style="width:486pt;height:451.5pt" o:ole="">
            <v:imagedata r:id="rId17" o:title=""/>
          </v:shape>
          <o:OLEObject Type="Embed" ProgID="Visio.Drawing.11" ShapeID="_x0000_i1029" DrawAspect="Content" ObjectID="_1377685594" r:id="rId18"/>
        </w:object>
      </w:r>
    </w:p>
    <w:p w:rsidR="002B059D" w:rsidRDefault="00AB6AAE">
      <w:pPr>
        <w:pStyle w:val="Caption"/>
        <w:jc w:val="center"/>
      </w:pPr>
      <w:r>
        <w:t xml:space="preserve">Figure </w:t>
      </w:r>
      <w:r w:rsidR="00A72627">
        <w:fldChar w:fldCharType="begin"/>
      </w:r>
      <w:r>
        <w:instrText xml:space="preserve"> SEQ Figure \* ARABIC </w:instrText>
      </w:r>
      <w:r w:rsidR="00A72627">
        <w:fldChar w:fldCharType="separate"/>
      </w:r>
      <w:r w:rsidR="00E53F15">
        <w:rPr>
          <w:noProof/>
        </w:rPr>
        <w:t>6</w:t>
      </w:r>
      <w:r w:rsidR="00A72627">
        <w:fldChar w:fldCharType="end"/>
      </w:r>
      <w:r>
        <w:t xml:space="preserve"> – Model</w:t>
      </w:r>
    </w:p>
    <w:p w:rsidR="00AB6AAE" w:rsidRDefault="00AB6AAE" w:rsidP="00AB6AAE">
      <w:pPr>
        <w:pStyle w:val="Body"/>
        <w:rPr>
          <w:w w:val="100"/>
        </w:rPr>
      </w:pPr>
      <w:r>
        <w:t xml:space="preserve">The model </w:t>
      </w:r>
      <w:r w:rsidR="00DD4F4D">
        <w:rPr>
          <w:w w:val="100"/>
        </w:rPr>
        <w:t>encapsulates all the data needed to display and/or record a stream, including band, tuner, channel, playback and associated outputs.</w:t>
      </w:r>
    </w:p>
    <w:p w:rsidR="00DD4F4D" w:rsidRDefault="00DD4F4D" w:rsidP="00DD4F4D">
      <w:pPr>
        <w:pStyle w:val="Heading2"/>
        <w:rPr>
          <w:w w:val="100"/>
          <w:sz w:val="25"/>
          <w:szCs w:val="25"/>
        </w:rPr>
      </w:pPr>
      <w:r>
        <w:rPr>
          <w:w w:val="100"/>
          <w:sz w:val="25"/>
          <w:szCs w:val="25"/>
        </w:rPr>
        <w:lastRenderedPageBreak/>
        <w:t>Channel Manger / Channel Model</w:t>
      </w:r>
    </w:p>
    <w:p w:rsidR="00DD4F4D" w:rsidRDefault="00DD4F4D" w:rsidP="00DD4F4D">
      <w:pPr>
        <w:pStyle w:val="Body"/>
        <w:keepNext/>
        <w:jc w:val="center"/>
      </w:pPr>
      <w:r>
        <w:object w:dxaOrig="9343" w:dyaOrig="3080">
          <v:shape id="_x0000_i1030" type="#_x0000_t75" style="width:467.25pt;height:153.75pt" o:ole="">
            <v:imagedata r:id="rId19" o:title=""/>
          </v:shape>
          <o:OLEObject Type="Embed" ProgID="Visio.Drawing.11" ShapeID="_x0000_i1030" DrawAspect="Content" ObjectID="_1377685595" r:id="rId20"/>
        </w:object>
      </w:r>
    </w:p>
    <w:p w:rsidR="00DD4F4D" w:rsidRPr="003C1CF7" w:rsidRDefault="00DD4F4D" w:rsidP="00DD4F4D">
      <w:pPr>
        <w:pStyle w:val="Caption"/>
        <w:jc w:val="center"/>
      </w:pPr>
      <w:r>
        <w:t xml:space="preserve">Figure </w:t>
      </w:r>
      <w:r w:rsidR="00A72627">
        <w:fldChar w:fldCharType="begin"/>
      </w:r>
      <w:r>
        <w:instrText xml:space="preserve"> SEQ Figure \* ARABIC </w:instrText>
      </w:r>
      <w:r w:rsidR="00A72627">
        <w:fldChar w:fldCharType="separate"/>
      </w:r>
      <w:r w:rsidR="00E53F15">
        <w:rPr>
          <w:noProof/>
        </w:rPr>
        <w:t>7</w:t>
      </w:r>
      <w:r w:rsidR="00A72627">
        <w:fldChar w:fldCharType="end"/>
      </w:r>
      <w:r>
        <w:t xml:space="preserve"> - Channel Manager / </w:t>
      </w:r>
      <w:proofErr w:type="gramStart"/>
      <w:r>
        <w:t>Channel :</w:t>
      </w:r>
      <w:proofErr w:type="gramEnd"/>
      <w:r>
        <w:t xml:space="preserve"> Model</w:t>
      </w:r>
    </w:p>
    <w:p w:rsidR="00DD4F4D" w:rsidRDefault="00DD4F4D" w:rsidP="00DD4F4D">
      <w:pPr>
        <w:pStyle w:val="Body"/>
        <w:rPr>
          <w:w w:val="100"/>
        </w:rPr>
      </w:pPr>
      <w:r>
        <w:rPr>
          <w:w w:val="100"/>
        </w:rPr>
        <w:t>The Channel Manager maintains the list of available channels and the data necessary to tune.  It takes a channel map as an input. The channel map is a file that lists frequencies, symbol rate and other information needed to obtain channels. By default, this file is channels.txt.</w:t>
      </w:r>
    </w:p>
    <w:p w:rsidR="00DD4F4D" w:rsidRDefault="00DD4F4D" w:rsidP="00DD4F4D">
      <w:pPr>
        <w:pStyle w:val="Body"/>
        <w:rPr>
          <w:w w:val="100"/>
        </w:rPr>
      </w:pPr>
      <w:r>
        <w:rPr>
          <w:w w:val="100"/>
        </w:rPr>
        <w:t xml:space="preserve">The Channel Manager scans the listed frequencies for PSI information. It uses the </w:t>
      </w:r>
      <w:proofErr w:type="spellStart"/>
      <w:r>
        <w:rPr>
          <w:w w:val="100"/>
        </w:rPr>
        <w:t>tspsimgr</w:t>
      </w:r>
      <w:proofErr w:type="spellEnd"/>
      <w:r>
        <w:rPr>
          <w:w w:val="100"/>
        </w:rPr>
        <w:t xml:space="preserve"> library to parse the PSI information and build a channel list. It makes this channel list available to Brutus2. The Channel Manager also keeps the set of tuners which can be checked out for exclusive use. </w:t>
      </w:r>
    </w:p>
    <w:p w:rsidR="00DD4F4D" w:rsidRDefault="00DD4F4D" w:rsidP="00DD4F4D">
      <w:pPr>
        <w:pStyle w:val="Body"/>
      </w:pPr>
      <w:r>
        <w:t xml:space="preserve">The channel model contains the channel specific data based on type.  This also includes operations on the channel itself such as tuning.  Keeping tuning specifics contained within a specialized channel object will allow for better separation </w:t>
      </w:r>
      <w:r w:rsidR="00C024EB">
        <w:t>b</w:t>
      </w:r>
      <w:r>
        <w:t xml:space="preserve">etween sometimes significantly different tuning types (i.e. VSB </w:t>
      </w:r>
      <w:proofErr w:type="spellStart"/>
      <w:r>
        <w:t>vs</w:t>
      </w:r>
      <w:proofErr w:type="spellEnd"/>
      <w:r>
        <w:t xml:space="preserve"> IP tuning).</w:t>
      </w:r>
    </w:p>
    <w:p w:rsidR="00C024EB" w:rsidRDefault="00C024EB" w:rsidP="00C024EB">
      <w:pPr>
        <w:pStyle w:val="Heading2"/>
        <w:ind w:left="0"/>
        <w:rPr>
          <w:w w:val="100"/>
          <w:sz w:val="25"/>
          <w:szCs w:val="25"/>
        </w:rPr>
      </w:pPr>
      <w:r>
        <w:rPr>
          <w:w w:val="100"/>
          <w:sz w:val="25"/>
          <w:szCs w:val="25"/>
        </w:rPr>
        <w:t>Controllers</w:t>
      </w:r>
    </w:p>
    <w:p w:rsidR="00A033A4" w:rsidRDefault="00B639EF">
      <w:pPr>
        <w:pStyle w:val="Body"/>
        <w:rPr>
          <w:w w:val="100"/>
        </w:rPr>
      </w:pPr>
      <w:r>
        <w:rPr>
          <w:w w:val="100"/>
        </w:rPr>
        <w:t xml:space="preserve">The controller is home to the “business logic” of the application.  It responds to user actions and issues commands to accomplish the requested task.  </w:t>
      </w:r>
      <w:r w:rsidR="00FF3A61">
        <w:rPr>
          <w:w w:val="100"/>
        </w:rPr>
        <w:t>Notifications from the View are translated into appropriate command sequences using a mapping defined within the Controller.  These commands directly query and modify the Models</w:t>
      </w:r>
      <w:r w:rsidR="00A6129C">
        <w:rPr>
          <w:w w:val="100"/>
        </w:rPr>
        <w:t xml:space="preserve"> which</w:t>
      </w:r>
      <w:r>
        <w:rPr>
          <w:w w:val="100"/>
        </w:rPr>
        <w:t xml:space="preserve"> typically results in </w:t>
      </w:r>
      <w:r w:rsidR="00A6129C">
        <w:rPr>
          <w:w w:val="100"/>
        </w:rPr>
        <w:t>notifications being sent to</w:t>
      </w:r>
      <w:r>
        <w:rPr>
          <w:w w:val="100"/>
        </w:rPr>
        <w:t xml:space="preserve"> the View for a visual update to the user.  </w:t>
      </w:r>
    </w:p>
    <w:p w:rsidR="00B14A0D" w:rsidRDefault="00B14A0D" w:rsidP="00B14A0D">
      <w:pPr>
        <w:pStyle w:val="Heading2"/>
        <w:rPr>
          <w:w w:val="100"/>
          <w:sz w:val="25"/>
          <w:szCs w:val="25"/>
        </w:rPr>
      </w:pPr>
      <w:r>
        <w:rPr>
          <w:w w:val="100"/>
          <w:sz w:val="25"/>
          <w:szCs w:val="25"/>
        </w:rPr>
        <w:lastRenderedPageBreak/>
        <w:t>Main Controller</w:t>
      </w:r>
    </w:p>
    <w:p w:rsidR="002B059D" w:rsidRDefault="002D6DFC">
      <w:pPr>
        <w:pStyle w:val="Body"/>
        <w:keepNext/>
        <w:jc w:val="center"/>
      </w:pPr>
      <w:r>
        <w:object w:dxaOrig="3079" w:dyaOrig="3223">
          <v:shape id="_x0000_i1031" type="#_x0000_t75" style="width:153.75pt;height:161.25pt" o:ole="">
            <v:imagedata r:id="rId21" o:title=""/>
          </v:shape>
          <o:OLEObject Type="Embed" ProgID="Visio.Drawing.11" ShapeID="_x0000_i1031" DrawAspect="Content" ObjectID="_1377685596" r:id="rId22"/>
        </w:object>
      </w:r>
    </w:p>
    <w:p w:rsidR="002B059D" w:rsidRDefault="002D6DFC">
      <w:pPr>
        <w:pStyle w:val="Caption"/>
        <w:jc w:val="center"/>
      </w:pPr>
      <w:r>
        <w:t xml:space="preserve">Figure </w:t>
      </w:r>
      <w:r w:rsidR="00A72627">
        <w:fldChar w:fldCharType="begin"/>
      </w:r>
      <w:r>
        <w:instrText xml:space="preserve"> SEQ Figure \* ARABIC </w:instrText>
      </w:r>
      <w:r w:rsidR="00A72627">
        <w:fldChar w:fldCharType="separate"/>
      </w:r>
      <w:r w:rsidR="00E53F15">
        <w:rPr>
          <w:noProof/>
        </w:rPr>
        <w:t>8</w:t>
      </w:r>
      <w:r w:rsidR="00A72627">
        <w:fldChar w:fldCharType="end"/>
      </w:r>
      <w:r>
        <w:t xml:space="preserve"> - </w:t>
      </w:r>
      <w:proofErr w:type="gramStart"/>
      <w:r>
        <w:t>Command :</w:t>
      </w:r>
      <w:proofErr w:type="gramEnd"/>
      <w:r>
        <w:t xml:space="preserve"> Control</w:t>
      </w:r>
    </w:p>
    <w:p w:rsidR="002B059D" w:rsidRDefault="004C7DB8">
      <w:pPr>
        <w:pStyle w:val="Body"/>
        <w:rPr>
          <w:w w:val="100"/>
        </w:rPr>
      </w:pPr>
      <w:r>
        <w:rPr>
          <w:w w:val="100"/>
        </w:rPr>
        <w:t xml:space="preserve">Simple data retrieval or basic changes can be accomplished by the view directly through one of the model modules.  For example, a screen can query the decode model directly to retrieve decoding statistics.  The command control module handles requests for orchestrating more complicated scenarios in the system such as channel change or PVR trick modes.  Typically these commands require carefully crafted interaction </w:t>
      </w:r>
      <w:r w:rsidR="00EE1DF5">
        <w:rPr>
          <w:w w:val="100"/>
        </w:rPr>
        <w:t>involving</w:t>
      </w:r>
      <w:r>
        <w:rPr>
          <w:w w:val="100"/>
        </w:rPr>
        <w:t xml:space="preserve"> multiple model modules.  Keeping the implementation details of more complicated use-cases out of the model </w:t>
      </w:r>
      <w:r w:rsidR="0071305C">
        <w:rPr>
          <w:w w:val="100"/>
        </w:rPr>
        <w:t>maintains model flexibility and provides a higher level interface for views to interact with.</w:t>
      </w:r>
    </w:p>
    <w:p w:rsidR="002B059D" w:rsidRDefault="0071305C">
      <w:pPr>
        <w:pStyle w:val="Body"/>
        <w:rPr>
          <w:w w:val="100"/>
        </w:rPr>
      </w:pPr>
      <w:r>
        <w:rPr>
          <w:w w:val="100"/>
        </w:rPr>
        <w:t>This command control module will most likely need to be split in future development iterations to allow for easier inclusion/exclusion of feature groups (i.e. PVR).</w:t>
      </w:r>
    </w:p>
    <w:p w:rsidR="002B059D" w:rsidRDefault="004E4DD6">
      <w:pPr>
        <w:pStyle w:val="Body"/>
        <w:keepNext/>
        <w:jc w:val="left"/>
      </w:pPr>
      <w:r w:rsidRPr="004E4DD6">
        <w:rPr>
          <w:b/>
          <w:w w:val="100"/>
          <w:u w:val="single"/>
        </w:rPr>
        <w:lastRenderedPageBreak/>
        <w:t>Channel</w:t>
      </w:r>
      <w:r w:rsidR="00E53F15">
        <w:rPr>
          <w:b/>
          <w:w w:val="100"/>
          <w:u w:val="single"/>
        </w:rPr>
        <w:t xml:space="preserve"> </w:t>
      </w:r>
      <w:r w:rsidRPr="004E4DD6">
        <w:rPr>
          <w:b/>
          <w:w w:val="100"/>
          <w:u w:val="single"/>
        </w:rPr>
        <w:t>Change</w:t>
      </w:r>
      <w:r w:rsidR="00E53F15">
        <w:object w:dxaOrig="9982" w:dyaOrig="10269">
          <v:shape id="_x0000_i1032" type="#_x0000_t75" style="width:485.25pt;height:499.5pt" o:ole="">
            <v:imagedata r:id="rId23" o:title=""/>
          </v:shape>
          <o:OLEObject Type="Embed" ProgID="Visio.Drawing.11" ShapeID="_x0000_i1032" DrawAspect="Content" ObjectID="_1377685597" r:id="rId24"/>
        </w:object>
      </w:r>
    </w:p>
    <w:p w:rsidR="002B059D" w:rsidRDefault="00E53F15">
      <w:pPr>
        <w:pStyle w:val="Caption"/>
        <w:jc w:val="center"/>
        <w:rPr>
          <w:u w:val="single"/>
        </w:rPr>
      </w:pPr>
      <w:r>
        <w:t xml:space="preserve">Figure </w:t>
      </w:r>
      <w:r w:rsidR="00A72627">
        <w:fldChar w:fldCharType="begin"/>
      </w:r>
      <w:r>
        <w:instrText xml:space="preserve"> SEQ Figure \* ARABIC </w:instrText>
      </w:r>
      <w:r w:rsidR="00A72627">
        <w:fldChar w:fldCharType="separate"/>
      </w:r>
      <w:r>
        <w:rPr>
          <w:noProof/>
        </w:rPr>
        <w:t>9</w:t>
      </w:r>
      <w:r w:rsidR="00A72627">
        <w:fldChar w:fldCharType="end"/>
      </w:r>
      <w:r>
        <w:t xml:space="preserve"> - Channel Change Command</w:t>
      </w:r>
    </w:p>
    <w:p w:rsidR="002B059D" w:rsidRDefault="002B059D">
      <w:pPr>
        <w:pStyle w:val="Body"/>
        <w:ind w:left="720"/>
        <w:rPr>
          <w:w w:val="100"/>
        </w:rPr>
      </w:pPr>
    </w:p>
    <w:p w:rsidR="002B059D" w:rsidRDefault="004E4DD6">
      <w:pPr>
        <w:pStyle w:val="Body"/>
        <w:rPr>
          <w:b/>
          <w:w w:val="100"/>
          <w:u w:val="single"/>
        </w:rPr>
      </w:pPr>
      <w:r w:rsidRPr="004E4DD6">
        <w:rPr>
          <w:b/>
          <w:w w:val="100"/>
          <w:u w:val="single"/>
        </w:rPr>
        <w:t>LUA Scripting</w:t>
      </w:r>
    </w:p>
    <w:p w:rsidR="002B059D" w:rsidRDefault="00773532">
      <w:pPr>
        <w:pStyle w:val="Body"/>
        <w:rPr>
          <w:w w:val="100"/>
        </w:rPr>
      </w:pPr>
      <w:r>
        <w:rPr>
          <w:w w:val="100"/>
        </w:rPr>
        <w:t>TBD</w:t>
      </w:r>
    </w:p>
    <w:p w:rsidR="002B059D" w:rsidRDefault="004E4DD6">
      <w:pPr>
        <w:pStyle w:val="Body"/>
        <w:rPr>
          <w:b/>
          <w:w w:val="100"/>
          <w:u w:val="single"/>
        </w:rPr>
      </w:pPr>
      <w:r w:rsidRPr="004E4DD6">
        <w:rPr>
          <w:b/>
          <w:w w:val="100"/>
          <w:u w:val="single"/>
        </w:rPr>
        <w:lastRenderedPageBreak/>
        <w:t>Playback</w:t>
      </w:r>
    </w:p>
    <w:p w:rsidR="002B059D" w:rsidRDefault="00773532">
      <w:pPr>
        <w:pStyle w:val="Body"/>
        <w:rPr>
          <w:w w:val="100"/>
        </w:rPr>
      </w:pPr>
      <w:r>
        <w:rPr>
          <w:w w:val="100"/>
        </w:rPr>
        <w:t>TBD</w:t>
      </w:r>
    </w:p>
    <w:p w:rsidR="002B059D" w:rsidRDefault="004E4DD6">
      <w:pPr>
        <w:pStyle w:val="Body"/>
        <w:rPr>
          <w:w w:val="100"/>
        </w:rPr>
      </w:pPr>
      <w:r w:rsidRPr="004E4DD6">
        <w:rPr>
          <w:b/>
          <w:w w:val="100"/>
          <w:u w:val="single"/>
        </w:rPr>
        <w:t>Recording</w:t>
      </w:r>
      <w:r w:rsidR="00773532" w:rsidRPr="00773532">
        <w:rPr>
          <w:w w:val="100"/>
        </w:rPr>
        <w:t xml:space="preserve"> </w:t>
      </w:r>
    </w:p>
    <w:p w:rsidR="00773532" w:rsidRPr="00773532" w:rsidRDefault="00773532" w:rsidP="00773532">
      <w:pPr>
        <w:pStyle w:val="Body"/>
        <w:rPr>
          <w:w w:val="100"/>
        </w:rPr>
      </w:pPr>
      <w:r>
        <w:rPr>
          <w:w w:val="100"/>
        </w:rPr>
        <w:t>TBD</w:t>
      </w:r>
    </w:p>
    <w:p w:rsidR="002B059D" w:rsidRDefault="004E4DD6">
      <w:pPr>
        <w:pStyle w:val="Body"/>
        <w:rPr>
          <w:b/>
          <w:w w:val="100"/>
          <w:u w:val="single"/>
        </w:rPr>
      </w:pPr>
      <w:r w:rsidRPr="004E4DD6">
        <w:rPr>
          <w:b/>
          <w:w w:val="100"/>
          <w:u w:val="single"/>
        </w:rPr>
        <w:t>Channel Scan</w:t>
      </w:r>
    </w:p>
    <w:p w:rsidR="00773532" w:rsidRPr="00773532" w:rsidRDefault="00773532" w:rsidP="00773532">
      <w:pPr>
        <w:pStyle w:val="Body"/>
        <w:rPr>
          <w:w w:val="100"/>
        </w:rPr>
      </w:pPr>
      <w:r>
        <w:rPr>
          <w:w w:val="100"/>
        </w:rPr>
        <w:t>TBD</w:t>
      </w:r>
    </w:p>
    <w:p w:rsidR="002B059D" w:rsidRDefault="004E4DD6">
      <w:pPr>
        <w:pStyle w:val="Body"/>
        <w:rPr>
          <w:b/>
          <w:w w:val="100"/>
          <w:u w:val="single"/>
        </w:rPr>
      </w:pPr>
      <w:r w:rsidRPr="004E4DD6">
        <w:rPr>
          <w:b/>
          <w:w w:val="100"/>
          <w:u w:val="single"/>
        </w:rPr>
        <w:t>PVR Control</w:t>
      </w:r>
    </w:p>
    <w:p w:rsidR="00773532" w:rsidRPr="00773532" w:rsidRDefault="00773532" w:rsidP="00773532">
      <w:pPr>
        <w:pStyle w:val="Body"/>
        <w:rPr>
          <w:w w:val="100"/>
        </w:rPr>
      </w:pPr>
      <w:r>
        <w:rPr>
          <w:w w:val="100"/>
        </w:rPr>
        <w:t>TBD</w:t>
      </w:r>
    </w:p>
    <w:p w:rsidR="002B059D" w:rsidRDefault="004E4DD6">
      <w:pPr>
        <w:pStyle w:val="Body"/>
        <w:rPr>
          <w:b/>
          <w:w w:val="100"/>
          <w:u w:val="single"/>
        </w:rPr>
      </w:pPr>
      <w:r w:rsidRPr="004E4DD6">
        <w:rPr>
          <w:b/>
          <w:w w:val="100"/>
          <w:u w:val="single"/>
        </w:rPr>
        <w:t>Output Format Control</w:t>
      </w:r>
    </w:p>
    <w:p w:rsidR="00773532" w:rsidRPr="00773532" w:rsidRDefault="00773532" w:rsidP="00773532">
      <w:pPr>
        <w:pStyle w:val="Body"/>
        <w:rPr>
          <w:w w:val="100"/>
        </w:rPr>
      </w:pPr>
      <w:r>
        <w:rPr>
          <w:w w:val="100"/>
        </w:rPr>
        <w:t>TBD</w:t>
      </w:r>
    </w:p>
    <w:p w:rsidR="002B059D" w:rsidRDefault="004E4DD6">
      <w:pPr>
        <w:pStyle w:val="Body"/>
        <w:rPr>
          <w:b/>
          <w:w w:val="100"/>
          <w:u w:val="single"/>
        </w:rPr>
      </w:pPr>
      <w:r w:rsidRPr="004E4DD6">
        <w:rPr>
          <w:b/>
          <w:w w:val="100"/>
          <w:u w:val="single"/>
        </w:rPr>
        <w:t>Picture in Picture (PIP)</w:t>
      </w:r>
    </w:p>
    <w:p w:rsidR="00773532" w:rsidRPr="00773532" w:rsidRDefault="00773532" w:rsidP="00773532">
      <w:pPr>
        <w:pStyle w:val="Body"/>
        <w:rPr>
          <w:w w:val="100"/>
        </w:rPr>
      </w:pPr>
      <w:r>
        <w:rPr>
          <w:w w:val="100"/>
        </w:rPr>
        <w:t>TBD</w:t>
      </w:r>
    </w:p>
    <w:p w:rsidR="002B059D" w:rsidRDefault="004E4DD6">
      <w:pPr>
        <w:pStyle w:val="Body"/>
        <w:rPr>
          <w:b/>
          <w:w w:val="100"/>
          <w:u w:val="single"/>
        </w:rPr>
      </w:pPr>
      <w:r w:rsidRPr="004E4DD6">
        <w:rPr>
          <w:b/>
          <w:w w:val="100"/>
          <w:u w:val="single"/>
        </w:rPr>
        <w:t>Audio Modes</w:t>
      </w:r>
    </w:p>
    <w:p w:rsidR="00773532" w:rsidRPr="00773532" w:rsidRDefault="00773532" w:rsidP="00773532">
      <w:pPr>
        <w:pStyle w:val="Body"/>
        <w:rPr>
          <w:w w:val="100"/>
        </w:rPr>
      </w:pPr>
      <w:r>
        <w:rPr>
          <w:w w:val="100"/>
        </w:rPr>
        <w:t>TBD</w:t>
      </w:r>
    </w:p>
    <w:p w:rsidR="002B059D" w:rsidRDefault="004E4DD6">
      <w:pPr>
        <w:pStyle w:val="Body"/>
        <w:rPr>
          <w:b/>
          <w:w w:val="100"/>
          <w:u w:val="single"/>
        </w:rPr>
      </w:pPr>
      <w:r w:rsidRPr="004E4DD6">
        <w:rPr>
          <w:b/>
          <w:w w:val="100"/>
          <w:u w:val="single"/>
        </w:rPr>
        <w:t>Mosaic</w:t>
      </w:r>
    </w:p>
    <w:p w:rsidR="00773532" w:rsidRPr="00773532" w:rsidRDefault="00773532" w:rsidP="00773532">
      <w:pPr>
        <w:pStyle w:val="Body"/>
        <w:rPr>
          <w:w w:val="100"/>
        </w:rPr>
      </w:pPr>
      <w:r>
        <w:rPr>
          <w:w w:val="100"/>
        </w:rPr>
        <w:t>TBD</w:t>
      </w:r>
    </w:p>
    <w:p w:rsidR="00B14A0D" w:rsidRDefault="00B14A0D" w:rsidP="00B14A0D">
      <w:pPr>
        <w:pStyle w:val="Heading2"/>
        <w:rPr>
          <w:w w:val="100"/>
          <w:sz w:val="25"/>
          <w:szCs w:val="25"/>
        </w:rPr>
      </w:pPr>
      <w:r>
        <w:rPr>
          <w:w w:val="100"/>
          <w:sz w:val="25"/>
          <w:szCs w:val="25"/>
        </w:rPr>
        <w:t>Input Engine Controller</w:t>
      </w:r>
    </w:p>
    <w:p w:rsidR="002B059D" w:rsidRDefault="002D6DFC">
      <w:pPr>
        <w:pStyle w:val="Body"/>
        <w:keepNext/>
        <w:jc w:val="center"/>
      </w:pPr>
      <w:r>
        <w:object w:dxaOrig="4087" w:dyaOrig="2360">
          <v:shape id="_x0000_i1033" type="#_x0000_t75" style="width:204pt;height:117.75pt" o:ole="">
            <v:imagedata r:id="rId25" o:title=""/>
          </v:shape>
          <o:OLEObject Type="Embed" ProgID="Visio.Drawing.11" ShapeID="_x0000_i1033" DrawAspect="Content" ObjectID="_1377685598" r:id="rId26"/>
        </w:object>
      </w:r>
    </w:p>
    <w:p w:rsidR="002B059D" w:rsidRDefault="002D6DFC">
      <w:pPr>
        <w:pStyle w:val="Caption"/>
        <w:jc w:val="center"/>
      </w:pPr>
      <w:r>
        <w:t xml:space="preserve">Figure </w:t>
      </w:r>
      <w:r w:rsidR="00A72627">
        <w:fldChar w:fldCharType="begin"/>
      </w:r>
      <w:r>
        <w:instrText xml:space="preserve"> SEQ Figure \* ARABIC </w:instrText>
      </w:r>
      <w:r w:rsidR="00A72627">
        <w:fldChar w:fldCharType="separate"/>
      </w:r>
      <w:r w:rsidR="00E53F15">
        <w:rPr>
          <w:noProof/>
        </w:rPr>
        <w:t>10</w:t>
      </w:r>
      <w:r w:rsidR="00A72627">
        <w:fldChar w:fldCharType="end"/>
      </w:r>
      <w:r>
        <w:t xml:space="preserve"> - </w:t>
      </w:r>
      <w:proofErr w:type="gramStart"/>
      <w:r>
        <w:t>Input :</w:t>
      </w:r>
      <w:proofErr w:type="gramEnd"/>
      <w:r>
        <w:t xml:space="preserve"> Control</w:t>
      </w:r>
    </w:p>
    <w:p w:rsidR="000977F8" w:rsidRDefault="000977F8" w:rsidP="000977F8">
      <w:pPr>
        <w:pStyle w:val="Body"/>
        <w:rPr>
          <w:w w:val="100"/>
        </w:rPr>
      </w:pPr>
      <w:r>
        <w:rPr>
          <w:w w:val="100"/>
        </w:rPr>
        <w:t xml:space="preserve">Brutus2 manages a variety of input devices. See </w:t>
      </w:r>
      <w:r w:rsidR="00A72627">
        <w:rPr>
          <w:rStyle w:val="Cross-Ref"/>
          <w:w w:val="100"/>
        </w:rPr>
        <w:fldChar w:fldCharType="begin"/>
      </w:r>
      <w:r>
        <w:rPr>
          <w:rStyle w:val="Cross-Ref"/>
          <w:w w:val="100"/>
        </w:rPr>
        <w:instrText xml:space="preserve"> REF  RTF360038003600300039003a00 \h</w:instrText>
      </w:r>
      <w:r w:rsidR="00A72627">
        <w:rPr>
          <w:rStyle w:val="Cross-Ref"/>
          <w:w w:val="100"/>
        </w:rPr>
      </w:r>
      <w:r w:rsidR="00A72627">
        <w:rPr>
          <w:rStyle w:val="Cross-Ref"/>
          <w:w w:val="100"/>
        </w:rPr>
        <w:fldChar w:fldCharType="separate"/>
      </w:r>
      <w:r>
        <w:rPr>
          <w:rStyle w:val="Cross-Ref"/>
          <w:w w:val="100"/>
        </w:rPr>
        <w:t>Section 7: “Brutus Input Devices” on page 20</w:t>
      </w:r>
      <w:r w:rsidR="00A72627">
        <w:rPr>
          <w:rStyle w:val="Cross-Ref"/>
          <w:w w:val="100"/>
        </w:rPr>
        <w:fldChar w:fldCharType="end"/>
      </w:r>
      <w:r>
        <w:rPr>
          <w:w w:val="100"/>
        </w:rPr>
        <w:t xml:space="preserve"> for details. The devices are plugged into </w:t>
      </w:r>
      <w:proofErr w:type="spellStart"/>
      <w:r>
        <w:rPr>
          <w:w w:val="100"/>
        </w:rPr>
        <w:t>bwin’s</w:t>
      </w:r>
      <w:proofErr w:type="spellEnd"/>
      <w:r>
        <w:rPr>
          <w:w w:val="100"/>
        </w:rPr>
        <w:t xml:space="preserve"> event loop so that Brutus can multiplex the I/O and need not create a thread per input device. Each input device’s commands must be translated to a set of device-independent commands.  The </w:t>
      </w:r>
      <w:r w:rsidR="004C7DB8">
        <w:rPr>
          <w:w w:val="100"/>
        </w:rPr>
        <w:t>user events</w:t>
      </w:r>
      <w:r>
        <w:rPr>
          <w:w w:val="100"/>
        </w:rPr>
        <w:t xml:space="preserve"> </w:t>
      </w:r>
      <w:r w:rsidR="004C7DB8">
        <w:rPr>
          <w:w w:val="100"/>
        </w:rPr>
        <w:t xml:space="preserve">(button clicks, etc) </w:t>
      </w:r>
      <w:r>
        <w:rPr>
          <w:w w:val="100"/>
        </w:rPr>
        <w:t>are then propagated to the appropriate user interface view or script view.</w:t>
      </w:r>
    </w:p>
    <w:p w:rsidR="00B14A0D" w:rsidRDefault="00B14A0D" w:rsidP="00B14A0D">
      <w:pPr>
        <w:pStyle w:val="Body"/>
      </w:pPr>
    </w:p>
    <w:p w:rsidR="002B059D" w:rsidRDefault="002B059D">
      <w:pPr>
        <w:pStyle w:val="Body"/>
      </w:pPr>
    </w:p>
    <w:p w:rsidR="00FF3A61" w:rsidRDefault="00FF3A61">
      <w:pPr>
        <w:pStyle w:val="Body"/>
        <w:rPr>
          <w:w w:val="100"/>
        </w:rPr>
      </w:pPr>
    </w:p>
    <w:p w:rsidR="00FF3A61" w:rsidRDefault="00FF3A61">
      <w:pPr>
        <w:pStyle w:val="Body"/>
        <w:rPr>
          <w:w w:val="100"/>
        </w:rPr>
      </w:pPr>
    </w:p>
    <w:p w:rsidR="00FF3A61" w:rsidRDefault="00FF3A61">
      <w:pPr>
        <w:pStyle w:val="Body"/>
        <w:rPr>
          <w:w w:val="100"/>
        </w:rPr>
      </w:pPr>
    </w:p>
    <w:p w:rsidR="00FF3A61" w:rsidRDefault="00FF3A61">
      <w:pPr>
        <w:pStyle w:val="Body"/>
        <w:rPr>
          <w:w w:val="100"/>
        </w:rPr>
      </w:pPr>
    </w:p>
    <w:p w:rsidR="00FF3A61" w:rsidRDefault="00FF3A61">
      <w:pPr>
        <w:pStyle w:val="Body"/>
        <w:rPr>
          <w:w w:val="100"/>
        </w:rPr>
      </w:pPr>
    </w:p>
    <w:p w:rsidR="00FF3A61" w:rsidRDefault="00FF3A61">
      <w:pPr>
        <w:pStyle w:val="Body"/>
        <w:rPr>
          <w:w w:val="100"/>
        </w:rPr>
      </w:pPr>
    </w:p>
    <w:p w:rsidR="002B059D" w:rsidRDefault="004E4DD6">
      <w:pPr>
        <w:pStyle w:val="Body"/>
        <w:jc w:val="center"/>
        <w:rPr>
          <w:b/>
          <w:w w:val="100"/>
        </w:rPr>
      </w:pPr>
      <w:r w:rsidRPr="004E4DD6">
        <w:rPr>
          <w:b/>
          <w:w w:val="100"/>
        </w:rPr>
        <w:t>&lt;END BRUTUS2 CHANGES&gt;</w:t>
      </w:r>
    </w:p>
    <w:p w:rsidR="00034BC3" w:rsidRDefault="004E4DD6" w:rsidP="00D31655">
      <w:pPr>
        <w:pStyle w:val="Section"/>
        <w:numPr>
          <w:ilvl w:val="0"/>
          <w:numId w:val="7"/>
        </w:numPr>
        <w:rPr>
          <w:spacing w:val="36"/>
          <w:w w:val="100"/>
        </w:rPr>
      </w:pPr>
      <w:r w:rsidRPr="004E4DD6">
        <w:rPr>
          <w:spacing w:val="36"/>
          <w:w w:val="100"/>
        </w:rPr>
        <w:lastRenderedPageBreak/>
        <w:t>Startup</w:t>
      </w:r>
      <w:r w:rsidR="00034BC3">
        <w:rPr>
          <w:spacing w:val="36"/>
          <w:w w:val="100"/>
        </w:rPr>
        <w:t xml:space="preserve"> Options</w:t>
      </w:r>
    </w:p>
    <w:p w:rsidR="00034BC3" w:rsidRDefault="00034BC3">
      <w:pPr>
        <w:pStyle w:val="Body"/>
        <w:rPr>
          <w:w w:val="100"/>
        </w:rPr>
      </w:pPr>
      <w:r>
        <w:rPr>
          <w:w w:val="100"/>
        </w:rPr>
        <w:t>The Brutus application can be started with optional parameters that alter the way it runs. These should be supplied on the command line when starting the application. For example:</w:t>
      </w:r>
    </w:p>
    <w:p w:rsidR="00034BC3" w:rsidRDefault="00034BC3">
      <w:pPr>
        <w:pStyle w:val="Code"/>
        <w:rPr>
          <w:w w:val="100"/>
        </w:rPr>
      </w:pPr>
      <w:r>
        <w:rPr>
          <w:w w:val="100"/>
        </w:rPr>
        <w:t> </w:t>
      </w:r>
      <w:r>
        <w:rPr>
          <w:w w:val="100"/>
        </w:rPr>
        <w:t> </w:t>
      </w:r>
      <w:r>
        <w:rPr>
          <w:w w:val="100"/>
        </w:rPr>
        <w:t xml:space="preserve">$ </w:t>
      </w:r>
      <w:proofErr w:type="spellStart"/>
      <w:proofErr w:type="gramStart"/>
      <w:r>
        <w:rPr>
          <w:w w:val="100"/>
        </w:rPr>
        <w:t>settop</w:t>
      </w:r>
      <w:proofErr w:type="spellEnd"/>
      <w:proofErr w:type="gramEnd"/>
      <w:r>
        <w:rPr>
          <w:w w:val="100"/>
        </w:rPr>
        <w:t xml:space="preserve"> </w:t>
      </w:r>
      <w:proofErr w:type="spellStart"/>
      <w:r>
        <w:rPr>
          <w:w w:val="100"/>
        </w:rPr>
        <w:t>brutus</w:t>
      </w:r>
      <w:proofErr w:type="spellEnd"/>
      <w:r>
        <w:rPr>
          <w:w w:val="100"/>
        </w:rPr>
        <w:t xml:space="preserve"> --help</w:t>
      </w:r>
    </w:p>
    <w:p w:rsidR="00034BC3" w:rsidRDefault="00034BC3">
      <w:pPr>
        <w:pStyle w:val="Body"/>
        <w:rPr>
          <w:w w:val="100"/>
        </w:rPr>
      </w:pPr>
      <w:r>
        <w:rPr>
          <w:w w:val="100"/>
        </w:rPr>
        <w:t>The following table lists the startup options.</w:t>
      </w:r>
    </w:p>
    <w:tbl>
      <w:tblPr>
        <w:tblW w:w="0" w:type="auto"/>
        <w:tblInd w:w="20" w:type="dxa"/>
        <w:tblLayout w:type="fixed"/>
        <w:tblCellMar>
          <w:top w:w="80" w:type="dxa"/>
          <w:left w:w="20" w:type="dxa"/>
          <w:bottom w:w="40" w:type="dxa"/>
          <w:right w:w="20" w:type="dxa"/>
        </w:tblCellMar>
        <w:tblLook w:val="0000"/>
      </w:tblPr>
      <w:tblGrid>
        <w:gridCol w:w="2880"/>
        <w:gridCol w:w="5760"/>
      </w:tblGrid>
      <w:tr w:rsidR="00034BC3">
        <w:tc>
          <w:tcPr>
            <w:tcW w:w="864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8"/>
              </w:numPr>
            </w:pPr>
            <w:r>
              <w:rPr>
                <w:i/>
                <w:iCs/>
                <w:w w:val="100"/>
              </w:rPr>
              <w:t>Brutus Start-up Options</w:t>
            </w:r>
          </w:p>
        </w:tc>
      </w:tr>
      <w:tr w:rsidR="00034BC3">
        <w:trPr>
          <w:trHeight w:val="380"/>
        </w:trPr>
        <w:tc>
          <w:tcPr>
            <w:tcW w:w="288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Option</w:t>
            </w:r>
          </w:p>
        </w:tc>
        <w:tc>
          <w:tcPr>
            <w:tcW w:w="576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Description</w:t>
            </w:r>
          </w:p>
        </w:tc>
      </w:tr>
      <w:tr w:rsidR="00034BC3">
        <w:trPr>
          <w:trHeight w:val="300"/>
        </w:trPr>
        <w:tc>
          <w:tcPr>
            <w:tcW w:w="2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rFonts w:ascii="Courier" w:hAnsi="Courier" w:cs="Courier"/>
              </w:rPr>
            </w:pPr>
            <w:r>
              <w:rPr>
                <w:rStyle w:val="CodeFont"/>
              </w:rPr>
              <w:t>--help</w:t>
            </w:r>
          </w:p>
        </w:tc>
        <w:tc>
          <w:tcPr>
            <w:tcW w:w="5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Print this help screen.</w:t>
            </w:r>
          </w:p>
        </w:tc>
      </w:tr>
      <w:tr w:rsidR="00034BC3">
        <w:trPr>
          <w:trHeight w:val="300"/>
        </w:trPr>
        <w:tc>
          <w:tcPr>
            <w:tcW w:w="2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rFonts w:ascii="Courier" w:hAnsi="Courier" w:cs="Courier"/>
              </w:rPr>
            </w:pPr>
            <w:r>
              <w:rPr>
                <w:rStyle w:val="CodeFont"/>
              </w:rPr>
              <w:t>--help-</w:t>
            </w:r>
            <w:proofErr w:type="spellStart"/>
            <w:r>
              <w:rPr>
                <w:rStyle w:val="CodeFont"/>
              </w:rPr>
              <w:t>cfg</w:t>
            </w:r>
            <w:proofErr w:type="spellEnd"/>
          </w:p>
        </w:tc>
        <w:tc>
          <w:tcPr>
            <w:tcW w:w="5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Print the configuration file options.</w:t>
            </w:r>
          </w:p>
        </w:tc>
      </w:tr>
      <w:tr w:rsidR="00034BC3">
        <w:trPr>
          <w:trHeight w:val="300"/>
        </w:trPr>
        <w:tc>
          <w:tcPr>
            <w:tcW w:w="2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rFonts w:ascii="Courier" w:hAnsi="Courier" w:cs="Courier"/>
              </w:rPr>
            </w:pPr>
            <w:r>
              <w:rPr>
                <w:rStyle w:val="CodeFont"/>
              </w:rPr>
              <w:t>-</w:t>
            </w:r>
            <w:proofErr w:type="spellStart"/>
            <w:r>
              <w:rPr>
                <w:rStyle w:val="CodeFont"/>
              </w:rPr>
              <w:t>cfg</w:t>
            </w:r>
            <w:proofErr w:type="spellEnd"/>
            <w:r>
              <w:rPr>
                <w:rStyle w:val="CodeFont"/>
              </w:rPr>
              <w:t xml:space="preserve"> FILE</w:t>
            </w:r>
          </w:p>
        </w:tc>
        <w:tc>
          <w:tcPr>
            <w:tcW w:w="5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Specify a configuration file (default is brutus.cfg).</w:t>
            </w:r>
          </w:p>
        </w:tc>
      </w:tr>
      <w:tr w:rsidR="00034BC3">
        <w:trPr>
          <w:trHeight w:val="300"/>
        </w:trPr>
        <w:tc>
          <w:tcPr>
            <w:tcW w:w="2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rFonts w:ascii="Courier" w:hAnsi="Courier" w:cs="Courier"/>
              </w:rPr>
            </w:pPr>
            <w:r>
              <w:rPr>
                <w:rStyle w:val="CodeFont"/>
              </w:rPr>
              <w:t>-</w:t>
            </w:r>
            <w:proofErr w:type="spellStart"/>
            <w:r>
              <w:rPr>
                <w:rStyle w:val="CodeFont"/>
              </w:rPr>
              <w:t>ch</w:t>
            </w:r>
            <w:proofErr w:type="spellEnd"/>
            <w:r>
              <w:rPr>
                <w:rStyle w:val="CodeFont"/>
              </w:rPr>
              <w:t xml:space="preserve"> FILE</w:t>
            </w:r>
          </w:p>
        </w:tc>
        <w:tc>
          <w:tcPr>
            <w:tcW w:w="5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Specify a channel map file (default is channels.txt).</w:t>
            </w:r>
          </w:p>
        </w:tc>
      </w:tr>
      <w:tr w:rsidR="00034BC3">
        <w:trPr>
          <w:trHeight w:val="300"/>
        </w:trPr>
        <w:tc>
          <w:tcPr>
            <w:tcW w:w="2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rFonts w:ascii="Courier" w:hAnsi="Courier" w:cs="Courier"/>
              </w:rPr>
            </w:pPr>
            <w:r>
              <w:rPr>
                <w:rStyle w:val="CodeFont"/>
              </w:rPr>
              <w:t>-pg FILE</w:t>
            </w:r>
          </w:p>
        </w:tc>
        <w:tc>
          <w:tcPr>
            <w:tcW w:w="5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Specify a program guide file (default is programguide.txt).</w:t>
            </w:r>
          </w:p>
        </w:tc>
      </w:tr>
      <w:tr w:rsidR="00034BC3">
        <w:trPr>
          <w:trHeight w:val="300"/>
        </w:trPr>
        <w:tc>
          <w:tcPr>
            <w:tcW w:w="2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rFonts w:ascii="Courier" w:hAnsi="Courier" w:cs="Courier"/>
              </w:rPr>
            </w:pPr>
            <w:r>
              <w:rPr>
                <w:rStyle w:val="CodeFont"/>
              </w:rPr>
              <w:t>-pal</w:t>
            </w:r>
          </w:p>
        </w:tc>
        <w:tc>
          <w:tcPr>
            <w:tcW w:w="5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576i (PAL) display mode.</w:t>
            </w:r>
          </w:p>
        </w:tc>
      </w:tr>
      <w:tr w:rsidR="00034BC3">
        <w:trPr>
          <w:trHeight w:val="300"/>
        </w:trPr>
        <w:tc>
          <w:tcPr>
            <w:tcW w:w="2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rFonts w:ascii="Courier" w:hAnsi="Courier" w:cs="Courier"/>
              </w:rPr>
            </w:pPr>
            <w:r>
              <w:rPr>
                <w:rStyle w:val="CodeFont"/>
              </w:rPr>
              <w:t>-admin</w:t>
            </w:r>
          </w:p>
        </w:tc>
        <w:tc>
          <w:tcPr>
            <w:tcW w:w="5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Set admin sticky mode by default.</w:t>
            </w:r>
          </w:p>
        </w:tc>
      </w:tr>
      <w:tr w:rsidR="00034BC3">
        <w:trPr>
          <w:trHeight w:val="300"/>
        </w:trPr>
        <w:tc>
          <w:tcPr>
            <w:tcW w:w="2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rFonts w:ascii="Courier" w:hAnsi="Courier" w:cs="Courier"/>
              </w:rPr>
            </w:pPr>
            <w:r>
              <w:rPr>
                <w:rStyle w:val="CodeFont"/>
              </w:rPr>
              <w:t>-</w:t>
            </w:r>
            <w:proofErr w:type="spellStart"/>
            <w:r>
              <w:rPr>
                <w:rStyle w:val="CodeFont"/>
              </w:rPr>
              <w:t>tty</w:t>
            </w:r>
            <w:proofErr w:type="spellEnd"/>
          </w:p>
        </w:tc>
        <w:tc>
          <w:tcPr>
            <w:tcW w:w="5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Use </w:t>
            </w:r>
            <w:proofErr w:type="spellStart"/>
            <w:r>
              <w:rPr>
                <w:w w:val="100"/>
              </w:rPr>
              <w:t>tty</w:t>
            </w:r>
            <w:proofErr w:type="spellEnd"/>
            <w:r>
              <w:rPr>
                <w:w w:val="100"/>
              </w:rPr>
              <w:t xml:space="preserve"> instead of </w:t>
            </w:r>
            <w:proofErr w:type="spellStart"/>
            <w:r>
              <w:rPr>
                <w:w w:val="100"/>
              </w:rPr>
              <w:t>Sejin</w:t>
            </w:r>
            <w:proofErr w:type="spellEnd"/>
            <w:r>
              <w:rPr>
                <w:w w:val="100"/>
              </w:rPr>
              <w:t xml:space="preserve"> IR keyboard.</w:t>
            </w:r>
          </w:p>
        </w:tc>
      </w:tr>
      <w:tr w:rsidR="00034BC3">
        <w:trPr>
          <w:trHeight w:val="300"/>
        </w:trPr>
        <w:tc>
          <w:tcPr>
            <w:tcW w:w="2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rFonts w:ascii="Courier" w:hAnsi="Courier" w:cs="Courier"/>
              </w:rPr>
            </w:pPr>
            <w:r>
              <w:rPr>
                <w:rStyle w:val="CodeFont"/>
              </w:rPr>
              <w:t>-</w:t>
            </w:r>
            <w:proofErr w:type="spellStart"/>
            <w:r>
              <w:rPr>
                <w:rStyle w:val="CodeFont"/>
              </w:rPr>
              <w:t>dbg</w:t>
            </w:r>
            <w:proofErr w:type="spellEnd"/>
            <w:r>
              <w:rPr>
                <w:rStyle w:val="CodeFont"/>
              </w:rPr>
              <w:t xml:space="preserve"> {</w:t>
            </w:r>
            <w:proofErr w:type="spellStart"/>
            <w:r>
              <w:rPr>
                <w:rStyle w:val="CodeFont"/>
              </w:rPr>
              <w:t>err|wrn|msg</w:t>
            </w:r>
            <w:proofErr w:type="spellEnd"/>
            <w:r>
              <w:rPr>
                <w:rStyle w:val="CodeFont"/>
              </w:rPr>
              <w:t>}</w:t>
            </w:r>
          </w:p>
        </w:tc>
        <w:tc>
          <w:tcPr>
            <w:tcW w:w="5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Set the debug level.</w:t>
            </w:r>
          </w:p>
        </w:tc>
      </w:tr>
      <w:tr w:rsidR="00034BC3">
        <w:trPr>
          <w:trHeight w:val="300"/>
        </w:trPr>
        <w:tc>
          <w:tcPr>
            <w:tcW w:w="2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rFonts w:ascii="Courier" w:hAnsi="Courier" w:cs="Courier"/>
              </w:rPr>
            </w:pPr>
            <w:r>
              <w:rPr>
                <w:rStyle w:val="CodeFont"/>
              </w:rPr>
              <w:t>--exec</w:t>
            </w:r>
          </w:p>
        </w:tc>
        <w:tc>
          <w:tcPr>
            <w:tcW w:w="5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Start in interactive mode.</w:t>
            </w:r>
          </w:p>
        </w:tc>
      </w:tr>
      <w:tr w:rsidR="00034BC3">
        <w:trPr>
          <w:trHeight w:val="300"/>
        </w:trPr>
        <w:tc>
          <w:tcPr>
            <w:tcW w:w="2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rFonts w:ascii="Courier" w:hAnsi="Courier" w:cs="Courier"/>
              </w:rPr>
            </w:pPr>
            <w:r>
              <w:rPr>
                <w:rStyle w:val="CodeFont"/>
              </w:rPr>
              <w:t>-</w:t>
            </w:r>
            <w:proofErr w:type="spellStart"/>
            <w:r>
              <w:rPr>
                <w:rStyle w:val="CodeFont"/>
              </w:rPr>
              <w:t>scr</w:t>
            </w:r>
            <w:proofErr w:type="spellEnd"/>
            <w:r>
              <w:rPr>
                <w:rStyle w:val="CodeFont"/>
              </w:rPr>
              <w:t xml:space="preserve"> SCRIPTFILE</w:t>
            </w:r>
          </w:p>
        </w:tc>
        <w:tc>
          <w:tcPr>
            <w:tcW w:w="5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Run a script file.</w:t>
            </w:r>
          </w:p>
        </w:tc>
      </w:tr>
      <w:tr w:rsidR="00034BC3">
        <w:trPr>
          <w:trHeight w:val="300"/>
        </w:trPr>
        <w:tc>
          <w:tcPr>
            <w:tcW w:w="2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rFonts w:ascii="Courier" w:hAnsi="Courier" w:cs="Courier"/>
              </w:rPr>
            </w:pPr>
            <w:r>
              <w:rPr>
                <w:rStyle w:val="CodeFont"/>
              </w:rPr>
              <w:t>-</w:t>
            </w:r>
            <w:proofErr w:type="spellStart"/>
            <w:r>
              <w:rPr>
                <w:rStyle w:val="CodeFont"/>
              </w:rPr>
              <w:t>scrtext</w:t>
            </w:r>
            <w:proofErr w:type="spellEnd"/>
            <w:r>
              <w:rPr>
                <w:rStyle w:val="CodeFont"/>
              </w:rPr>
              <w:t xml:space="preserve"> SCRIPT</w:t>
            </w:r>
          </w:p>
        </w:tc>
        <w:tc>
          <w:tcPr>
            <w:tcW w:w="5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Run a script with semicolon delimited commands.</w:t>
            </w:r>
          </w:p>
        </w:tc>
      </w:tr>
      <w:tr w:rsidR="00034BC3">
        <w:trPr>
          <w:trHeight w:val="300"/>
        </w:trPr>
        <w:tc>
          <w:tcPr>
            <w:tcW w:w="2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rFonts w:ascii="Courier" w:hAnsi="Courier" w:cs="Courier"/>
              </w:rPr>
            </w:pPr>
            <w:r>
              <w:rPr>
                <w:rStyle w:val="CodeFont"/>
              </w:rPr>
              <w:t>-</w:t>
            </w:r>
            <w:proofErr w:type="spellStart"/>
            <w:r>
              <w:rPr>
                <w:rStyle w:val="CodeFont"/>
              </w:rPr>
              <w:t>hd</w:t>
            </w:r>
            <w:proofErr w:type="spellEnd"/>
          </w:p>
        </w:tc>
        <w:tc>
          <w:tcPr>
            <w:tcW w:w="5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Use 1080i display mode.</w:t>
            </w:r>
          </w:p>
        </w:tc>
      </w:tr>
      <w:tr w:rsidR="00034BC3">
        <w:trPr>
          <w:trHeight w:val="500"/>
        </w:trPr>
        <w:tc>
          <w:tcPr>
            <w:tcW w:w="2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rFonts w:ascii="Courier" w:hAnsi="Courier" w:cs="Courier"/>
              </w:rPr>
            </w:pPr>
            <w:r>
              <w:rPr>
                <w:rStyle w:val="CodeFont"/>
              </w:rPr>
              <w:t>-skin SKIN</w:t>
            </w:r>
          </w:p>
        </w:tc>
        <w:tc>
          <w:tcPr>
            <w:tcW w:w="5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Use graphical skin to display user interface (see </w:t>
            </w:r>
            <w:r w:rsidR="00A72627">
              <w:rPr>
                <w:rStyle w:val="Cross-Ref"/>
                <w:w w:val="100"/>
              </w:rPr>
              <w:fldChar w:fldCharType="begin"/>
            </w:r>
            <w:r>
              <w:rPr>
                <w:rStyle w:val="Cross-Ref"/>
                <w:w w:val="100"/>
              </w:rPr>
              <w:instrText xml:space="preserve"> REF  RTF340030003500310039003a00 \h</w:instrText>
            </w:r>
            <w:r w:rsidR="00A72627">
              <w:rPr>
                <w:rStyle w:val="Cross-Ref"/>
                <w:w w:val="100"/>
              </w:rPr>
            </w:r>
            <w:r w:rsidR="00A72627">
              <w:rPr>
                <w:rStyle w:val="Cross-Ref"/>
                <w:w w:val="100"/>
              </w:rPr>
              <w:fldChar w:fldCharType="separate"/>
            </w:r>
            <w:r>
              <w:rPr>
                <w:rStyle w:val="Cross-Ref"/>
                <w:w w:val="100"/>
              </w:rPr>
              <w:t>Section 12: “Brutus Skinning” on page 41</w:t>
            </w:r>
            <w:r w:rsidR="00A72627">
              <w:rPr>
                <w:rStyle w:val="Cross-Ref"/>
                <w:w w:val="100"/>
              </w:rPr>
              <w:fldChar w:fldCharType="end"/>
            </w:r>
            <w:r>
              <w:rPr>
                <w:w w:val="100"/>
              </w:rPr>
              <w:t xml:space="preserve"> for more details)</w:t>
            </w:r>
          </w:p>
        </w:tc>
      </w:tr>
    </w:tbl>
    <w:p w:rsidR="00034BC3" w:rsidRDefault="00034BC3">
      <w:pPr>
        <w:pStyle w:val="TableAnchor"/>
        <w:rPr>
          <w:w w:val="100"/>
        </w:rPr>
      </w:pPr>
    </w:p>
    <w:tbl>
      <w:tblPr>
        <w:tblW w:w="0" w:type="auto"/>
        <w:tblLayout w:type="fixed"/>
        <w:tblCellMar>
          <w:top w:w="60" w:type="dxa"/>
          <w:left w:w="0" w:type="dxa"/>
          <w:bottom w:w="120" w:type="dxa"/>
          <w:right w:w="60" w:type="dxa"/>
        </w:tblCellMar>
        <w:tblLook w:val="0000"/>
      </w:tblPr>
      <w:tblGrid>
        <w:gridCol w:w="780"/>
        <w:gridCol w:w="7920"/>
      </w:tblGrid>
      <w:tr w:rsidR="00034BC3">
        <w:trPr>
          <w:trHeight w:val="860"/>
        </w:trPr>
        <w:tc>
          <w:tcPr>
            <w:tcW w:w="780" w:type="dxa"/>
            <w:tcBorders>
              <w:top w:val="nil"/>
              <w:left w:val="nil"/>
              <w:bottom w:val="nil"/>
              <w:right w:val="nil"/>
            </w:tcBorders>
            <w:tcMar>
              <w:top w:w="60" w:type="dxa"/>
              <w:left w:w="0" w:type="dxa"/>
              <w:bottom w:w="100" w:type="dxa"/>
              <w:right w:w="60" w:type="dxa"/>
            </w:tcMar>
          </w:tcPr>
          <w:p w:rsidR="00034BC3" w:rsidRDefault="00034BC3">
            <w:pPr>
              <w:pStyle w:val="IconNote"/>
            </w:pPr>
          </w:p>
        </w:tc>
        <w:tc>
          <w:tcPr>
            <w:tcW w:w="7920" w:type="dxa"/>
            <w:tcBorders>
              <w:top w:val="nil"/>
              <w:left w:val="nil"/>
              <w:bottom w:val="nil"/>
              <w:right w:val="nil"/>
            </w:tcBorders>
            <w:tcMar>
              <w:top w:w="120" w:type="dxa"/>
              <w:left w:w="0" w:type="dxa"/>
              <w:bottom w:w="120" w:type="dxa"/>
              <w:right w:w="60" w:type="dxa"/>
            </w:tcMar>
          </w:tcPr>
          <w:p w:rsidR="00034BC3" w:rsidRDefault="00034BC3" w:rsidP="00D31655">
            <w:pPr>
              <w:pStyle w:val="NoteText"/>
              <w:numPr>
                <w:ilvl w:val="0"/>
                <w:numId w:val="9"/>
              </w:numPr>
            </w:pPr>
            <w:r>
              <w:rPr>
                <w:w w:val="100"/>
              </w:rPr>
              <w:t xml:space="preserve"> These startup options depend on the options used to build the application. This means that not all the options are available for a particular build. Use the </w:t>
            </w:r>
            <w:r>
              <w:rPr>
                <w:rStyle w:val="CodeFnt"/>
              </w:rPr>
              <w:t>--help</w:t>
            </w:r>
            <w:r>
              <w:rPr>
                <w:w w:val="100"/>
              </w:rPr>
              <w:t xml:space="preserve"> option for a list of the available options for a particular build.</w:t>
            </w:r>
          </w:p>
        </w:tc>
      </w:tr>
    </w:tbl>
    <w:p w:rsidR="00034BC3" w:rsidRDefault="00034BC3">
      <w:pPr>
        <w:pStyle w:val="TableAnchor"/>
        <w:rPr>
          <w:w w:val="100"/>
        </w:rPr>
      </w:pPr>
    </w:p>
    <w:p w:rsidR="00034BC3" w:rsidRDefault="00034BC3" w:rsidP="00D31655">
      <w:pPr>
        <w:pStyle w:val="Section"/>
        <w:numPr>
          <w:ilvl w:val="0"/>
          <w:numId w:val="10"/>
        </w:numPr>
        <w:rPr>
          <w:spacing w:val="36"/>
          <w:w w:val="100"/>
        </w:rPr>
      </w:pPr>
      <w:bookmarkStart w:id="11" w:name="RTF390035003700330032003a00"/>
      <w:r>
        <w:rPr>
          <w:spacing w:val="36"/>
          <w:w w:val="100"/>
        </w:rPr>
        <w:lastRenderedPageBreak/>
        <w:t>Brutus Application Modes</w:t>
      </w:r>
      <w:bookmarkEnd w:id="11"/>
    </w:p>
    <w:p w:rsidR="00034BC3" w:rsidRDefault="00034BC3">
      <w:pPr>
        <w:pStyle w:val="Body"/>
        <w:rPr>
          <w:w w:val="100"/>
        </w:rPr>
      </w:pPr>
      <w:r>
        <w:rPr>
          <w:w w:val="100"/>
        </w:rPr>
        <w:t>Brutus runs in four main modes. Application modes cannot be changed after starting Brutus, so the mode must be selected before starting.</w:t>
      </w:r>
    </w:p>
    <w:p w:rsidR="00034BC3" w:rsidRDefault="00034BC3">
      <w:pPr>
        <w:pStyle w:val="Heading1"/>
        <w:rPr>
          <w:w w:val="100"/>
        </w:rPr>
      </w:pPr>
      <w:r>
        <w:rPr>
          <w:w w:val="100"/>
        </w:rPr>
        <w:t xml:space="preserve">Single Display </w:t>
      </w:r>
    </w:p>
    <w:p w:rsidR="00034BC3" w:rsidRDefault="00034BC3">
      <w:pPr>
        <w:pStyle w:val="Heading1"/>
        <w:rPr>
          <w:w w:val="100"/>
        </w:rPr>
      </w:pPr>
      <w:r>
        <w:rPr>
          <w:w w:val="100"/>
        </w:rPr>
        <w:t>Mode</w:t>
      </w:r>
    </w:p>
    <w:p w:rsidR="00034BC3" w:rsidRDefault="00034BC3">
      <w:pPr>
        <w:pStyle w:val="Body"/>
        <w:rPr>
          <w:w w:val="100"/>
        </w:rPr>
      </w:pPr>
      <w:r>
        <w:rPr>
          <w:w w:val="100"/>
        </w:rPr>
        <w:t xml:space="preserve">Single Display mode, shown in </w:t>
      </w:r>
      <w:r w:rsidR="00A72627">
        <w:rPr>
          <w:rStyle w:val="Cross-Ref"/>
          <w:w w:val="100"/>
        </w:rPr>
        <w:fldChar w:fldCharType="begin"/>
      </w:r>
      <w:r>
        <w:rPr>
          <w:rStyle w:val="Cross-Ref"/>
          <w:w w:val="100"/>
        </w:rPr>
        <w:instrText xml:space="preserve"> REF  RTF360032003900300034003a00 \h</w:instrText>
      </w:r>
      <w:r w:rsidR="00A72627">
        <w:rPr>
          <w:rStyle w:val="Cross-Ref"/>
          <w:w w:val="100"/>
        </w:rPr>
      </w:r>
      <w:r w:rsidR="00A72627">
        <w:rPr>
          <w:rStyle w:val="Cross-Ref"/>
          <w:w w:val="100"/>
        </w:rPr>
        <w:fldChar w:fldCharType="separate"/>
      </w:r>
      <w:r>
        <w:rPr>
          <w:rStyle w:val="Cross-Ref"/>
          <w:w w:val="100"/>
        </w:rPr>
        <w:t>Figure 3</w:t>
      </w:r>
      <w:r w:rsidR="00A72627">
        <w:rPr>
          <w:rStyle w:val="Cross-Ref"/>
          <w:w w:val="100"/>
        </w:rPr>
        <w:fldChar w:fldCharType="end"/>
      </w:r>
      <w:r>
        <w:rPr>
          <w:w w:val="100"/>
        </w:rPr>
        <w:t>, consists of a single application running with a single user interface. It uses only one compositor, which means it supports only one output format at a time (such as 480i or 1080i, but not both). If an HD mode is selected, the SD video outputs are turned off.</w:t>
      </w:r>
    </w:p>
    <w:p w:rsidR="00034BC3" w:rsidRDefault="00034BC3">
      <w:pPr>
        <w:pStyle w:val="Body"/>
        <w:rPr>
          <w:w w:val="100"/>
        </w:rPr>
      </w:pPr>
    </w:p>
    <w:p w:rsidR="00034BC3" w:rsidRDefault="00034BC3">
      <w:pPr>
        <w:pStyle w:val="Body"/>
        <w:rPr>
          <w:w w:val="100"/>
        </w:rPr>
      </w:pPr>
      <w:r>
        <w:rPr>
          <w:w w:val="100"/>
        </w:rPr>
        <w:t xml:space="preserve">For dual-decode platforms, picture-in-picture (PIP) is available. </w:t>
      </w:r>
    </w:p>
    <w:p w:rsidR="00034BC3" w:rsidRDefault="00C52C02">
      <w:pPr>
        <w:pStyle w:val="FigureAnchor"/>
        <w:rPr>
          <w:w w:val="100"/>
        </w:rPr>
      </w:pPr>
      <w:r>
        <w:rPr>
          <w:noProof/>
          <w:w w:val="100"/>
        </w:rPr>
        <w:drawing>
          <wp:inline distT="0" distB="0" distL="0" distR="0">
            <wp:extent cx="5486400" cy="1590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486400" cy="1590675"/>
                    </a:xfrm>
                    <a:prstGeom prst="rect">
                      <a:avLst/>
                    </a:prstGeom>
                    <a:noFill/>
                    <a:ln w="9525">
                      <a:noFill/>
                      <a:miter lim="800000"/>
                      <a:headEnd/>
                      <a:tailEnd/>
                    </a:ln>
                  </pic:spPr>
                </pic:pic>
              </a:graphicData>
            </a:graphic>
          </wp:inline>
        </w:drawing>
      </w:r>
    </w:p>
    <w:p w:rsidR="00034BC3" w:rsidRDefault="00034BC3" w:rsidP="00D31655">
      <w:pPr>
        <w:pStyle w:val="FigureCaption"/>
        <w:numPr>
          <w:ilvl w:val="0"/>
          <w:numId w:val="11"/>
        </w:numPr>
        <w:rPr>
          <w:w w:val="100"/>
        </w:rPr>
      </w:pPr>
      <w:bookmarkStart w:id="12" w:name="RTF360032003900300034003a00"/>
    </w:p>
    <w:p w:rsidR="00034BC3" w:rsidRDefault="00034BC3" w:rsidP="00D31655">
      <w:pPr>
        <w:pStyle w:val="FigureCaption"/>
        <w:numPr>
          <w:ilvl w:val="0"/>
          <w:numId w:val="11"/>
        </w:numPr>
        <w:rPr>
          <w:w w:val="100"/>
        </w:rPr>
      </w:pPr>
      <w:r>
        <w:rPr>
          <w:w w:val="100"/>
        </w:rPr>
        <w:t>Single Display Mode</w:t>
      </w:r>
      <w:bookmarkEnd w:id="12"/>
    </w:p>
    <w:p w:rsidR="00034BC3" w:rsidRDefault="00034BC3">
      <w:pPr>
        <w:pStyle w:val="Body"/>
        <w:rPr>
          <w:w w:val="100"/>
        </w:rPr>
      </w:pPr>
      <w:r>
        <w:rPr>
          <w:w w:val="100"/>
        </w:rPr>
        <w:t xml:space="preserve">In </w:t>
      </w:r>
      <w:r w:rsidR="00A72627">
        <w:rPr>
          <w:rStyle w:val="Cross-Ref"/>
          <w:w w:val="100"/>
        </w:rPr>
        <w:fldChar w:fldCharType="begin"/>
      </w:r>
      <w:r>
        <w:rPr>
          <w:rStyle w:val="Cross-Ref"/>
          <w:w w:val="100"/>
        </w:rPr>
        <w:instrText xml:space="preserve"> REF  RTF360032003900300034003a00 \h</w:instrText>
      </w:r>
      <w:r w:rsidR="00A72627">
        <w:rPr>
          <w:rStyle w:val="Cross-Ref"/>
          <w:w w:val="100"/>
        </w:rPr>
      </w:r>
      <w:r w:rsidR="00A72627">
        <w:rPr>
          <w:rStyle w:val="Cross-Ref"/>
          <w:w w:val="100"/>
        </w:rPr>
        <w:fldChar w:fldCharType="separate"/>
      </w:r>
      <w:r>
        <w:rPr>
          <w:rStyle w:val="Cross-Ref"/>
          <w:w w:val="100"/>
        </w:rPr>
        <w:t>Figure 3</w:t>
      </w:r>
      <w:r w:rsidR="00A72627">
        <w:rPr>
          <w:rStyle w:val="Cross-Ref"/>
          <w:w w:val="100"/>
        </w:rPr>
        <w:fldChar w:fldCharType="end"/>
      </w:r>
      <w:r>
        <w:rPr>
          <w:w w:val="100"/>
        </w:rPr>
        <w:t>, the APP block is one instance of the Brutus application, CMP0 is the first compositor, TV0 is the first TV (also referred to as A), and TV1 is the second TV (also referred to as B).</w:t>
      </w:r>
    </w:p>
    <w:p w:rsidR="00034BC3" w:rsidRDefault="00034BC3">
      <w:pPr>
        <w:pStyle w:val="Heading1Top"/>
        <w:rPr>
          <w:w w:val="100"/>
        </w:rPr>
      </w:pPr>
      <w:r>
        <w:rPr>
          <w:w w:val="100"/>
        </w:rPr>
        <w:lastRenderedPageBreak/>
        <w:t>HD/SD Single Display</w:t>
      </w:r>
    </w:p>
    <w:p w:rsidR="00034BC3" w:rsidRDefault="00034BC3">
      <w:pPr>
        <w:pStyle w:val="Body"/>
        <w:rPr>
          <w:w w:val="100"/>
        </w:rPr>
      </w:pPr>
      <w:r>
        <w:rPr>
          <w:w w:val="100"/>
        </w:rPr>
        <w:t xml:space="preserve">Like the previous mode, HD/SD Single Display mode consists of single application running with a single user interface. Internally, however, both the video and graphics that make up the user interface are duplicated on two display pipelines. This means that when the first display is in an HD mode, the second display can still be driving the SD outputs. HD/SD Single Display mode is shown in </w:t>
      </w:r>
      <w:r w:rsidR="00A72627">
        <w:rPr>
          <w:rStyle w:val="Cross-Ref"/>
          <w:w w:val="100"/>
        </w:rPr>
        <w:fldChar w:fldCharType="begin"/>
      </w:r>
      <w:r>
        <w:rPr>
          <w:rStyle w:val="Cross-Ref"/>
          <w:w w:val="100"/>
        </w:rPr>
        <w:instrText xml:space="preserve"> REF  RTF310037003200370032003a00 \h</w:instrText>
      </w:r>
      <w:r w:rsidR="00A72627">
        <w:rPr>
          <w:rStyle w:val="Cross-Ref"/>
          <w:w w:val="100"/>
        </w:rPr>
      </w:r>
      <w:r w:rsidR="00A72627">
        <w:rPr>
          <w:rStyle w:val="Cross-Ref"/>
          <w:w w:val="100"/>
        </w:rPr>
        <w:fldChar w:fldCharType="separate"/>
      </w:r>
      <w:r>
        <w:rPr>
          <w:rStyle w:val="Cross-Ref"/>
          <w:w w:val="100"/>
        </w:rPr>
        <w:t>Figure 4</w:t>
      </w:r>
      <w:r w:rsidR="00A72627">
        <w:rPr>
          <w:rStyle w:val="Cross-Ref"/>
          <w:w w:val="100"/>
        </w:rPr>
        <w:fldChar w:fldCharType="end"/>
      </w:r>
      <w:r>
        <w:rPr>
          <w:w w:val="100"/>
        </w:rPr>
        <w:t>.</w:t>
      </w:r>
    </w:p>
    <w:p w:rsidR="00034BC3" w:rsidRDefault="00034BC3">
      <w:pPr>
        <w:pStyle w:val="Body"/>
        <w:rPr>
          <w:w w:val="100"/>
        </w:rPr>
      </w:pPr>
    </w:p>
    <w:p w:rsidR="00034BC3" w:rsidRDefault="00034BC3">
      <w:pPr>
        <w:pStyle w:val="Body"/>
        <w:rPr>
          <w:w w:val="100"/>
        </w:rPr>
      </w:pPr>
      <w:r>
        <w:rPr>
          <w:w w:val="100"/>
        </w:rPr>
        <w:t>To enable HD/SD Single Display mode, add “</w:t>
      </w:r>
      <w:r>
        <w:rPr>
          <w:rStyle w:val="CodeFnt"/>
        </w:rPr>
        <w:t>HDSD_SINGLE=1</w:t>
      </w:r>
      <w:r>
        <w:rPr>
          <w:w w:val="100"/>
        </w:rPr>
        <w:t xml:space="preserve">” to the brutus.cfg file. </w:t>
      </w:r>
    </w:p>
    <w:p w:rsidR="00034BC3" w:rsidRDefault="00034BC3">
      <w:pPr>
        <w:pStyle w:val="Body"/>
        <w:rPr>
          <w:w w:val="100"/>
        </w:rPr>
      </w:pPr>
    </w:p>
    <w:p w:rsidR="00034BC3" w:rsidRDefault="00034BC3">
      <w:pPr>
        <w:pStyle w:val="Body"/>
        <w:rPr>
          <w:w w:val="100"/>
        </w:rPr>
      </w:pPr>
      <w:r>
        <w:rPr>
          <w:w w:val="100"/>
        </w:rPr>
        <w:t>This mode is supported on the BCM7038, BCM7401, BCM7400, BCM7405, BCM7325, and BCM7335 platforms.</w:t>
      </w:r>
    </w:p>
    <w:p w:rsidR="00034BC3" w:rsidRDefault="00C52C02">
      <w:pPr>
        <w:pStyle w:val="FigureAnchor"/>
        <w:rPr>
          <w:w w:val="100"/>
        </w:rPr>
      </w:pPr>
      <w:r>
        <w:rPr>
          <w:noProof/>
          <w:w w:val="100"/>
        </w:rPr>
        <w:drawing>
          <wp:inline distT="0" distB="0" distL="0" distR="0">
            <wp:extent cx="5486400"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5486400" cy="1638300"/>
                    </a:xfrm>
                    <a:prstGeom prst="rect">
                      <a:avLst/>
                    </a:prstGeom>
                    <a:noFill/>
                    <a:ln w="9525">
                      <a:noFill/>
                      <a:miter lim="800000"/>
                      <a:headEnd/>
                      <a:tailEnd/>
                    </a:ln>
                  </pic:spPr>
                </pic:pic>
              </a:graphicData>
            </a:graphic>
          </wp:inline>
        </w:drawing>
      </w:r>
    </w:p>
    <w:p w:rsidR="00034BC3" w:rsidRDefault="00034BC3" w:rsidP="00D31655">
      <w:pPr>
        <w:pStyle w:val="FigureCaption"/>
        <w:numPr>
          <w:ilvl w:val="0"/>
          <w:numId w:val="12"/>
        </w:numPr>
        <w:rPr>
          <w:w w:val="100"/>
        </w:rPr>
      </w:pPr>
      <w:bookmarkStart w:id="13" w:name="RTF310037003200370032003a00"/>
      <w:r>
        <w:rPr>
          <w:w w:val="100"/>
        </w:rPr>
        <w:t>HD/SD Single Display Mode</w:t>
      </w:r>
      <w:bookmarkEnd w:id="13"/>
    </w:p>
    <w:p w:rsidR="00034BC3" w:rsidRDefault="00034BC3">
      <w:pPr>
        <w:pStyle w:val="Heading1"/>
        <w:spacing w:before="320"/>
        <w:rPr>
          <w:w w:val="100"/>
        </w:rPr>
      </w:pPr>
      <w:r>
        <w:rPr>
          <w:w w:val="100"/>
        </w:rPr>
        <w:t xml:space="preserve">Dual Display Mode </w:t>
      </w:r>
    </w:p>
    <w:p w:rsidR="00034BC3" w:rsidRDefault="00034BC3">
      <w:pPr>
        <w:pStyle w:val="Body"/>
        <w:rPr>
          <w:w w:val="100"/>
        </w:rPr>
      </w:pPr>
      <w:r>
        <w:rPr>
          <w:w w:val="100"/>
        </w:rPr>
        <w:t xml:space="preserve">In Dual Display Mode </w:t>
      </w:r>
      <w:proofErr w:type="spellStart"/>
      <w:r>
        <w:rPr>
          <w:w w:val="100"/>
        </w:rPr>
        <w:t>mode</w:t>
      </w:r>
      <w:proofErr w:type="spellEnd"/>
      <w:r>
        <w:rPr>
          <w:w w:val="100"/>
        </w:rPr>
        <w:t xml:space="preserve">, shown in </w:t>
      </w:r>
      <w:r w:rsidR="00A72627">
        <w:rPr>
          <w:rStyle w:val="Cross-Ref"/>
          <w:w w:val="100"/>
        </w:rPr>
        <w:fldChar w:fldCharType="begin"/>
      </w:r>
      <w:r>
        <w:rPr>
          <w:rStyle w:val="Cross-Ref"/>
          <w:w w:val="100"/>
        </w:rPr>
        <w:instrText xml:space="preserve"> REF  RTF330039003900390036003a00 \h</w:instrText>
      </w:r>
      <w:r w:rsidR="00A72627">
        <w:rPr>
          <w:rStyle w:val="Cross-Ref"/>
          <w:w w:val="100"/>
        </w:rPr>
      </w:r>
      <w:r w:rsidR="00A72627">
        <w:rPr>
          <w:rStyle w:val="Cross-Ref"/>
          <w:w w:val="100"/>
        </w:rPr>
        <w:fldChar w:fldCharType="separate"/>
      </w:r>
      <w:r>
        <w:rPr>
          <w:rStyle w:val="Cross-Ref"/>
          <w:w w:val="100"/>
        </w:rPr>
        <w:t>Figure 5</w:t>
      </w:r>
      <w:r w:rsidR="00A72627">
        <w:rPr>
          <w:rStyle w:val="Cross-Ref"/>
          <w:w w:val="100"/>
        </w:rPr>
        <w:fldChar w:fldCharType="end"/>
      </w:r>
      <w:r>
        <w:rPr>
          <w:w w:val="100"/>
        </w:rPr>
        <w:t xml:space="preserve">, a single set-top drives two displays as if it were two independent set-top boxes. They share the same front-end resources and hard drive, but have distinct user interfaces and application states. </w:t>
      </w:r>
    </w:p>
    <w:p w:rsidR="00034BC3" w:rsidRDefault="00C52C02">
      <w:pPr>
        <w:pStyle w:val="FigureAnchor"/>
        <w:rPr>
          <w:w w:val="100"/>
        </w:rPr>
      </w:pPr>
      <w:r>
        <w:rPr>
          <w:noProof/>
          <w:w w:val="100"/>
        </w:rPr>
        <w:drawing>
          <wp:inline distT="0" distB="0" distL="0" distR="0">
            <wp:extent cx="5486400" cy="1628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srcRect/>
                    <a:stretch>
                      <a:fillRect/>
                    </a:stretch>
                  </pic:blipFill>
                  <pic:spPr bwMode="auto">
                    <a:xfrm>
                      <a:off x="0" y="0"/>
                      <a:ext cx="5486400" cy="1628775"/>
                    </a:xfrm>
                    <a:prstGeom prst="rect">
                      <a:avLst/>
                    </a:prstGeom>
                    <a:noFill/>
                    <a:ln w="9525">
                      <a:noFill/>
                      <a:miter lim="800000"/>
                      <a:headEnd/>
                      <a:tailEnd/>
                    </a:ln>
                  </pic:spPr>
                </pic:pic>
              </a:graphicData>
            </a:graphic>
          </wp:inline>
        </w:drawing>
      </w:r>
    </w:p>
    <w:p w:rsidR="00034BC3" w:rsidRDefault="00034BC3" w:rsidP="00D31655">
      <w:pPr>
        <w:pStyle w:val="FigureCaption"/>
        <w:numPr>
          <w:ilvl w:val="0"/>
          <w:numId w:val="13"/>
        </w:numPr>
        <w:rPr>
          <w:w w:val="100"/>
        </w:rPr>
      </w:pPr>
      <w:bookmarkStart w:id="14" w:name="RTF330039003900390036003a00"/>
      <w:r>
        <w:rPr>
          <w:w w:val="100"/>
        </w:rPr>
        <w:t>Dual Display Mode</w:t>
      </w:r>
      <w:bookmarkEnd w:id="14"/>
    </w:p>
    <w:p w:rsidR="00034BC3" w:rsidRDefault="00034BC3">
      <w:pPr>
        <w:pStyle w:val="Body"/>
        <w:rPr>
          <w:w w:val="100"/>
        </w:rPr>
      </w:pPr>
      <w:r>
        <w:rPr>
          <w:w w:val="100"/>
        </w:rPr>
        <w:t>Brutus can accomplish dual display in two ways, depending on how many instances of the API are called. In this mode, there are two instances or Brutus and the Settop API. In Single Application, Dual Display mode, described below, there is only one.</w:t>
      </w:r>
    </w:p>
    <w:p w:rsidR="00034BC3" w:rsidRDefault="00034BC3">
      <w:pPr>
        <w:pStyle w:val="Heading1Top"/>
        <w:rPr>
          <w:w w:val="100"/>
        </w:rPr>
      </w:pPr>
      <w:r>
        <w:rPr>
          <w:w w:val="100"/>
        </w:rPr>
        <w:lastRenderedPageBreak/>
        <w:t>Single Application, Dual Display</w:t>
      </w:r>
    </w:p>
    <w:p w:rsidR="00034BC3" w:rsidRDefault="00034BC3">
      <w:pPr>
        <w:pStyle w:val="Body"/>
        <w:rPr>
          <w:w w:val="100"/>
        </w:rPr>
      </w:pPr>
      <w:r>
        <w:rPr>
          <w:w w:val="100"/>
        </w:rPr>
        <w:t>In Single Application, Dual Display mode, one copy of Brutus is started, which starts one instance of the Settop API. Then Brutus creates two instances of the main Control module and it runs two instances of the application logic. Minimal communication between instances is accomplished with synchronization between threads.</w:t>
      </w:r>
    </w:p>
    <w:p w:rsidR="00034BC3" w:rsidRDefault="00034BC3">
      <w:pPr>
        <w:pStyle w:val="Body"/>
        <w:rPr>
          <w:w w:val="100"/>
        </w:rPr>
      </w:pPr>
    </w:p>
    <w:p w:rsidR="00034BC3" w:rsidRDefault="00034BC3">
      <w:pPr>
        <w:pStyle w:val="Body"/>
        <w:rPr>
          <w:w w:val="100"/>
        </w:rPr>
      </w:pPr>
      <w:r>
        <w:rPr>
          <w:w w:val="100"/>
        </w:rPr>
        <w:t>To enable Single Application, Dual Display mode, add “DUAL_OUTPUT=1” to the brutus.cfg file.</w:t>
      </w:r>
    </w:p>
    <w:p w:rsidR="00034BC3" w:rsidRDefault="00034BC3">
      <w:pPr>
        <w:pStyle w:val="Body"/>
        <w:rPr>
          <w:w w:val="100"/>
        </w:rPr>
      </w:pPr>
      <w:r>
        <w:rPr>
          <w:w w:val="100"/>
        </w:rPr>
        <w:t>This is the only way to perform dual output with the user-mode driver architecture. This mode also supports the kernel-mode driver architecture. It is the only way to run dual output on a Magnum platform, such as the BCM7038 and BCM7400 platforms.</w:t>
      </w:r>
    </w:p>
    <w:p w:rsidR="00034BC3" w:rsidRDefault="00C52C02">
      <w:pPr>
        <w:pStyle w:val="FigureAnchor"/>
        <w:rPr>
          <w:w w:val="100"/>
        </w:rPr>
      </w:pPr>
      <w:r>
        <w:rPr>
          <w:noProof/>
          <w:w w:val="100"/>
        </w:rPr>
        <w:drawing>
          <wp:inline distT="0" distB="0" distL="0" distR="0">
            <wp:extent cx="5486400" cy="202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5486400" cy="2028825"/>
                    </a:xfrm>
                    <a:prstGeom prst="rect">
                      <a:avLst/>
                    </a:prstGeom>
                    <a:noFill/>
                    <a:ln w="9525">
                      <a:noFill/>
                      <a:miter lim="800000"/>
                      <a:headEnd/>
                      <a:tailEnd/>
                    </a:ln>
                  </pic:spPr>
                </pic:pic>
              </a:graphicData>
            </a:graphic>
          </wp:inline>
        </w:drawing>
      </w:r>
    </w:p>
    <w:p w:rsidR="00034BC3" w:rsidRDefault="00034BC3" w:rsidP="00D31655">
      <w:pPr>
        <w:pStyle w:val="FigureCaption"/>
        <w:numPr>
          <w:ilvl w:val="0"/>
          <w:numId w:val="14"/>
        </w:numPr>
        <w:rPr>
          <w:w w:val="100"/>
        </w:rPr>
      </w:pPr>
      <w:r>
        <w:rPr>
          <w:w w:val="100"/>
        </w:rPr>
        <w:t>Single Application, Dual Display Mode</w:t>
      </w:r>
    </w:p>
    <w:p w:rsidR="00034BC3" w:rsidRDefault="00034BC3">
      <w:pPr>
        <w:pStyle w:val="Heading2"/>
        <w:rPr>
          <w:w w:val="100"/>
          <w:sz w:val="25"/>
          <w:szCs w:val="25"/>
        </w:rPr>
      </w:pPr>
      <w:r>
        <w:rPr>
          <w:w w:val="100"/>
          <w:sz w:val="25"/>
          <w:szCs w:val="25"/>
        </w:rPr>
        <w:t>Dual Display Input Devices</w:t>
      </w:r>
    </w:p>
    <w:p w:rsidR="00034BC3" w:rsidRDefault="00034BC3">
      <w:pPr>
        <w:pStyle w:val="Body"/>
        <w:rPr>
          <w:w w:val="100"/>
        </w:rPr>
      </w:pPr>
    </w:p>
    <w:p w:rsidR="00034BC3" w:rsidRDefault="00034BC3">
      <w:pPr>
        <w:pStyle w:val="Body"/>
        <w:rPr>
          <w:w w:val="100"/>
        </w:rPr>
      </w:pPr>
      <w:r>
        <w:rPr>
          <w:w w:val="100"/>
        </w:rPr>
        <w:t>When running in dual display mode (either single or dual application), you have to assign the inputs to the application instances. By default, the following assignments are made:</w:t>
      </w:r>
    </w:p>
    <w:p w:rsidR="00034BC3" w:rsidRDefault="00034BC3">
      <w:pPr>
        <w:pStyle w:val="TableAnchor"/>
        <w:rPr>
          <w:w w:val="100"/>
        </w:rPr>
      </w:pPr>
    </w:p>
    <w:tbl>
      <w:tblPr>
        <w:tblW w:w="0" w:type="auto"/>
        <w:tblInd w:w="20" w:type="dxa"/>
        <w:tblLayout w:type="fixed"/>
        <w:tblCellMar>
          <w:top w:w="80" w:type="dxa"/>
          <w:left w:w="20" w:type="dxa"/>
          <w:bottom w:w="40" w:type="dxa"/>
          <w:right w:w="20" w:type="dxa"/>
        </w:tblCellMar>
        <w:tblLook w:val="0000"/>
      </w:tblPr>
      <w:tblGrid>
        <w:gridCol w:w="4320"/>
        <w:gridCol w:w="4320"/>
      </w:tblGrid>
      <w:tr w:rsidR="00034BC3">
        <w:tc>
          <w:tcPr>
            <w:tcW w:w="864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15"/>
              </w:numPr>
            </w:pPr>
            <w:r>
              <w:rPr>
                <w:i/>
                <w:iCs/>
                <w:w w:val="100"/>
              </w:rPr>
              <w:t>Inputs to the Two Single Application/Dual Display Mode Instances</w:t>
            </w:r>
          </w:p>
        </w:tc>
      </w:tr>
      <w:tr w:rsidR="00034BC3">
        <w:trPr>
          <w:trHeight w:val="380"/>
        </w:trPr>
        <w:tc>
          <w:tcPr>
            <w:tcW w:w="432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APP0</w:t>
            </w:r>
          </w:p>
        </w:tc>
        <w:tc>
          <w:tcPr>
            <w:tcW w:w="432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APP1</w:t>
            </w:r>
          </w:p>
        </w:tc>
      </w:tr>
      <w:tr w:rsidR="00034BC3">
        <w:trPr>
          <w:trHeight w:val="300"/>
        </w:trPr>
        <w:tc>
          <w:tcPr>
            <w:tcW w:w="43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GI remote (</w:t>
            </w:r>
            <w:r>
              <w:rPr>
                <w:b/>
                <w:bCs/>
                <w:w w:val="100"/>
              </w:rPr>
              <w:t>CBL</w:t>
            </w:r>
            <w:r>
              <w:rPr>
                <w:w w:val="100"/>
              </w:rPr>
              <w:t xml:space="preserve"> button on One-For-All remote)</w:t>
            </w:r>
          </w:p>
        </w:tc>
        <w:tc>
          <w:tcPr>
            <w:tcW w:w="43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SA remote (</w:t>
            </w:r>
            <w:r>
              <w:rPr>
                <w:b/>
                <w:bCs/>
                <w:w w:val="100"/>
              </w:rPr>
              <w:t>SAT</w:t>
            </w:r>
            <w:r>
              <w:rPr>
                <w:w w:val="100"/>
              </w:rPr>
              <w:t xml:space="preserve"> button on One-For-All remote)</w:t>
            </w:r>
          </w:p>
        </w:tc>
      </w:tr>
      <w:tr w:rsidR="00034BC3">
        <w:trPr>
          <w:trHeight w:val="300"/>
        </w:trPr>
        <w:tc>
          <w:tcPr>
            <w:tcW w:w="43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Front panel</w:t>
            </w:r>
          </w:p>
        </w:tc>
        <w:tc>
          <w:tcPr>
            <w:tcW w:w="43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No front panel</w:t>
            </w:r>
          </w:p>
        </w:tc>
      </w:tr>
      <w:tr w:rsidR="00034BC3">
        <w:trPr>
          <w:trHeight w:val="700"/>
        </w:trPr>
        <w:tc>
          <w:tcPr>
            <w:tcW w:w="43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In single application, dual display mode, </w:t>
            </w:r>
            <w:r>
              <w:rPr>
                <w:rStyle w:val="CodeFont"/>
              </w:rPr>
              <w:t>--exec</w:t>
            </w:r>
            <w:r>
              <w:rPr>
                <w:w w:val="100"/>
              </w:rPr>
              <w:t xml:space="preserve"> defaults to app0. Use “</w:t>
            </w:r>
            <w:proofErr w:type="gramStart"/>
            <w:r>
              <w:rPr>
                <w:rStyle w:val="CodeFnt"/>
              </w:rPr>
              <w:t>app(</w:t>
            </w:r>
            <w:proofErr w:type="gramEnd"/>
            <w:r>
              <w:rPr>
                <w:rStyle w:val="CodeFnt"/>
              </w:rPr>
              <w:t>#)</w:t>
            </w:r>
            <w:r>
              <w:rPr>
                <w:w w:val="100"/>
              </w:rPr>
              <w:t>” to switch between applications.</w:t>
            </w:r>
          </w:p>
        </w:tc>
        <w:tc>
          <w:tcPr>
            <w:tcW w:w="43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In dual application, dual display mode, both applications can have the </w:t>
            </w:r>
            <w:r>
              <w:rPr>
                <w:rStyle w:val="CodeFont"/>
              </w:rPr>
              <w:t>--exec</w:t>
            </w:r>
            <w:r>
              <w:rPr>
                <w:w w:val="100"/>
              </w:rPr>
              <w:t xml:space="preserve"> interface.</w:t>
            </w:r>
          </w:p>
        </w:tc>
      </w:tr>
      <w:tr w:rsidR="00034BC3">
        <w:trPr>
          <w:trHeight w:val="500"/>
        </w:trPr>
        <w:tc>
          <w:tcPr>
            <w:tcW w:w="43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In single application, dual display mode, </w:t>
            </w:r>
            <w:r>
              <w:rPr>
                <w:rStyle w:val="CodeFont"/>
              </w:rPr>
              <w:t>-</w:t>
            </w:r>
            <w:proofErr w:type="spellStart"/>
            <w:r>
              <w:rPr>
                <w:rStyle w:val="CodeFont"/>
              </w:rPr>
              <w:t>tty</w:t>
            </w:r>
            <w:proofErr w:type="spellEnd"/>
            <w:r>
              <w:rPr>
                <w:w w:val="100"/>
              </w:rPr>
              <w:t xml:space="preserve"> defaults to app0. Use “</w:t>
            </w:r>
            <w:r>
              <w:rPr>
                <w:rStyle w:val="CodeFnt"/>
              </w:rPr>
              <w:t>a</w:t>
            </w:r>
            <w:r>
              <w:rPr>
                <w:w w:val="100"/>
              </w:rPr>
              <w:t xml:space="preserve">” to switch between </w:t>
            </w:r>
            <w:r>
              <w:rPr>
                <w:w w:val="100"/>
              </w:rPr>
              <w:lastRenderedPageBreak/>
              <w:t>applications.</w:t>
            </w:r>
          </w:p>
        </w:tc>
        <w:tc>
          <w:tcPr>
            <w:tcW w:w="43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lastRenderedPageBreak/>
              <w:t xml:space="preserve">In dual application, dual display mode, both applications can have the </w:t>
            </w:r>
            <w:r>
              <w:rPr>
                <w:rStyle w:val="CodeFont"/>
              </w:rPr>
              <w:t>-</w:t>
            </w:r>
            <w:proofErr w:type="spellStart"/>
            <w:r>
              <w:rPr>
                <w:rStyle w:val="CodeFont"/>
              </w:rPr>
              <w:t>tty</w:t>
            </w:r>
            <w:proofErr w:type="spellEnd"/>
            <w:r>
              <w:rPr>
                <w:w w:val="100"/>
              </w:rPr>
              <w:t xml:space="preserve"> interface.</w:t>
            </w:r>
          </w:p>
        </w:tc>
      </w:tr>
    </w:tbl>
    <w:p w:rsidR="00034BC3" w:rsidRDefault="00034BC3">
      <w:pPr>
        <w:pStyle w:val="TableAnchor"/>
        <w:rPr>
          <w:w w:val="100"/>
        </w:rPr>
      </w:pPr>
    </w:p>
    <w:p w:rsidR="00034BC3" w:rsidRDefault="00034BC3">
      <w:pPr>
        <w:pStyle w:val="Heading1Top"/>
        <w:rPr>
          <w:w w:val="100"/>
        </w:rPr>
      </w:pPr>
      <w:r>
        <w:rPr>
          <w:w w:val="100"/>
        </w:rPr>
        <w:lastRenderedPageBreak/>
        <w:t>Triple Display (HD/SD Single + Dual Output)</w:t>
      </w:r>
    </w:p>
    <w:p w:rsidR="00034BC3" w:rsidRDefault="00034BC3">
      <w:pPr>
        <w:pStyle w:val="Body"/>
        <w:rPr>
          <w:w w:val="100"/>
        </w:rPr>
      </w:pPr>
      <w:r>
        <w:rPr>
          <w:w w:val="100"/>
        </w:rPr>
        <w:t xml:space="preserve">In Triple Display mode, a single set-top drives three displays as if it were two independent set-top boxes. They share the same front-end resources and hard drive, but have distinct user interfaces and application states. This mode is only supported on BCM7400 platforms. </w:t>
      </w:r>
    </w:p>
    <w:p w:rsidR="00034BC3" w:rsidRDefault="00034BC3">
      <w:pPr>
        <w:pStyle w:val="Body"/>
        <w:rPr>
          <w:w w:val="100"/>
        </w:rPr>
      </w:pPr>
      <w:r>
        <w:rPr>
          <w:w w:val="100"/>
        </w:rPr>
        <w:t>To run this mode, add both “</w:t>
      </w:r>
      <w:r>
        <w:rPr>
          <w:rStyle w:val="CodeFnt"/>
        </w:rPr>
        <w:t>HDSD_SINGLE=1</w:t>
      </w:r>
      <w:r>
        <w:rPr>
          <w:w w:val="100"/>
        </w:rPr>
        <w:t>” and “</w:t>
      </w:r>
      <w:r>
        <w:rPr>
          <w:rStyle w:val="CodeFnt"/>
        </w:rPr>
        <w:t>DUAL_OUTPUT=1</w:t>
      </w:r>
      <w:r>
        <w:rPr>
          <w:w w:val="100"/>
        </w:rPr>
        <w:t>” to brutus.cfg.</w:t>
      </w:r>
    </w:p>
    <w:p w:rsidR="00034BC3" w:rsidRDefault="00C52C02">
      <w:pPr>
        <w:pStyle w:val="FigureAnchor"/>
        <w:rPr>
          <w:w w:val="100"/>
        </w:rPr>
      </w:pPr>
      <w:r>
        <w:rPr>
          <w:noProof/>
          <w:w w:val="100"/>
        </w:rPr>
        <w:drawing>
          <wp:inline distT="0" distB="0" distL="0" distR="0">
            <wp:extent cx="5486400" cy="2505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5486400" cy="2505075"/>
                    </a:xfrm>
                    <a:prstGeom prst="rect">
                      <a:avLst/>
                    </a:prstGeom>
                    <a:noFill/>
                    <a:ln w="9525">
                      <a:noFill/>
                      <a:miter lim="800000"/>
                      <a:headEnd/>
                      <a:tailEnd/>
                    </a:ln>
                  </pic:spPr>
                </pic:pic>
              </a:graphicData>
            </a:graphic>
          </wp:inline>
        </w:drawing>
      </w:r>
    </w:p>
    <w:p w:rsidR="00034BC3" w:rsidRDefault="00034BC3" w:rsidP="00D31655">
      <w:pPr>
        <w:pStyle w:val="FigureCaption"/>
        <w:numPr>
          <w:ilvl w:val="0"/>
          <w:numId w:val="16"/>
        </w:numPr>
        <w:rPr>
          <w:w w:val="100"/>
        </w:rPr>
      </w:pPr>
      <w:r>
        <w:rPr>
          <w:w w:val="100"/>
        </w:rPr>
        <w:t>Triple Display (HD/SD Single + Dual Output) Mode</w:t>
      </w:r>
    </w:p>
    <w:p w:rsidR="00034BC3" w:rsidRDefault="00034BC3">
      <w:pPr>
        <w:pStyle w:val="Heading2"/>
        <w:rPr>
          <w:w w:val="100"/>
          <w:sz w:val="25"/>
          <w:szCs w:val="25"/>
        </w:rPr>
      </w:pPr>
      <w:r>
        <w:rPr>
          <w:w w:val="100"/>
          <w:sz w:val="25"/>
          <w:szCs w:val="25"/>
        </w:rPr>
        <w:t xml:space="preserve">Switching between PIP and Dual Output modes </w:t>
      </w:r>
    </w:p>
    <w:p w:rsidR="00034BC3" w:rsidRDefault="00034BC3">
      <w:pPr>
        <w:pStyle w:val="Body"/>
        <w:rPr>
          <w:w w:val="100"/>
        </w:rPr>
      </w:pPr>
      <w:r>
        <w:rPr>
          <w:w w:val="100"/>
        </w:rPr>
        <w:t>For dual-output systems, you can toggle between single display and dual display modes using the Admin screen and an external script. The Brutus application does not actually switch modes. The application must exit and restart using the script.</w:t>
      </w:r>
    </w:p>
    <w:p w:rsidR="00034BC3" w:rsidRDefault="00034BC3">
      <w:pPr>
        <w:pStyle w:val="Body"/>
        <w:rPr>
          <w:w w:val="100"/>
        </w:rPr>
      </w:pPr>
    </w:p>
    <w:p w:rsidR="00034BC3" w:rsidRDefault="00034BC3">
      <w:pPr>
        <w:pStyle w:val="Body"/>
        <w:rPr>
          <w:w w:val="100"/>
        </w:rPr>
      </w:pPr>
      <w:r>
        <w:rPr>
          <w:w w:val="100"/>
        </w:rPr>
        <w:t xml:space="preserve">On the Admin screen, there is a </w:t>
      </w:r>
      <w:r>
        <w:rPr>
          <w:b/>
          <w:bCs/>
          <w:w w:val="100"/>
        </w:rPr>
        <w:t>PIP Mode</w:t>
      </w:r>
      <w:r>
        <w:rPr>
          <w:w w:val="100"/>
        </w:rPr>
        <w:t xml:space="preserve"> or </w:t>
      </w:r>
      <w:r>
        <w:rPr>
          <w:b/>
          <w:bCs/>
          <w:w w:val="100"/>
        </w:rPr>
        <w:t>Dual Mode</w:t>
      </w:r>
      <w:r>
        <w:rPr>
          <w:w w:val="100"/>
        </w:rPr>
        <w:t xml:space="preserve"> button. The text indicates the mode you will enter if you click the button. Pressing this button causes Brutus to exit with a special return code. A special shell script must capture this return code and then restart Brutus in the other mode. </w:t>
      </w:r>
    </w:p>
    <w:p w:rsidR="00034BC3" w:rsidRDefault="00034BC3">
      <w:pPr>
        <w:pStyle w:val="Body"/>
        <w:rPr>
          <w:w w:val="100"/>
        </w:rPr>
      </w:pPr>
    </w:p>
    <w:p w:rsidR="00034BC3" w:rsidRDefault="00034BC3">
      <w:pPr>
        <w:pStyle w:val="Body"/>
        <w:rPr>
          <w:w w:val="100"/>
        </w:rPr>
      </w:pPr>
      <w:r>
        <w:rPr>
          <w:w w:val="100"/>
        </w:rPr>
        <w:t>A sample bash script can be found in the BSEAV/app/brutus/samples/brutus_7320_wrapper directory. It uses brutus.cfg and creates a pip.cfg file. This is only sample code and may have to be modified for specific environments.</w:t>
      </w:r>
    </w:p>
    <w:p w:rsidR="00034BC3" w:rsidRDefault="00034BC3" w:rsidP="00D31655">
      <w:pPr>
        <w:pStyle w:val="Section"/>
        <w:numPr>
          <w:ilvl w:val="0"/>
          <w:numId w:val="17"/>
        </w:numPr>
        <w:rPr>
          <w:spacing w:val="36"/>
          <w:w w:val="100"/>
        </w:rPr>
      </w:pPr>
      <w:r>
        <w:rPr>
          <w:spacing w:val="36"/>
          <w:w w:val="100"/>
        </w:rPr>
        <w:lastRenderedPageBreak/>
        <w:t>Brutus Front-End Architecture</w:t>
      </w:r>
    </w:p>
    <w:p w:rsidR="00034BC3" w:rsidRDefault="00034BC3">
      <w:pPr>
        <w:pStyle w:val="Heading1"/>
        <w:spacing w:before="360"/>
        <w:rPr>
          <w:w w:val="100"/>
        </w:rPr>
      </w:pPr>
      <w:r>
        <w:rPr>
          <w:w w:val="100"/>
        </w:rPr>
        <w:t>The Channel Map and Channel List</w:t>
      </w:r>
    </w:p>
    <w:p w:rsidR="00034BC3" w:rsidRDefault="00034BC3">
      <w:pPr>
        <w:pStyle w:val="Body"/>
        <w:rPr>
          <w:w w:val="100"/>
        </w:rPr>
      </w:pPr>
      <w:r>
        <w:rPr>
          <w:w w:val="100"/>
        </w:rPr>
        <w:t xml:space="preserve">Brutus uses a text file called the channel map (channels.txt) to specify frequencies and symbol rates. Each entry in the channel map is a channel number. For digital channels, the PSI data is scanned and if programs are found, they are included in the channel list as </w:t>
      </w:r>
      <w:proofErr w:type="spellStart"/>
      <w:r>
        <w:rPr>
          <w:w w:val="100"/>
        </w:rPr>
        <w:t>subchannels</w:t>
      </w:r>
      <w:proofErr w:type="spellEnd"/>
      <w:r>
        <w:rPr>
          <w:w w:val="100"/>
        </w:rPr>
        <w:t xml:space="preserve"> (i.e., 10.1, 10.2, 10.3, etc.).</w:t>
      </w:r>
    </w:p>
    <w:p w:rsidR="00034BC3" w:rsidRDefault="00034BC3">
      <w:pPr>
        <w:pStyle w:val="Body"/>
        <w:rPr>
          <w:w w:val="100"/>
        </w:rPr>
      </w:pPr>
      <w:r>
        <w:rPr>
          <w:w w:val="100"/>
        </w:rPr>
        <w:t>There is no initial scan. Channels are scanned when they are tuned.</w:t>
      </w:r>
    </w:p>
    <w:p w:rsidR="00034BC3" w:rsidRDefault="00034BC3">
      <w:pPr>
        <w:pStyle w:val="Heading1"/>
        <w:spacing w:before="360"/>
        <w:rPr>
          <w:w w:val="100"/>
        </w:rPr>
      </w:pPr>
      <w:r>
        <w:rPr>
          <w:w w:val="100"/>
        </w:rPr>
        <w:t>Tuners</w:t>
      </w:r>
    </w:p>
    <w:tbl>
      <w:tblPr>
        <w:tblW w:w="0" w:type="auto"/>
        <w:tblLayout w:type="fixed"/>
        <w:tblCellMar>
          <w:top w:w="60" w:type="dxa"/>
          <w:left w:w="0" w:type="dxa"/>
          <w:bottom w:w="120" w:type="dxa"/>
          <w:right w:w="60" w:type="dxa"/>
        </w:tblCellMar>
        <w:tblLook w:val="0000"/>
      </w:tblPr>
      <w:tblGrid>
        <w:gridCol w:w="780"/>
        <w:gridCol w:w="7880"/>
      </w:tblGrid>
      <w:tr w:rsidR="00034BC3">
        <w:trPr>
          <w:trHeight w:val="860"/>
        </w:trPr>
        <w:tc>
          <w:tcPr>
            <w:tcW w:w="780" w:type="dxa"/>
            <w:tcBorders>
              <w:top w:val="nil"/>
              <w:left w:val="nil"/>
              <w:bottom w:val="nil"/>
              <w:right w:val="nil"/>
            </w:tcBorders>
            <w:tcMar>
              <w:top w:w="60" w:type="dxa"/>
              <w:left w:w="0" w:type="dxa"/>
              <w:bottom w:w="100" w:type="dxa"/>
              <w:right w:w="60" w:type="dxa"/>
            </w:tcMar>
          </w:tcPr>
          <w:p w:rsidR="00034BC3" w:rsidRDefault="00034BC3">
            <w:pPr>
              <w:pStyle w:val="IconNote"/>
            </w:pPr>
          </w:p>
        </w:tc>
        <w:tc>
          <w:tcPr>
            <w:tcW w:w="7880" w:type="dxa"/>
            <w:tcBorders>
              <w:top w:val="nil"/>
              <w:left w:val="nil"/>
              <w:bottom w:val="nil"/>
              <w:right w:val="nil"/>
            </w:tcBorders>
            <w:tcMar>
              <w:top w:w="120" w:type="dxa"/>
              <w:left w:w="0" w:type="dxa"/>
              <w:bottom w:w="120" w:type="dxa"/>
              <w:right w:w="60" w:type="dxa"/>
            </w:tcMar>
          </w:tcPr>
          <w:p w:rsidR="00034BC3" w:rsidRDefault="00034BC3" w:rsidP="00D31655">
            <w:pPr>
              <w:pStyle w:val="NoteText"/>
              <w:numPr>
                <w:ilvl w:val="0"/>
                <w:numId w:val="18"/>
              </w:numPr>
            </w:pPr>
            <w:r>
              <w:rPr>
                <w:w w:val="100"/>
              </w:rPr>
              <w:t xml:space="preserve">From </w:t>
            </w:r>
            <w:proofErr w:type="gramStart"/>
            <w:r>
              <w:rPr>
                <w:w w:val="100"/>
              </w:rPr>
              <w:t>a hardware</w:t>
            </w:r>
            <w:proofErr w:type="gramEnd"/>
            <w:r>
              <w:rPr>
                <w:w w:val="100"/>
              </w:rPr>
              <w:t xml:space="preserve"> or porting interface point of view, the “tuner” is an RF tuning device and the demodulator is treated separately. From a Settop API or Brutus point of view, the “tuner” is both the RF tuner and its associated demodulator.</w:t>
            </w:r>
          </w:p>
        </w:tc>
      </w:tr>
    </w:tbl>
    <w:p w:rsidR="00034BC3" w:rsidRDefault="00034BC3">
      <w:pPr>
        <w:pStyle w:val="TableAnchor"/>
        <w:rPr>
          <w:w w:val="100"/>
        </w:rPr>
      </w:pPr>
    </w:p>
    <w:p w:rsidR="00034BC3" w:rsidRDefault="00034BC3">
      <w:pPr>
        <w:pStyle w:val="Body"/>
        <w:rPr>
          <w:w w:val="100"/>
        </w:rPr>
      </w:pPr>
      <w:r>
        <w:rPr>
          <w:w w:val="100"/>
        </w:rPr>
        <w:t>Brutus collects all tuners into a global Channel Manager. Tuners are checked out for exclusive use whenever a channel is decoded and/or recorded. When you are done decoding and recording, the tuner is checked back in. When you are in playback mode, there is no tuner needed because a live channel is not being decoded. When playback is stopped and live decoding is resumed again, Brutus tries to acquire another tuner.</w:t>
      </w:r>
    </w:p>
    <w:p w:rsidR="00034BC3" w:rsidRDefault="00034BC3">
      <w:pPr>
        <w:pStyle w:val="Body"/>
        <w:rPr>
          <w:w w:val="100"/>
        </w:rPr>
      </w:pPr>
      <w:r>
        <w:rPr>
          <w:w w:val="100"/>
        </w:rPr>
        <w:t>This dynamic tuner assignment allows single-display and dual-display systems to make full use of the tuner resources without hard-coding which tuner must be used for a certain display.</w:t>
      </w:r>
    </w:p>
    <w:p w:rsidR="00034BC3" w:rsidRDefault="00034BC3">
      <w:pPr>
        <w:pStyle w:val="Body"/>
        <w:rPr>
          <w:w w:val="100"/>
        </w:rPr>
      </w:pPr>
      <w:r>
        <w:rPr>
          <w:w w:val="100"/>
        </w:rPr>
        <w:t>If the platform has a non-orthogonal set of tuners, however (that is, dual display system with only one SDS tuner), you can scan SDS channels and have them in the channel list, but if you are decoding or recording an SDS channel on one display, the other display will have no tuner available. In this case, the GUI reports a “(no tuner)” message alongside the current channel number. If you stop record or decode on the first display, the tuner will become available. The other display can start decoding or recording the channel.</w:t>
      </w:r>
    </w:p>
    <w:p w:rsidR="00034BC3" w:rsidRDefault="00034BC3">
      <w:pPr>
        <w:pStyle w:val="Heading1"/>
        <w:spacing w:before="360"/>
        <w:rPr>
          <w:w w:val="100"/>
        </w:rPr>
      </w:pPr>
      <w:r>
        <w:rPr>
          <w:w w:val="100"/>
        </w:rPr>
        <w:t>Background Recording</w:t>
      </w:r>
    </w:p>
    <w:p w:rsidR="00034BC3" w:rsidRDefault="00034BC3">
      <w:pPr>
        <w:pStyle w:val="Body"/>
        <w:spacing w:before="200"/>
        <w:rPr>
          <w:w w:val="100"/>
        </w:rPr>
      </w:pPr>
      <w:r>
        <w:rPr>
          <w:w w:val="100"/>
        </w:rPr>
        <w:t>If there are available tuners and record devices, you can easily start multiple background record sessions. A “background” record session is a record session that is not currently being decoded.</w:t>
      </w:r>
    </w:p>
    <w:p w:rsidR="00034BC3" w:rsidRDefault="00034BC3">
      <w:pPr>
        <w:pStyle w:val="Body"/>
        <w:spacing w:before="200"/>
        <w:rPr>
          <w:w w:val="100"/>
        </w:rPr>
      </w:pPr>
      <w:r>
        <w:rPr>
          <w:w w:val="100"/>
        </w:rPr>
        <w:t xml:space="preserve"> Currently, you can only start recording a channel which you are currently decoding (because the GUI does not allow selecting a non-current channel to record). However, after you start recording, if you change the channel and if another tuner is available, the record session will not be stopped. It will simply be moved into the background. Another tuner will be checked out to start the live decode on the new channel.</w:t>
      </w:r>
    </w:p>
    <w:p w:rsidR="00034BC3" w:rsidRDefault="00034BC3">
      <w:pPr>
        <w:pStyle w:val="Body"/>
        <w:rPr>
          <w:w w:val="100"/>
        </w:rPr>
      </w:pPr>
      <w:r>
        <w:rPr>
          <w:w w:val="100"/>
        </w:rPr>
        <w:t>You can move the record session back into the foreground by simply channel-changing back to the channel you are recording. This works because Brutus always prefers to decode something that is already being recorded, as opposed to using two tuners to record and decode the same content.</w:t>
      </w:r>
    </w:p>
    <w:p w:rsidR="00034BC3" w:rsidRDefault="00034BC3">
      <w:pPr>
        <w:pStyle w:val="Body"/>
        <w:rPr>
          <w:w w:val="100"/>
        </w:rPr>
      </w:pPr>
      <w:r>
        <w:rPr>
          <w:w w:val="100"/>
        </w:rPr>
        <w:t>On platforms like the BCM97038 and BCM97400, this technique can be performed twice, which starts triple record. You can see the number of record sessions by looking at the red circles on the TV screen or on the Playback screen.</w:t>
      </w:r>
    </w:p>
    <w:p w:rsidR="00034BC3" w:rsidRDefault="00034BC3" w:rsidP="00D31655">
      <w:pPr>
        <w:pStyle w:val="Section"/>
        <w:numPr>
          <w:ilvl w:val="0"/>
          <w:numId w:val="19"/>
        </w:numPr>
        <w:rPr>
          <w:spacing w:val="36"/>
          <w:w w:val="100"/>
        </w:rPr>
      </w:pPr>
      <w:r>
        <w:rPr>
          <w:spacing w:val="36"/>
          <w:w w:val="100"/>
        </w:rPr>
        <w:lastRenderedPageBreak/>
        <w:t>Brutus On-Screen User Interface</w:t>
      </w:r>
    </w:p>
    <w:p w:rsidR="00034BC3" w:rsidRDefault="00034BC3">
      <w:pPr>
        <w:pStyle w:val="Heading1"/>
        <w:rPr>
          <w:w w:val="100"/>
        </w:rPr>
      </w:pPr>
      <w:r>
        <w:rPr>
          <w:w w:val="100"/>
        </w:rPr>
        <w:t xml:space="preserve">Navigating the GUI </w:t>
      </w:r>
    </w:p>
    <w:p w:rsidR="00034BC3" w:rsidRDefault="00034BC3">
      <w:pPr>
        <w:pStyle w:val="Body"/>
        <w:rPr>
          <w:w w:val="100"/>
        </w:rPr>
      </w:pPr>
      <w:r>
        <w:rPr>
          <w:w w:val="100"/>
        </w:rPr>
        <w:t xml:space="preserve">Please refer to </w:t>
      </w:r>
      <w:r w:rsidR="00A72627">
        <w:rPr>
          <w:rStyle w:val="Cross-Ref"/>
          <w:w w:val="100"/>
        </w:rPr>
        <w:fldChar w:fldCharType="begin"/>
      </w:r>
      <w:r>
        <w:rPr>
          <w:rStyle w:val="Cross-Ref"/>
          <w:w w:val="100"/>
        </w:rPr>
        <w:instrText xml:space="preserve"> REF  RTF360038003600300039003a00 \h</w:instrText>
      </w:r>
      <w:r w:rsidR="00A72627">
        <w:rPr>
          <w:rStyle w:val="Cross-Ref"/>
          <w:w w:val="100"/>
        </w:rPr>
      </w:r>
      <w:r w:rsidR="00A72627">
        <w:rPr>
          <w:rStyle w:val="Cross-Ref"/>
          <w:w w:val="100"/>
        </w:rPr>
        <w:fldChar w:fldCharType="separate"/>
      </w:r>
      <w:r>
        <w:rPr>
          <w:rStyle w:val="Cross-Ref"/>
          <w:w w:val="100"/>
        </w:rPr>
        <w:t>Section 7: “Brutus Input Devices” on page 20</w:t>
      </w:r>
      <w:r w:rsidR="00A72627">
        <w:rPr>
          <w:rStyle w:val="Cross-Ref"/>
          <w:w w:val="100"/>
        </w:rPr>
        <w:fldChar w:fldCharType="end"/>
      </w:r>
      <w:r>
        <w:rPr>
          <w:w w:val="100"/>
        </w:rPr>
        <w:t xml:space="preserve"> for options on controlling the graphical user interface (GUI). This manual assumes that you have a remote control. </w:t>
      </w:r>
    </w:p>
    <w:p w:rsidR="00034BC3" w:rsidRDefault="00034BC3">
      <w:pPr>
        <w:pStyle w:val="Heading1"/>
        <w:rPr>
          <w:w w:val="100"/>
        </w:rPr>
      </w:pPr>
      <w:r>
        <w:rPr>
          <w:w w:val="100"/>
        </w:rPr>
        <w:t xml:space="preserve">Watching Live TV </w:t>
      </w:r>
    </w:p>
    <w:p w:rsidR="00034BC3" w:rsidRDefault="00034BC3">
      <w:pPr>
        <w:pStyle w:val="Body"/>
        <w:rPr>
          <w:w w:val="100"/>
        </w:rPr>
      </w:pPr>
      <w:r>
        <w:rPr>
          <w:w w:val="100"/>
        </w:rPr>
        <w:t xml:space="preserve">Before starting Brutus, you must set your channel map to match what your head-end is broadcasting. See </w:t>
      </w:r>
      <w:r w:rsidR="00A72627">
        <w:rPr>
          <w:rStyle w:val="Cross-Ref"/>
          <w:w w:val="100"/>
        </w:rPr>
        <w:fldChar w:fldCharType="begin"/>
      </w:r>
      <w:r>
        <w:rPr>
          <w:rStyle w:val="Cross-Ref"/>
          <w:w w:val="100"/>
        </w:rPr>
        <w:instrText xml:space="preserve"> REF  RTF5f0054006f00630031003800 \h</w:instrText>
      </w:r>
      <w:r w:rsidR="00A72627">
        <w:rPr>
          <w:rStyle w:val="Cross-Ref"/>
          <w:w w:val="100"/>
        </w:rPr>
      </w:r>
      <w:r w:rsidR="00A72627">
        <w:rPr>
          <w:rStyle w:val="Cross-Ref"/>
          <w:w w:val="100"/>
        </w:rPr>
        <w:fldChar w:fldCharType="separate"/>
      </w:r>
      <w:r>
        <w:rPr>
          <w:rStyle w:val="Cross-Ref"/>
          <w:w w:val="100"/>
        </w:rPr>
        <w:t>Section 8: “Brutus Channel Map” on page 26</w:t>
      </w:r>
      <w:r w:rsidR="00A72627">
        <w:rPr>
          <w:rStyle w:val="Cross-Ref"/>
          <w:w w:val="100"/>
        </w:rPr>
        <w:fldChar w:fldCharType="end"/>
      </w:r>
      <w:r>
        <w:rPr>
          <w:w w:val="100"/>
        </w:rPr>
        <w:t xml:space="preserve"> for details. When Brutus is started, it performs a channel scan and builds a channel list. Analog channels are not scanned and will always appear in the channel list (whether they are there or not). Digital channels generally must be scanned.</w:t>
      </w:r>
    </w:p>
    <w:p w:rsidR="00034BC3" w:rsidRDefault="00034BC3">
      <w:pPr>
        <w:pStyle w:val="Body"/>
        <w:rPr>
          <w:w w:val="100"/>
        </w:rPr>
      </w:pPr>
      <w:r>
        <w:rPr>
          <w:w w:val="100"/>
        </w:rPr>
        <w:t xml:space="preserve">Press the </w:t>
      </w:r>
      <w:r>
        <w:rPr>
          <w:b/>
          <w:bCs/>
          <w:w w:val="100"/>
        </w:rPr>
        <w:t>Exit</w:t>
      </w:r>
      <w:r>
        <w:rPr>
          <w:w w:val="100"/>
        </w:rPr>
        <w:t xml:space="preserve"> button to go to full-screen TV. Use the channel +/– keys to change channels. </w:t>
      </w:r>
    </w:p>
    <w:p w:rsidR="00034BC3" w:rsidRDefault="00034BC3">
      <w:pPr>
        <w:pStyle w:val="Body"/>
        <w:rPr>
          <w:w w:val="100"/>
        </w:rPr>
      </w:pPr>
      <w:r>
        <w:rPr>
          <w:w w:val="100"/>
        </w:rPr>
        <w:t xml:space="preserve">Press the </w:t>
      </w:r>
      <w:r>
        <w:rPr>
          <w:b/>
          <w:bCs/>
          <w:w w:val="100"/>
        </w:rPr>
        <w:t>Info</w:t>
      </w:r>
      <w:r>
        <w:rPr>
          <w:w w:val="100"/>
        </w:rPr>
        <w:t xml:space="preserve"> button to see the front-end and back-end status. When viewing these status panels, you can </w:t>
      </w:r>
      <w:r>
        <w:rPr>
          <w:spacing w:val="2"/>
          <w:w w:val="100"/>
        </w:rPr>
        <w:t xml:space="preserve">also use the Right and Left arrow buttons to see addition status. Press the </w:t>
      </w:r>
      <w:r>
        <w:rPr>
          <w:b/>
          <w:bCs/>
          <w:spacing w:val="2"/>
          <w:w w:val="100"/>
        </w:rPr>
        <w:t>Info</w:t>
      </w:r>
      <w:r>
        <w:rPr>
          <w:spacing w:val="2"/>
          <w:w w:val="100"/>
        </w:rPr>
        <w:t xml:space="preserve"> button again to toggle the panel off</w:t>
      </w:r>
      <w:r>
        <w:rPr>
          <w:w w:val="100"/>
        </w:rPr>
        <w:t xml:space="preserve">. </w:t>
      </w:r>
    </w:p>
    <w:p w:rsidR="00034BC3" w:rsidRDefault="00034BC3">
      <w:pPr>
        <w:pStyle w:val="Body"/>
        <w:rPr>
          <w:w w:val="100"/>
        </w:rPr>
      </w:pPr>
    </w:p>
    <w:p w:rsidR="00034BC3" w:rsidRDefault="00034BC3">
      <w:pPr>
        <w:pStyle w:val="Body"/>
        <w:rPr>
          <w:w w:val="100"/>
        </w:rPr>
      </w:pPr>
      <w:r>
        <w:rPr>
          <w:w w:val="100"/>
        </w:rPr>
        <w:t xml:space="preserve">Press the </w:t>
      </w:r>
      <w:r>
        <w:rPr>
          <w:b/>
          <w:bCs/>
          <w:w w:val="100"/>
        </w:rPr>
        <w:t>Menu</w:t>
      </w:r>
      <w:r>
        <w:rPr>
          <w:w w:val="100"/>
        </w:rPr>
        <w:t xml:space="preserve"> button to go to the Brutus home page. Press the arrow buttons to move to the TV window and press the </w:t>
      </w:r>
      <w:r>
        <w:rPr>
          <w:b/>
          <w:bCs/>
          <w:w w:val="100"/>
        </w:rPr>
        <w:t>Select</w:t>
      </w:r>
      <w:r>
        <w:rPr>
          <w:w w:val="100"/>
        </w:rPr>
        <w:t xml:space="preserve"> button to go back to full-screen TV. </w:t>
      </w:r>
    </w:p>
    <w:p w:rsidR="00034BC3" w:rsidRDefault="00034BC3">
      <w:pPr>
        <w:pStyle w:val="Heading1"/>
        <w:rPr>
          <w:w w:val="100"/>
        </w:rPr>
      </w:pPr>
      <w:r>
        <w:rPr>
          <w:w w:val="100"/>
        </w:rPr>
        <w:t xml:space="preserve">PVR Recording </w:t>
      </w:r>
    </w:p>
    <w:p w:rsidR="00034BC3" w:rsidRDefault="00034BC3">
      <w:pPr>
        <w:pStyle w:val="Body"/>
        <w:rPr>
          <w:w w:val="100"/>
        </w:rPr>
      </w:pPr>
      <w:r>
        <w:rPr>
          <w:w w:val="100"/>
        </w:rPr>
        <w:t xml:space="preserve">Tune to the desired TV channel. Press the </w:t>
      </w:r>
      <w:r>
        <w:rPr>
          <w:b/>
          <w:bCs/>
          <w:w w:val="100"/>
        </w:rPr>
        <w:t>Record</w:t>
      </w:r>
      <w:r>
        <w:rPr>
          <w:w w:val="100"/>
        </w:rPr>
        <w:t xml:space="preserve"> button once to go to a record screen. This allows you to set various options including: </w:t>
      </w:r>
    </w:p>
    <w:p w:rsidR="002B059D" w:rsidRDefault="002B059D">
      <w:pPr>
        <w:pStyle w:val="Bullet"/>
        <w:numPr>
          <w:ilvl w:val="0"/>
          <w:numId w:val="73"/>
        </w:numPr>
        <w:ind w:left="280" w:hanging="280"/>
        <w:rPr>
          <w:w w:val="100"/>
        </w:rPr>
      </w:pPr>
    </w:p>
    <w:p w:rsidR="002B059D" w:rsidRDefault="00034BC3">
      <w:pPr>
        <w:pStyle w:val="Bullet"/>
        <w:numPr>
          <w:ilvl w:val="0"/>
          <w:numId w:val="73"/>
        </w:numPr>
        <w:ind w:left="280" w:hanging="280"/>
        <w:rPr>
          <w:w w:val="100"/>
        </w:rPr>
      </w:pPr>
      <w:r>
        <w:rPr>
          <w:w w:val="100"/>
        </w:rPr>
        <w:t>Recording name that will appear on the Playback screen</w:t>
      </w:r>
      <w:r>
        <w:rPr>
          <w:w w:val="100"/>
          <w:vertAlign w:val="superscript"/>
        </w:rPr>
        <w:footnoteReference w:id="1"/>
      </w:r>
      <w:r>
        <w:rPr>
          <w:w w:val="100"/>
        </w:rPr>
        <w:t xml:space="preserve"> </w:t>
      </w:r>
    </w:p>
    <w:p w:rsidR="002B059D" w:rsidRDefault="00034BC3">
      <w:pPr>
        <w:pStyle w:val="Bullet"/>
        <w:numPr>
          <w:ilvl w:val="0"/>
          <w:numId w:val="73"/>
        </w:numPr>
        <w:ind w:left="280" w:hanging="280"/>
        <w:rPr>
          <w:w w:val="100"/>
        </w:rPr>
      </w:pPr>
      <w:r>
        <w:rPr>
          <w:w w:val="100"/>
        </w:rPr>
        <w:t xml:space="preserve">Time-shifting checkbox </w:t>
      </w:r>
    </w:p>
    <w:p w:rsidR="002B059D" w:rsidRDefault="00034BC3">
      <w:pPr>
        <w:pStyle w:val="Bullet"/>
        <w:numPr>
          <w:ilvl w:val="0"/>
          <w:numId w:val="73"/>
        </w:numPr>
        <w:ind w:left="280" w:hanging="280"/>
        <w:rPr>
          <w:w w:val="100"/>
        </w:rPr>
      </w:pPr>
      <w:r>
        <w:rPr>
          <w:w w:val="100"/>
        </w:rPr>
        <w:t xml:space="preserve">DES/3DES/AES encryption </w:t>
      </w:r>
    </w:p>
    <w:p w:rsidR="002B059D" w:rsidRDefault="00034BC3">
      <w:pPr>
        <w:pStyle w:val="BulletLast"/>
        <w:numPr>
          <w:ilvl w:val="0"/>
          <w:numId w:val="73"/>
        </w:numPr>
        <w:ind w:left="280" w:hanging="280"/>
        <w:rPr>
          <w:w w:val="100"/>
        </w:rPr>
      </w:pPr>
      <w:r>
        <w:rPr>
          <w:w w:val="100"/>
        </w:rPr>
        <w:t xml:space="preserve">Encoding quality for analog channels </w:t>
      </w:r>
    </w:p>
    <w:p w:rsidR="00034BC3" w:rsidRDefault="00034BC3">
      <w:pPr>
        <w:pStyle w:val="Body"/>
        <w:rPr>
          <w:w w:val="100"/>
        </w:rPr>
      </w:pPr>
      <w:proofErr w:type="gramStart"/>
      <w:r>
        <w:rPr>
          <w:w w:val="100"/>
        </w:rPr>
        <w:t xml:space="preserve">Press the </w:t>
      </w:r>
      <w:r>
        <w:rPr>
          <w:b/>
          <w:bCs/>
          <w:w w:val="100"/>
        </w:rPr>
        <w:t>Record</w:t>
      </w:r>
      <w:r>
        <w:rPr>
          <w:w w:val="100"/>
        </w:rPr>
        <w:t xml:space="preserve"> button again (or navigate to the </w:t>
      </w:r>
      <w:r>
        <w:rPr>
          <w:b/>
          <w:bCs/>
          <w:w w:val="100"/>
        </w:rPr>
        <w:t>Record</w:t>
      </w:r>
      <w:r>
        <w:rPr>
          <w:w w:val="100"/>
        </w:rPr>
        <w:t xml:space="preserve"> button on the lower-right corner of the screen) to start recording.</w:t>
      </w:r>
      <w:proofErr w:type="gramEnd"/>
      <w:r>
        <w:rPr>
          <w:w w:val="100"/>
        </w:rPr>
        <w:t xml:space="preserve"> </w:t>
      </w:r>
    </w:p>
    <w:p w:rsidR="00F47EA1" w:rsidRDefault="00034BC3" w:rsidP="00F47EA1">
      <w:pPr>
        <w:pStyle w:val="Body"/>
        <w:rPr>
          <w:w w:val="100"/>
        </w:rPr>
      </w:pPr>
      <w:r>
        <w:rPr>
          <w:w w:val="100"/>
        </w:rPr>
        <w:t xml:space="preserve">On the TV screen, you'll see a red circle in the lower left corner for each active recording session. </w:t>
      </w:r>
    </w:p>
    <w:p w:rsidR="00034BC3" w:rsidRDefault="00034BC3" w:rsidP="00F47EA1">
      <w:pPr>
        <w:pStyle w:val="Body"/>
        <w:rPr>
          <w:w w:val="100"/>
        </w:rPr>
      </w:pPr>
      <w:r>
        <w:rPr>
          <w:w w:val="100"/>
        </w:rPr>
        <w:t xml:space="preserve">For platforms that support dual- or triple-record, you see two or three red circles, depending on the number of record sessions that are active. </w:t>
      </w:r>
    </w:p>
    <w:p w:rsidR="00034BC3" w:rsidRDefault="00034BC3">
      <w:pPr>
        <w:pStyle w:val="BodyTop"/>
        <w:rPr>
          <w:w w:val="100"/>
        </w:rPr>
      </w:pPr>
      <w:r>
        <w:rPr>
          <w:w w:val="100"/>
        </w:rPr>
        <w:lastRenderedPageBreak/>
        <w:t xml:space="preserve"> Note that pressing </w:t>
      </w:r>
      <w:r>
        <w:rPr>
          <w:b/>
          <w:bCs/>
          <w:w w:val="100"/>
        </w:rPr>
        <w:t>Stop</w:t>
      </w:r>
      <w:r>
        <w:rPr>
          <w:w w:val="100"/>
        </w:rPr>
        <w:t xml:space="preserve"> on a full-screen TV does the following in this order: </w:t>
      </w:r>
    </w:p>
    <w:p w:rsidR="002B059D" w:rsidRDefault="002B059D">
      <w:pPr>
        <w:pStyle w:val="Bullet"/>
        <w:numPr>
          <w:ilvl w:val="0"/>
          <w:numId w:val="73"/>
        </w:numPr>
        <w:ind w:left="280" w:hanging="280"/>
        <w:rPr>
          <w:w w:val="100"/>
        </w:rPr>
      </w:pPr>
    </w:p>
    <w:p w:rsidR="002B059D" w:rsidRDefault="00034BC3">
      <w:pPr>
        <w:pStyle w:val="Bullet"/>
        <w:numPr>
          <w:ilvl w:val="0"/>
          <w:numId w:val="73"/>
        </w:numPr>
        <w:ind w:left="280" w:hanging="280"/>
        <w:rPr>
          <w:w w:val="100"/>
        </w:rPr>
      </w:pPr>
      <w:r>
        <w:rPr>
          <w:w w:val="100"/>
        </w:rPr>
        <w:t xml:space="preserve">If currently in playback, it will stop the current playback. If in PIP mode, it will not stop the other playback. </w:t>
      </w:r>
    </w:p>
    <w:p w:rsidR="002B059D" w:rsidRDefault="00034BC3">
      <w:pPr>
        <w:pStyle w:val="BulletLast"/>
        <w:numPr>
          <w:ilvl w:val="0"/>
          <w:numId w:val="73"/>
        </w:numPr>
        <w:ind w:left="280" w:hanging="280"/>
        <w:rPr>
          <w:w w:val="100"/>
        </w:rPr>
      </w:pPr>
      <w:r>
        <w:rPr>
          <w:w w:val="100"/>
        </w:rPr>
        <w:t>If not in playback but recording, it will stop one of the recordings.</w:t>
      </w:r>
    </w:p>
    <w:p w:rsidR="00034BC3" w:rsidRDefault="00034BC3">
      <w:pPr>
        <w:pStyle w:val="Body"/>
        <w:rPr>
          <w:w w:val="100"/>
        </w:rPr>
      </w:pPr>
    </w:p>
    <w:p w:rsidR="00034BC3" w:rsidRDefault="00034BC3">
      <w:pPr>
        <w:pStyle w:val="Body"/>
        <w:rPr>
          <w:w w:val="100"/>
        </w:rPr>
      </w:pPr>
      <w:r>
        <w:rPr>
          <w:w w:val="100"/>
        </w:rPr>
        <w:t xml:space="preserve">You can also stop a specific record by pressing the </w:t>
      </w:r>
      <w:r>
        <w:rPr>
          <w:b/>
          <w:bCs/>
          <w:w w:val="100"/>
        </w:rPr>
        <w:t>Guide</w:t>
      </w:r>
      <w:r>
        <w:rPr>
          <w:w w:val="100"/>
        </w:rPr>
        <w:t xml:space="preserve"> button, which will take you to the playback screen. The current recording should be at the top of the list with a red circle by it. You can press the </w:t>
      </w:r>
      <w:r>
        <w:rPr>
          <w:b/>
          <w:bCs/>
          <w:w w:val="100"/>
        </w:rPr>
        <w:t>Stop</w:t>
      </w:r>
      <w:r>
        <w:rPr>
          <w:w w:val="100"/>
        </w:rPr>
        <w:t xml:space="preserve"> button here to stop that recording. </w:t>
      </w:r>
    </w:p>
    <w:p w:rsidR="00034BC3" w:rsidRDefault="00034BC3">
      <w:pPr>
        <w:pStyle w:val="Heading2"/>
        <w:rPr>
          <w:w w:val="100"/>
          <w:sz w:val="25"/>
          <w:szCs w:val="25"/>
        </w:rPr>
      </w:pPr>
      <w:r>
        <w:rPr>
          <w:w w:val="100"/>
          <w:sz w:val="25"/>
          <w:szCs w:val="25"/>
        </w:rPr>
        <w:t>Time-Shifting and Continuous Record</w:t>
      </w:r>
    </w:p>
    <w:p w:rsidR="00034BC3" w:rsidRDefault="00034BC3">
      <w:pPr>
        <w:pStyle w:val="Body"/>
        <w:rPr>
          <w:w w:val="100"/>
        </w:rPr>
      </w:pPr>
      <w:r>
        <w:rPr>
          <w:w w:val="100"/>
        </w:rPr>
        <w:t>Any playback of a file which is currently being recorded is called “time-shifting.” The user is delaying the viewing of live content. Brutus supports two modes of time-shifting: continuous record and linear.</w:t>
      </w:r>
    </w:p>
    <w:p w:rsidR="00034BC3" w:rsidRDefault="00034BC3">
      <w:pPr>
        <w:pStyle w:val="Body"/>
        <w:rPr>
          <w:w w:val="100"/>
        </w:rPr>
      </w:pPr>
      <w:r>
        <w:rPr>
          <w:w w:val="100"/>
        </w:rPr>
        <w:t>Continuous record means that Brutus records the live channel into a circular buffer. This is enabled by adding the following option to brutus.cfg:</w:t>
      </w:r>
    </w:p>
    <w:p w:rsidR="00034BC3" w:rsidRDefault="00034BC3">
      <w:pPr>
        <w:pStyle w:val="Code"/>
        <w:rPr>
          <w:w w:val="100"/>
        </w:rPr>
      </w:pPr>
      <w:r>
        <w:rPr>
          <w:w w:val="100"/>
        </w:rPr>
        <w:t> </w:t>
      </w:r>
      <w:r>
        <w:rPr>
          <w:w w:val="100"/>
        </w:rPr>
        <w:t>CONTINUOUS_RECORD_ENABLED=y</w:t>
      </w:r>
    </w:p>
    <w:p w:rsidR="00034BC3" w:rsidRDefault="00034BC3">
      <w:pPr>
        <w:pStyle w:val="Body"/>
        <w:rPr>
          <w:w w:val="100"/>
        </w:rPr>
      </w:pPr>
      <w:r>
        <w:rPr>
          <w:w w:val="100"/>
        </w:rPr>
        <w:t>The duration of this file can be set in terms of time:</w:t>
      </w:r>
    </w:p>
    <w:p w:rsidR="00034BC3" w:rsidRDefault="00034BC3">
      <w:pPr>
        <w:pStyle w:val="Code"/>
        <w:rPr>
          <w:w w:val="100"/>
        </w:rPr>
      </w:pPr>
      <w:r>
        <w:rPr>
          <w:w w:val="100"/>
        </w:rPr>
        <w:t> </w:t>
      </w:r>
      <w:r>
        <w:rPr>
          <w:w w:val="100"/>
        </w:rPr>
        <w:t>CONTINUOUS_RECORD_DURATION=&lt;seconds&gt;</w:t>
      </w:r>
    </w:p>
    <w:p w:rsidR="00034BC3" w:rsidRDefault="00034BC3">
      <w:pPr>
        <w:pStyle w:val="Body"/>
        <w:rPr>
          <w:w w:val="100"/>
        </w:rPr>
      </w:pPr>
      <w:r>
        <w:rPr>
          <w:w w:val="100"/>
        </w:rPr>
        <w:t xml:space="preserve">If the continuous record option is not enabled, a </w:t>
      </w:r>
      <w:proofErr w:type="spellStart"/>
      <w:r>
        <w:rPr>
          <w:b/>
          <w:bCs/>
          <w:w w:val="100"/>
        </w:rPr>
        <w:t>Timeshifting</w:t>
      </w:r>
      <w:proofErr w:type="spellEnd"/>
      <w:r>
        <w:rPr>
          <w:w w:val="100"/>
        </w:rPr>
        <w:t xml:space="preserve"> checkbox is presented on the </w:t>
      </w:r>
      <w:r>
        <w:rPr>
          <w:b/>
          <w:bCs/>
          <w:w w:val="100"/>
        </w:rPr>
        <w:t>Record</w:t>
      </w:r>
      <w:r>
        <w:rPr>
          <w:w w:val="100"/>
        </w:rPr>
        <w:t xml:space="preserve"> screen. This is the simplistic “linear” form of time-shifting. It simply starts a playback of whatever you are recording. The recorded file is not a circular, fixed-size buffer; it simply continues until the disk is filled.</w:t>
      </w:r>
    </w:p>
    <w:p w:rsidR="00034BC3" w:rsidRDefault="00034BC3">
      <w:pPr>
        <w:pStyle w:val="Heading1"/>
        <w:rPr>
          <w:w w:val="100"/>
        </w:rPr>
      </w:pPr>
      <w:r>
        <w:rPr>
          <w:w w:val="100"/>
        </w:rPr>
        <w:t xml:space="preserve">PVR Playback </w:t>
      </w:r>
    </w:p>
    <w:p w:rsidR="00034BC3" w:rsidRDefault="00034BC3">
      <w:pPr>
        <w:pStyle w:val="Body"/>
        <w:rPr>
          <w:w w:val="100"/>
        </w:rPr>
      </w:pPr>
      <w:r>
        <w:rPr>
          <w:w w:val="100"/>
        </w:rPr>
        <w:t xml:space="preserve">Press the </w:t>
      </w:r>
      <w:r>
        <w:rPr>
          <w:b/>
          <w:bCs/>
          <w:w w:val="100"/>
        </w:rPr>
        <w:t>Guide</w:t>
      </w:r>
      <w:r>
        <w:rPr>
          <w:w w:val="100"/>
        </w:rPr>
        <w:t xml:space="preserve"> button on the remote to go to the </w:t>
      </w:r>
      <w:r>
        <w:rPr>
          <w:b/>
          <w:bCs/>
          <w:w w:val="100"/>
        </w:rPr>
        <w:t>Playback</w:t>
      </w:r>
      <w:r>
        <w:rPr>
          <w:w w:val="100"/>
        </w:rPr>
        <w:t xml:space="preserve"> screen. You see a list of videos that have been recorded. If the list is empty, you will need to record something first.</w:t>
      </w:r>
      <w:r>
        <w:rPr>
          <w:w w:val="100"/>
          <w:vertAlign w:val="superscript"/>
        </w:rPr>
        <w:footnoteReference w:id="2"/>
      </w:r>
    </w:p>
    <w:p w:rsidR="00034BC3" w:rsidRDefault="00034BC3">
      <w:pPr>
        <w:pStyle w:val="Body"/>
        <w:rPr>
          <w:w w:val="100"/>
        </w:rPr>
      </w:pPr>
    </w:p>
    <w:p w:rsidR="00034BC3" w:rsidRDefault="00034BC3">
      <w:pPr>
        <w:pStyle w:val="Body"/>
        <w:rPr>
          <w:w w:val="100"/>
        </w:rPr>
      </w:pPr>
      <w:r>
        <w:rPr>
          <w:w w:val="100"/>
        </w:rPr>
        <w:t xml:space="preserve">Navigate to the video you want to play and press the </w:t>
      </w:r>
      <w:r>
        <w:rPr>
          <w:b/>
          <w:bCs/>
          <w:w w:val="100"/>
        </w:rPr>
        <w:t>Select</w:t>
      </w:r>
      <w:r>
        <w:rPr>
          <w:w w:val="100"/>
        </w:rPr>
        <w:t xml:space="preserve"> button. Now you'll see detailed information about that video. Press the </w:t>
      </w:r>
      <w:r>
        <w:rPr>
          <w:b/>
          <w:bCs/>
          <w:w w:val="100"/>
        </w:rPr>
        <w:t>Play</w:t>
      </w:r>
      <w:r>
        <w:rPr>
          <w:w w:val="100"/>
        </w:rPr>
        <w:t xml:space="preserve"> button to start playback. You then see the video being played full-screen with a timeline below. </w:t>
      </w:r>
    </w:p>
    <w:p w:rsidR="00034BC3" w:rsidRDefault="00034BC3">
      <w:pPr>
        <w:pStyle w:val="Body"/>
        <w:rPr>
          <w:w w:val="100"/>
        </w:rPr>
      </w:pPr>
    </w:p>
    <w:p w:rsidR="00034BC3" w:rsidRDefault="00034BC3">
      <w:pPr>
        <w:pStyle w:val="Body"/>
        <w:rPr>
          <w:w w:val="100"/>
        </w:rPr>
      </w:pPr>
      <w:r>
        <w:rPr>
          <w:w w:val="100"/>
        </w:rPr>
        <w:t xml:space="preserve">As a shortcut, you can press the </w:t>
      </w:r>
      <w:r>
        <w:rPr>
          <w:b/>
          <w:bCs/>
          <w:w w:val="100"/>
        </w:rPr>
        <w:t>Play</w:t>
      </w:r>
      <w:r>
        <w:rPr>
          <w:w w:val="100"/>
        </w:rPr>
        <w:t xml:space="preserve"> button while on the Playback screen to play the video without seeing the details screen. </w:t>
      </w:r>
    </w:p>
    <w:p w:rsidR="00034BC3" w:rsidRDefault="00034BC3">
      <w:pPr>
        <w:pStyle w:val="Body"/>
        <w:rPr>
          <w:w w:val="100"/>
        </w:rPr>
      </w:pPr>
    </w:p>
    <w:p w:rsidR="00034BC3" w:rsidRDefault="00034BC3">
      <w:pPr>
        <w:pStyle w:val="Body"/>
        <w:rPr>
          <w:w w:val="100"/>
        </w:rPr>
      </w:pPr>
      <w:r>
        <w:rPr>
          <w:w w:val="100"/>
        </w:rPr>
        <w:lastRenderedPageBreak/>
        <w:t xml:space="preserve">On the TV Screen, press </w:t>
      </w:r>
      <w:r>
        <w:rPr>
          <w:b/>
          <w:bCs/>
          <w:w w:val="100"/>
        </w:rPr>
        <w:t>Stop</w:t>
      </w:r>
      <w:r>
        <w:rPr>
          <w:w w:val="100"/>
        </w:rPr>
        <w:t xml:space="preserve"> to stop playback and return to live TV.</w:t>
      </w:r>
    </w:p>
    <w:p w:rsidR="00034BC3" w:rsidRDefault="00034BC3">
      <w:pPr>
        <w:pStyle w:val="Heading2Top"/>
        <w:rPr>
          <w:w w:val="100"/>
          <w:sz w:val="25"/>
          <w:szCs w:val="25"/>
        </w:rPr>
      </w:pPr>
      <w:r>
        <w:rPr>
          <w:w w:val="100"/>
          <w:sz w:val="25"/>
          <w:szCs w:val="25"/>
        </w:rPr>
        <w:lastRenderedPageBreak/>
        <w:t>Timeline GUI</w:t>
      </w:r>
    </w:p>
    <w:p w:rsidR="00034BC3" w:rsidRDefault="00034BC3">
      <w:pPr>
        <w:pStyle w:val="Body"/>
        <w:rPr>
          <w:w w:val="100"/>
        </w:rPr>
      </w:pPr>
      <w:r>
        <w:rPr>
          <w:w w:val="100"/>
        </w:rPr>
        <w:t>During playback, you see a PVR timeline when viewing full-screen TV. If you are playing a static file (that is, not time-shifting) the timeline will be green. If you are time-shifting, either continuous or linear, the timeline will be red.</w:t>
      </w:r>
    </w:p>
    <w:p w:rsidR="00034BC3" w:rsidRDefault="00034BC3">
      <w:pPr>
        <w:pStyle w:val="Body"/>
        <w:rPr>
          <w:w w:val="100"/>
        </w:rPr>
      </w:pPr>
      <w:r>
        <w:rPr>
          <w:w w:val="100"/>
        </w:rPr>
        <w:t>For static playback, the width of the timeline represents the entire duration of the file.</w:t>
      </w:r>
    </w:p>
    <w:p w:rsidR="00034BC3" w:rsidRDefault="00034BC3">
      <w:pPr>
        <w:pStyle w:val="Body"/>
        <w:rPr>
          <w:w w:val="100"/>
        </w:rPr>
      </w:pPr>
      <w:r>
        <w:rPr>
          <w:w w:val="100"/>
        </w:rPr>
        <w:t xml:space="preserve">For linear time-shifting, the width of the timeline can be set with </w:t>
      </w:r>
      <w:r>
        <w:rPr>
          <w:rStyle w:val="CodeFont"/>
        </w:rPr>
        <w:t>RECORD_TIME_WINDOW=seconds</w:t>
      </w:r>
      <w:r>
        <w:rPr>
          <w:w w:val="100"/>
        </w:rPr>
        <w:t>.</w:t>
      </w:r>
    </w:p>
    <w:p w:rsidR="00034BC3" w:rsidRDefault="00034BC3">
      <w:pPr>
        <w:pStyle w:val="Body"/>
        <w:rPr>
          <w:w w:val="100"/>
        </w:rPr>
      </w:pPr>
      <w:r>
        <w:rPr>
          <w:w w:val="100"/>
        </w:rPr>
        <w:t>For continuous time-shifting, the width of the timeline represents the CONTINUOUS_RECORD_DURATION and the live decode is always represented at the rightmost edge of the timeline. The distance between the cursor and the rightmost edge is the amount of time that playback is behind live decode.</w:t>
      </w:r>
    </w:p>
    <w:p w:rsidR="00034BC3" w:rsidRDefault="00034BC3">
      <w:pPr>
        <w:pStyle w:val="Heading2"/>
        <w:rPr>
          <w:w w:val="100"/>
          <w:sz w:val="25"/>
          <w:szCs w:val="25"/>
        </w:rPr>
      </w:pPr>
      <w:r>
        <w:rPr>
          <w:w w:val="100"/>
          <w:sz w:val="25"/>
          <w:szCs w:val="25"/>
        </w:rPr>
        <w:t>Beginning/End of File Control</w:t>
      </w:r>
    </w:p>
    <w:p w:rsidR="00034BC3" w:rsidRDefault="00034BC3">
      <w:pPr>
        <w:pStyle w:val="Body"/>
        <w:rPr>
          <w:w w:val="100"/>
        </w:rPr>
      </w:pPr>
      <w:r>
        <w:rPr>
          <w:w w:val="100"/>
        </w:rPr>
        <w:t>You can control what action Brutus takes when playback hits the end or beginning of a file with the following options:</w:t>
      </w:r>
    </w:p>
    <w:p w:rsidR="00034BC3" w:rsidRDefault="00034BC3">
      <w:pPr>
        <w:pStyle w:val="Code"/>
        <w:rPr>
          <w:w w:val="100"/>
        </w:rPr>
      </w:pPr>
    </w:p>
    <w:p w:rsidR="00034BC3" w:rsidRDefault="00034BC3">
      <w:pPr>
        <w:pStyle w:val="Code"/>
        <w:rPr>
          <w:w w:val="100"/>
        </w:rPr>
      </w:pPr>
      <w:r>
        <w:rPr>
          <w:w w:val="100"/>
        </w:rPr>
        <w:t> </w:t>
      </w:r>
      <w:r>
        <w:rPr>
          <w:w w:val="100"/>
        </w:rPr>
        <w:t>PLAYBACK_AT_BOF</w:t>
      </w:r>
      <w:proofErr w:type="gramStart"/>
      <w:r>
        <w:rPr>
          <w:w w:val="100"/>
        </w:rPr>
        <w:t>={</w:t>
      </w:r>
      <w:proofErr w:type="spellStart"/>
      <w:proofErr w:type="gramEnd"/>
      <w:r>
        <w:rPr>
          <w:w w:val="100"/>
        </w:rPr>
        <w:t>play|loop|pause</w:t>
      </w:r>
      <w:proofErr w:type="spellEnd"/>
      <w:r>
        <w:rPr>
          <w:w w:val="100"/>
        </w:rPr>
        <w:t>}</w:t>
      </w:r>
    </w:p>
    <w:p w:rsidR="00034BC3" w:rsidRDefault="00034BC3">
      <w:pPr>
        <w:pStyle w:val="Code"/>
        <w:rPr>
          <w:w w:val="100"/>
        </w:rPr>
      </w:pPr>
      <w:r>
        <w:rPr>
          <w:w w:val="100"/>
        </w:rPr>
        <w:t> </w:t>
      </w:r>
      <w:r>
        <w:rPr>
          <w:w w:val="100"/>
        </w:rPr>
        <w:t>PLAYBACK_AT_EOF</w:t>
      </w:r>
      <w:proofErr w:type="gramStart"/>
      <w:r>
        <w:rPr>
          <w:w w:val="100"/>
        </w:rPr>
        <w:t>={</w:t>
      </w:r>
      <w:proofErr w:type="spellStart"/>
      <w:proofErr w:type="gramEnd"/>
      <w:r>
        <w:rPr>
          <w:w w:val="100"/>
        </w:rPr>
        <w:t>play|loop|pause</w:t>
      </w:r>
      <w:proofErr w:type="spellEnd"/>
      <w:r>
        <w:rPr>
          <w:w w:val="100"/>
        </w:rPr>
        <w:t>}</w:t>
      </w:r>
    </w:p>
    <w:p w:rsidR="00034BC3" w:rsidRDefault="00034BC3">
      <w:pPr>
        <w:pStyle w:val="Code"/>
        <w:rPr>
          <w:w w:val="100"/>
        </w:rPr>
      </w:pPr>
      <w:r>
        <w:rPr>
          <w:w w:val="100"/>
        </w:rPr>
        <w:t> </w:t>
      </w:r>
      <w:r>
        <w:rPr>
          <w:w w:val="100"/>
        </w:rPr>
        <w:t>PLAYBACK_AT_BOF_WITH_RECORD</w:t>
      </w:r>
      <w:proofErr w:type="gramStart"/>
      <w:r>
        <w:rPr>
          <w:w w:val="100"/>
        </w:rPr>
        <w:t>={</w:t>
      </w:r>
      <w:proofErr w:type="spellStart"/>
      <w:proofErr w:type="gramEnd"/>
      <w:r>
        <w:rPr>
          <w:w w:val="100"/>
        </w:rPr>
        <w:t>play|loop|pause</w:t>
      </w:r>
      <w:proofErr w:type="spellEnd"/>
      <w:r>
        <w:rPr>
          <w:w w:val="100"/>
        </w:rPr>
        <w:t>}</w:t>
      </w:r>
    </w:p>
    <w:p w:rsidR="00034BC3" w:rsidRDefault="00034BC3">
      <w:pPr>
        <w:pStyle w:val="Code"/>
        <w:rPr>
          <w:w w:val="100"/>
        </w:rPr>
      </w:pPr>
      <w:r>
        <w:rPr>
          <w:w w:val="100"/>
        </w:rPr>
        <w:t> </w:t>
      </w:r>
      <w:r>
        <w:rPr>
          <w:w w:val="100"/>
        </w:rPr>
        <w:t>PLAYBACK_AT_EOF_WITH_RECORD</w:t>
      </w:r>
      <w:proofErr w:type="gramStart"/>
      <w:r>
        <w:rPr>
          <w:w w:val="100"/>
        </w:rPr>
        <w:t>={</w:t>
      </w:r>
      <w:proofErr w:type="spellStart"/>
      <w:proofErr w:type="gramEnd"/>
      <w:r>
        <w:rPr>
          <w:w w:val="100"/>
        </w:rPr>
        <w:t>play|loop|pause</w:t>
      </w:r>
      <w:proofErr w:type="spellEnd"/>
      <w:r>
        <w:rPr>
          <w:w w:val="100"/>
        </w:rPr>
        <w:t>}</w:t>
      </w:r>
    </w:p>
    <w:p w:rsidR="00034BC3" w:rsidRDefault="00034BC3">
      <w:pPr>
        <w:pStyle w:val="Body"/>
        <w:rPr>
          <w:w w:val="100"/>
        </w:rPr>
      </w:pPr>
      <w:r>
        <w:rPr>
          <w:w w:val="100"/>
        </w:rPr>
        <w:t xml:space="preserve">The </w:t>
      </w:r>
      <w:r>
        <w:rPr>
          <w:rStyle w:val="CodeFont"/>
        </w:rPr>
        <w:t>_WITH_RECORD</w:t>
      </w:r>
      <w:r>
        <w:rPr>
          <w:w w:val="100"/>
        </w:rPr>
        <w:t xml:space="preserve"> variants apply when you are doing time-shifting, either with a liner or continuous record.</w:t>
      </w:r>
    </w:p>
    <w:p w:rsidR="00034BC3" w:rsidRDefault="00034BC3">
      <w:pPr>
        <w:pStyle w:val="Body"/>
        <w:rPr>
          <w:w w:val="100"/>
        </w:rPr>
      </w:pPr>
    </w:p>
    <w:p w:rsidR="00034BC3" w:rsidRDefault="00034BC3">
      <w:pPr>
        <w:pStyle w:val="Body"/>
        <w:rPr>
          <w:w w:val="100"/>
        </w:rPr>
      </w:pPr>
      <w:r>
        <w:rPr>
          <w:w w:val="100"/>
        </w:rPr>
        <w:t>The options are:</w:t>
      </w:r>
    </w:p>
    <w:p w:rsidR="002B059D" w:rsidRDefault="00034BC3">
      <w:pPr>
        <w:pStyle w:val="Bullet"/>
        <w:numPr>
          <w:ilvl w:val="0"/>
          <w:numId w:val="73"/>
        </w:numPr>
        <w:ind w:left="280" w:hanging="280"/>
        <w:rPr>
          <w:w w:val="100"/>
        </w:rPr>
      </w:pPr>
      <w:proofErr w:type="gramStart"/>
      <w:r>
        <w:rPr>
          <w:rStyle w:val="CodeFont"/>
        </w:rPr>
        <w:t>play</w:t>
      </w:r>
      <w:proofErr w:type="gramEnd"/>
      <w:r>
        <w:rPr>
          <w:w w:val="100"/>
        </w:rPr>
        <w:t>: Switch to normal play in the current location (an exception is slow motion will remain slow motion).</w:t>
      </w:r>
    </w:p>
    <w:p w:rsidR="002B059D" w:rsidRDefault="00034BC3">
      <w:pPr>
        <w:pStyle w:val="Bullet"/>
        <w:numPr>
          <w:ilvl w:val="0"/>
          <w:numId w:val="73"/>
        </w:numPr>
        <w:ind w:left="280" w:hanging="280"/>
        <w:rPr>
          <w:w w:val="100"/>
        </w:rPr>
      </w:pPr>
      <w:proofErr w:type="gramStart"/>
      <w:r>
        <w:rPr>
          <w:rStyle w:val="CodeFont"/>
        </w:rPr>
        <w:t>loop</w:t>
      </w:r>
      <w:proofErr w:type="gramEnd"/>
      <w:r>
        <w:rPr>
          <w:w w:val="100"/>
        </w:rPr>
        <w:t xml:space="preserve">: </w:t>
      </w:r>
      <w:smartTag w:uri="urn:schemas-microsoft-com:office:smarttags" w:element="place">
        <w:r>
          <w:rPr>
            <w:w w:val="100"/>
          </w:rPr>
          <w:t>Loop</w:t>
        </w:r>
      </w:smartTag>
      <w:r>
        <w:rPr>
          <w:w w:val="100"/>
        </w:rPr>
        <w:t xml:space="preserve"> to the opposite end of the file and continue the current mode.</w:t>
      </w:r>
    </w:p>
    <w:p w:rsidR="002B059D" w:rsidRDefault="00034BC3">
      <w:pPr>
        <w:pStyle w:val="BulletLast"/>
        <w:numPr>
          <w:ilvl w:val="0"/>
          <w:numId w:val="73"/>
        </w:numPr>
        <w:ind w:left="280" w:hanging="280"/>
        <w:rPr>
          <w:w w:val="100"/>
        </w:rPr>
      </w:pPr>
      <w:proofErr w:type="gramStart"/>
      <w:r>
        <w:rPr>
          <w:rStyle w:val="CodeFont"/>
        </w:rPr>
        <w:t>pause</w:t>
      </w:r>
      <w:proofErr w:type="gramEnd"/>
      <w:r>
        <w:rPr>
          <w:w w:val="100"/>
        </w:rPr>
        <w:t>: Pause playback wherever you are.</w:t>
      </w:r>
    </w:p>
    <w:p w:rsidR="00034BC3" w:rsidRDefault="00034BC3">
      <w:pPr>
        <w:pStyle w:val="Body"/>
        <w:rPr>
          <w:w w:val="100"/>
        </w:rPr>
      </w:pPr>
    </w:p>
    <w:p w:rsidR="00034BC3" w:rsidRDefault="00034BC3">
      <w:pPr>
        <w:pStyle w:val="Body"/>
        <w:rPr>
          <w:w w:val="100"/>
        </w:rPr>
      </w:pPr>
      <w:r>
        <w:rPr>
          <w:w w:val="100"/>
        </w:rPr>
        <w:t xml:space="preserve">The </w:t>
      </w:r>
      <w:r>
        <w:rPr>
          <w:rStyle w:val="CodeFont"/>
        </w:rPr>
        <w:t>loop</w:t>
      </w:r>
      <w:r>
        <w:rPr>
          <w:w w:val="100"/>
        </w:rPr>
        <w:t xml:space="preserve"> option when recording is not naturally expected, but can be useful for testing.</w:t>
      </w:r>
    </w:p>
    <w:p w:rsidR="00034BC3" w:rsidRDefault="00034BC3">
      <w:pPr>
        <w:pStyle w:val="Heading1"/>
        <w:rPr>
          <w:w w:val="100"/>
        </w:rPr>
      </w:pPr>
      <w:r>
        <w:rPr>
          <w:w w:val="100"/>
        </w:rPr>
        <w:t xml:space="preserve">PVR Trick Modes </w:t>
      </w:r>
    </w:p>
    <w:p w:rsidR="00034BC3" w:rsidRDefault="00034BC3">
      <w:pPr>
        <w:pStyle w:val="Body"/>
        <w:rPr>
          <w:w w:val="100"/>
        </w:rPr>
      </w:pPr>
      <w:r>
        <w:rPr>
          <w:w w:val="100"/>
        </w:rPr>
        <w:t xml:space="preserve">After playback has been started, trick modes can be performed using the VCR buttons on your remote. The trick mode buttons will increment or decrement the speed. For instance, if you press the rewind button twice to see the second rewind speed, and then press the fast-forward button, you will return to the first rewind speed. </w:t>
      </w:r>
    </w:p>
    <w:p w:rsidR="00034BC3" w:rsidRDefault="00034BC3">
      <w:pPr>
        <w:pStyle w:val="Body"/>
        <w:rPr>
          <w:w w:val="100"/>
        </w:rPr>
      </w:pPr>
    </w:p>
    <w:p w:rsidR="00034BC3" w:rsidRDefault="00034BC3">
      <w:pPr>
        <w:pStyle w:val="Body"/>
        <w:rPr>
          <w:w w:val="100"/>
        </w:rPr>
      </w:pPr>
      <w:r>
        <w:rPr>
          <w:w w:val="100"/>
        </w:rPr>
        <w:t xml:space="preserve">Other controls include: </w:t>
      </w:r>
    </w:p>
    <w:p w:rsidR="002B059D" w:rsidRDefault="00034BC3">
      <w:pPr>
        <w:pStyle w:val="Bullet"/>
        <w:numPr>
          <w:ilvl w:val="0"/>
          <w:numId w:val="73"/>
        </w:numPr>
        <w:ind w:left="280" w:hanging="280"/>
        <w:rPr>
          <w:w w:val="100"/>
        </w:rPr>
      </w:pPr>
      <w:r>
        <w:rPr>
          <w:b/>
          <w:bCs/>
          <w:w w:val="100"/>
        </w:rPr>
        <w:t>Play</w:t>
      </w:r>
      <w:r>
        <w:rPr>
          <w:w w:val="100"/>
        </w:rPr>
        <w:t xml:space="preserve"> will resume normal playback from either pause or a trick mode.</w:t>
      </w:r>
    </w:p>
    <w:p w:rsidR="002B059D" w:rsidRDefault="00034BC3">
      <w:pPr>
        <w:pStyle w:val="Bullet"/>
        <w:numPr>
          <w:ilvl w:val="0"/>
          <w:numId w:val="73"/>
        </w:numPr>
        <w:ind w:left="280" w:hanging="280"/>
        <w:rPr>
          <w:w w:val="100"/>
        </w:rPr>
      </w:pPr>
      <w:r>
        <w:rPr>
          <w:b/>
          <w:bCs/>
          <w:w w:val="100"/>
        </w:rPr>
        <w:t>Pause</w:t>
      </w:r>
      <w:r>
        <w:rPr>
          <w:w w:val="100"/>
        </w:rPr>
        <w:t xml:space="preserve"> will </w:t>
      </w:r>
      <w:proofErr w:type="gramStart"/>
      <w:r>
        <w:rPr>
          <w:w w:val="100"/>
        </w:rPr>
        <w:t>pause</w:t>
      </w:r>
      <w:proofErr w:type="gramEnd"/>
      <w:r>
        <w:rPr>
          <w:w w:val="100"/>
        </w:rPr>
        <w:t xml:space="preserve"> either normal playback or a trick mode. </w:t>
      </w:r>
    </w:p>
    <w:p w:rsidR="002B059D" w:rsidRDefault="00034BC3">
      <w:pPr>
        <w:pStyle w:val="Bullet"/>
        <w:numPr>
          <w:ilvl w:val="0"/>
          <w:numId w:val="73"/>
        </w:numPr>
        <w:ind w:left="280" w:hanging="280"/>
        <w:rPr>
          <w:w w:val="100"/>
        </w:rPr>
      </w:pPr>
      <w:r>
        <w:rPr>
          <w:w w:val="100"/>
        </w:rPr>
        <w:lastRenderedPageBreak/>
        <w:t xml:space="preserve">Pressing </w:t>
      </w:r>
      <w:r>
        <w:rPr>
          <w:b/>
          <w:bCs/>
          <w:w w:val="100"/>
        </w:rPr>
        <w:t>Pause</w:t>
      </w:r>
      <w:r>
        <w:rPr>
          <w:w w:val="100"/>
        </w:rPr>
        <w:t xml:space="preserve"> again when in a paused state will resume normal play.</w:t>
      </w:r>
    </w:p>
    <w:p w:rsidR="002B059D" w:rsidRDefault="00034BC3">
      <w:pPr>
        <w:pStyle w:val="Bullet"/>
        <w:numPr>
          <w:ilvl w:val="0"/>
          <w:numId w:val="73"/>
        </w:numPr>
        <w:ind w:left="280" w:hanging="280"/>
        <w:rPr>
          <w:w w:val="100"/>
        </w:rPr>
      </w:pPr>
      <w:r>
        <w:rPr>
          <w:w w:val="100"/>
        </w:rPr>
        <w:t xml:space="preserve">Right arrow will jump forward 30 seconds </w:t>
      </w:r>
    </w:p>
    <w:p w:rsidR="002B059D" w:rsidRDefault="00034BC3">
      <w:pPr>
        <w:pStyle w:val="Bullet"/>
        <w:numPr>
          <w:ilvl w:val="0"/>
          <w:numId w:val="73"/>
        </w:numPr>
        <w:ind w:left="280" w:hanging="280"/>
        <w:rPr>
          <w:w w:val="100"/>
        </w:rPr>
      </w:pPr>
      <w:r>
        <w:rPr>
          <w:w w:val="100"/>
        </w:rPr>
        <w:t xml:space="preserve">Left arrow will jump backward 5 seconds </w:t>
      </w:r>
    </w:p>
    <w:p w:rsidR="002B059D" w:rsidRDefault="00034BC3">
      <w:pPr>
        <w:pStyle w:val="BulletLast"/>
        <w:numPr>
          <w:ilvl w:val="0"/>
          <w:numId w:val="73"/>
        </w:numPr>
        <w:ind w:left="280" w:hanging="280"/>
        <w:rPr>
          <w:w w:val="100"/>
        </w:rPr>
      </w:pPr>
      <w:r>
        <w:rPr>
          <w:w w:val="100"/>
        </w:rPr>
        <w:t xml:space="preserve">When paused, </w:t>
      </w:r>
      <w:r>
        <w:rPr>
          <w:b/>
          <w:bCs/>
          <w:w w:val="100"/>
        </w:rPr>
        <w:t>Fast Forward</w:t>
      </w:r>
      <w:r>
        <w:rPr>
          <w:w w:val="100"/>
        </w:rPr>
        <w:t xml:space="preserve"> functions as “frame advance” and </w:t>
      </w:r>
      <w:r>
        <w:rPr>
          <w:b/>
          <w:bCs/>
          <w:w w:val="100"/>
        </w:rPr>
        <w:t>Rewind</w:t>
      </w:r>
      <w:r>
        <w:rPr>
          <w:w w:val="100"/>
        </w:rPr>
        <w:t xml:space="preserve"> functions as “frame reverse.”</w:t>
      </w:r>
    </w:p>
    <w:p w:rsidR="00034BC3" w:rsidRDefault="00034BC3">
      <w:pPr>
        <w:pStyle w:val="Heading1Top"/>
        <w:rPr>
          <w:w w:val="100"/>
        </w:rPr>
      </w:pPr>
      <w:r>
        <w:rPr>
          <w:w w:val="100"/>
        </w:rPr>
        <w:lastRenderedPageBreak/>
        <w:t xml:space="preserve">Using Picture-in-Picture </w:t>
      </w:r>
    </w:p>
    <w:p w:rsidR="00034BC3" w:rsidRDefault="00034BC3">
      <w:pPr>
        <w:pStyle w:val="Body"/>
        <w:rPr>
          <w:w w:val="100"/>
        </w:rPr>
      </w:pPr>
      <w:r>
        <w:rPr>
          <w:w w:val="100"/>
        </w:rPr>
        <w:t xml:space="preserve">For dual decode systems running in single display mode, Brutus supports picture-in-picture (PIP) mode. See </w:t>
      </w:r>
      <w:r w:rsidR="00A72627">
        <w:rPr>
          <w:rStyle w:val="Cross-Ref"/>
          <w:w w:val="100"/>
        </w:rPr>
        <w:fldChar w:fldCharType="begin"/>
      </w:r>
      <w:r>
        <w:rPr>
          <w:rStyle w:val="Cross-Ref"/>
          <w:w w:val="100"/>
        </w:rPr>
        <w:instrText xml:space="preserve"> REF RTF390035003700330032003a00 \h</w:instrText>
      </w:r>
      <w:r w:rsidR="00A72627">
        <w:rPr>
          <w:rStyle w:val="Cross-Ref"/>
          <w:w w:val="100"/>
        </w:rPr>
      </w:r>
      <w:r w:rsidR="00A72627">
        <w:rPr>
          <w:rStyle w:val="Cross-Ref"/>
          <w:w w:val="100"/>
        </w:rPr>
        <w:fldChar w:fldCharType="separate"/>
      </w:r>
      <w:r>
        <w:rPr>
          <w:rStyle w:val="Cross-Ref"/>
          <w:w w:val="100"/>
        </w:rPr>
        <w:t>Section 4: “Brutus Application Modes</w:t>
      </w:r>
      <w:r>
        <w:rPr>
          <w:rStyle w:val="Cross-Ref"/>
          <w:w w:val="100"/>
        </w:rPr>
        <w:cr/>
      </w:r>
      <w:proofErr w:type="gramStart"/>
      <w:r>
        <w:rPr>
          <w:rStyle w:val="Cross-Ref"/>
          <w:w w:val="100"/>
        </w:rPr>
        <w:t>” on page 9</w:t>
      </w:r>
      <w:r w:rsidR="00A72627">
        <w:rPr>
          <w:rStyle w:val="Cross-Ref"/>
          <w:w w:val="100"/>
        </w:rPr>
        <w:fldChar w:fldCharType="end"/>
      </w:r>
      <w:r>
        <w:rPr>
          <w:w w:val="100"/>
        </w:rPr>
        <w:t xml:space="preserve"> for more details.</w:t>
      </w:r>
      <w:proofErr w:type="gramEnd"/>
    </w:p>
    <w:p w:rsidR="00034BC3" w:rsidRDefault="00034BC3">
      <w:pPr>
        <w:pStyle w:val="Body"/>
        <w:rPr>
          <w:w w:val="100"/>
        </w:rPr>
      </w:pPr>
    </w:p>
    <w:p w:rsidR="00034BC3" w:rsidRDefault="00034BC3">
      <w:pPr>
        <w:pStyle w:val="Body"/>
        <w:rPr>
          <w:w w:val="100"/>
        </w:rPr>
      </w:pPr>
      <w:r>
        <w:rPr>
          <w:w w:val="100"/>
        </w:rPr>
        <w:t xml:space="preserve">Navigate to full-screen TV by pressing the </w:t>
      </w:r>
      <w:r>
        <w:rPr>
          <w:b/>
          <w:bCs/>
          <w:w w:val="100"/>
        </w:rPr>
        <w:t>Exit</w:t>
      </w:r>
      <w:r>
        <w:rPr>
          <w:w w:val="100"/>
        </w:rPr>
        <w:t xml:space="preserve"> button. Then press the </w:t>
      </w:r>
      <w:r>
        <w:rPr>
          <w:b/>
          <w:bCs/>
          <w:w w:val="100"/>
        </w:rPr>
        <w:t>PIP</w:t>
      </w:r>
      <w:r>
        <w:rPr>
          <w:w w:val="100"/>
        </w:rPr>
        <w:t xml:space="preserve"> button. If PIP is supported, you see a box appear in the upper right corner surrounded by a yellow outline. The yellow outline means that PIP has the control. All commands (like channel +/– or PVR) will apply to PIP and not to </w:t>
      </w:r>
      <w:smartTag w:uri="urn:schemas-microsoft-com:office:smarttags" w:element="place">
        <w:r>
          <w:rPr>
            <w:w w:val="100"/>
          </w:rPr>
          <w:t>Main</w:t>
        </w:r>
      </w:smartTag>
      <w:r>
        <w:rPr>
          <w:w w:val="100"/>
        </w:rPr>
        <w:t xml:space="preserve"> when the yellow box is visible. </w:t>
      </w:r>
    </w:p>
    <w:p w:rsidR="00034BC3" w:rsidRDefault="00034BC3">
      <w:pPr>
        <w:pStyle w:val="Body"/>
        <w:rPr>
          <w:w w:val="100"/>
        </w:rPr>
      </w:pPr>
    </w:p>
    <w:p w:rsidR="00034BC3" w:rsidRDefault="00034BC3">
      <w:pPr>
        <w:pStyle w:val="Body"/>
        <w:rPr>
          <w:w w:val="100"/>
        </w:rPr>
      </w:pPr>
      <w:r>
        <w:rPr>
          <w:w w:val="100"/>
        </w:rPr>
        <w:t xml:space="preserve">Press the </w:t>
      </w:r>
      <w:r>
        <w:rPr>
          <w:b/>
          <w:bCs/>
          <w:w w:val="100"/>
        </w:rPr>
        <w:t>Move</w:t>
      </w:r>
      <w:r>
        <w:rPr>
          <w:w w:val="100"/>
        </w:rPr>
        <w:t xml:space="preserve"> button and the yellow box will disappear. This means that </w:t>
      </w:r>
      <w:smartTag w:uri="urn:schemas-microsoft-com:office:smarttags" w:element="place">
        <w:r>
          <w:rPr>
            <w:w w:val="100"/>
          </w:rPr>
          <w:t>Main</w:t>
        </w:r>
      </w:smartTag>
      <w:r>
        <w:rPr>
          <w:w w:val="100"/>
        </w:rPr>
        <w:t xml:space="preserve"> has the control, but PIP is still visible. </w:t>
      </w:r>
    </w:p>
    <w:p w:rsidR="00034BC3" w:rsidRDefault="00034BC3">
      <w:pPr>
        <w:pStyle w:val="Body"/>
        <w:rPr>
          <w:w w:val="100"/>
        </w:rPr>
      </w:pPr>
    </w:p>
    <w:p w:rsidR="00034BC3" w:rsidRDefault="00034BC3">
      <w:pPr>
        <w:pStyle w:val="Body"/>
        <w:rPr>
          <w:w w:val="100"/>
        </w:rPr>
      </w:pPr>
      <w:r>
        <w:rPr>
          <w:w w:val="100"/>
        </w:rPr>
        <w:t xml:space="preserve">Press the </w:t>
      </w:r>
      <w:r>
        <w:rPr>
          <w:b/>
          <w:bCs/>
          <w:w w:val="100"/>
        </w:rPr>
        <w:t>Swap</w:t>
      </w:r>
      <w:r>
        <w:rPr>
          <w:w w:val="100"/>
        </w:rPr>
        <w:t xml:space="preserve"> button and the content of </w:t>
      </w:r>
      <w:smartTag w:uri="urn:schemas-microsoft-com:office:smarttags" w:element="place">
        <w:r>
          <w:rPr>
            <w:w w:val="100"/>
          </w:rPr>
          <w:t>Main</w:t>
        </w:r>
      </w:smartTag>
      <w:r>
        <w:rPr>
          <w:w w:val="100"/>
        </w:rPr>
        <w:t xml:space="preserve"> and PIP will be swapped. Press the </w:t>
      </w:r>
      <w:r>
        <w:rPr>
          <w:b/>
          <w:bCs/>
          <w:w w:val="100"/>
        </w:rPr>
        <w:t>Swap</w:t>
      </w:r>
      <w:r>
        <w:rPr>
          <w:w w:val="100"/>
        </w:rPr>
        <w:t xml:space="preserve"> button again to restore the original </w:t>
      </w:r>
      <w:smartTag w:uri="urn:schemas-microsoft-com:office:smarttags" w:element="place">
        <w:r>
          <w:rPr>
            <w:w w:val="100"/>
          </w:rPr>
          <w:t>Main</w:t>
        </w:r>
      </w:smartTag>
      <w:r>
        <w:rPr>
          <w:w w:val="100"/>
        </w:rPr>
        <w:t xml:space="preserve"> and PIP. </w:t>
      </w:r>
    </w:p>
    <w:p w:rsidR="00034BC3" w:rsidRDefault="00034BC3">
      <w:pPr>
        <w:pStyle w:val="Heading1"/>
        <w:rPr>
          <w:w w:val="100"/>
        </w:rPr>
      </w:pPr>
      <w:r>
        <w:rPr>
          <w:w w:val="100"/>
        </w:rPr>
        <w:t xml:space="preserve">Playing MP3s </w:t>
      </w:r>
    </w:p>
    <w:p w:rsidR="00034BC3" w:rsidRDefault="00034BC3">
      <w:pPr>
        <w:pStyle w:val="Body"/>
        <w:rPr>
          <w:w w:val="100"/>
        </w:rPr>
      </w:pPr>
      <w:r>
        <w:rPr>
          <w:w w:val="100"/>
        </w:rPr>
        <w:t xml:space="preserve">If Brutus was compiled with </w:t>
      </w:r>
      <w:r>
        <w:rPr>
          <w:rStyle w:val="CodeFont"/>
        </w:rPr>
        <w:t>AUDIO_SUPPORT=y</w:t>
      </w:r>
      <w:r>
        <w:rPr>
          <w:w w:val="100"/>
        </w:rPr>
        <w:t xml:space="preserve"> and </w:t>
      </w:r>
      <w:r>
        <w:rPr>
          <w:rStyle w:val="CodeFont"/>
        </w:rPr>
        <w:t>MP3_ENABLED=1</w:t>
      </w:r>
      <w:r>
        <w:rPr>
          <w:w w:val="100"/>
        </w:rPr>
        <w:t xml:space="preserve"> is in the configuration file, then you should see an </w:t>
      </w:r>
      <w:r>
        <w:rPr>
          <w:b/>
          <w:bCs/>
          <w:w w:val="100"/>
        </w:rPr>
        <w:t>MP3s</w:t>
      </w:r>
      <w:r>
        <w:rPr>
          <w:w w:val="100"/>
        </w:rPr>
        <w:t xml:space="preserve"> button on the Brutus home page. This is the default for most platforms.</w:t>
      </w:r>
    </w:p>
    <w:p w:rsidR="00034BC3" w:rsidRDefault="00034BC3">
      <w:pPr>
        <w:pStyle w:val="Body"/>
        <w:rPr>
          <w:w w:val="100"/>
        </w:rPr>
      </w:pPr>
    </w:p>
    <w:p w:rsidR="00034BC3" w:rsidRDefault="00034BC3">
      <w:pPr>
        <w:pStyle w:val="Body"/>
        <w:rPr>
          <w:w w:val="100"/>
        </w:rPr>
      </w:pPr>
      <w:r>
        <w:rPr>
          <w:w w:val="100"/>
        </w:rPr>
        <w:t xml:space="preserve">Press </w:t>
      </w:r>
      <w:r>
        <w:rPr>
          <w:b/>
          <w:bCs/>
          <w:w w:val="100"/>
        </w:rPr>
        <w:t>Menu</w:t>
      </w:r>
      <w:r>
        <w:rPr>
          <w:w w:val="100"/>
        </w:rPr>
        <w:t xml:space="preserve"> to see the home page. Press the </w:t>
      </w:r>
      <w:r>
        <w:rPr>
          <w:b/>
          <w:bCs/>
          <w:w w:val="100"/>
        </w:rPr>
        <w:t>MP3s</w:t>
      </w:r>
      <w:r>
        <w:rPr>
          <w:w w:val="100"/>
        </w:rPr>
        <w:t xml:space="preserve"> button, and you see a list of files in the “audio” subdirectory that can be played. You can refresh the list from the admin page if you copy more files after starting Brutus. </w:t>
      </w:r>
    </w:p>
    <w:p w:rsidR="00034BC3" w:rsidRDefault="00034BC3">
      <w:pPr>
        <w:pStyle w:val="Body"/>
        <w:rPr>
          <w:w w:val="100"/>
        </w:rPr>
      </w:pPr>
    </w:p>
    <w:p w:rsidR="00034BC3" w:rsidRDefault="00034BC3">
      <w:pPr>
        <w:pStyle w:val="Body"/>
        <w:rPr>
          <w:w w:val="100"/>
        </w:rPr>
      </w:pPr>
      <w:r>
        <w:rPr>
          <w:w w:val="100"/>
        </w:rPr>
        <w:t xml:space="preserve">Click on a song title (or press the VCR </w:t>
      </w:r>
      <w:r>
        <w:rPr>
          <w:b/>
          <w:bCs/>
          <w:w w:val="100"/>
        </w:rPr>
        <w:t>Play</w:t>
      </w:r>
      <w:r>
        <w:rPr>
          <w:w w:val="100"/>
        </w:rPr>
        <w:t xml:space="preserve"> button) to start playing. Press the VCR </w:t>
      </w:r>
      <w:r>
        <w:rPr>
          <w:b/>
          <w:bCs/>
          <w:w w:val="100"/>
        </w:rPr>
        <w:t>Stop</w:t>
      </w:r>
      <w:r>
        <w:rPr>
          <w:w w:val="100"/>
        </w:rPr>
        <w:t xml:space="preserve"> button to stop playing.</w:t>
      </w:r>
    </w:p>
    <w:tbl>
      <w:tblPr>
        <w:tblW w:w="0" w:type="auto"/>
        <w:tblLayout w:type="fixed"/>
        <w:tblCellMar>
          <w:top w:w="60" w:type="dxa"/>
          <w:left w:w="0" w:type="dxa"/>
          <w:bottom w:w="120" w:type="dxa"/>
          <w:right w:w="60" w:type="dxa"/>
        </w:tblCellMar>
        <w:tblLook w:val="0000"/>
      </w:tblPr>
      <w:tblGrid>
        <w:gridCol w:w="780"/>
        <w:gridCol w:w="7880"/>
      </w:tblGrid>
      <w:tr w:rsidR="00034BC3">
        <w:trPr>
          <w:trHeight w:val="1420"/>
        </w:trPr>
        <w:tc>
          <w:tcPr>
            <w:tcW w:w="780" w:type="dxa"/>
            <w:tcBorders>
              <w:top w:val="nil"/>
              <w:left w:val="nil"/>
              <w:bottom w:val="nil"/>
              <w:right w:val="nil"/>
            </w:tcBorders>
            <w:tcMar>
              <w:top w:w="60" w:type="dxa"/>
              <w:left w:w="0" w:type="dxa"/>
              <w:bottom w:w="100" w:type="dxa"/>
              <w:right w:w="60" w:type="dxa"/>
            </w:tcMar>
          </w:tcPr>
          <w:p w:rsidR="00034BC3" w:rsidRDefault="00034BC3">
            <w:pPr>
              <w:pStyle w:val="IconNote"/>
            </w:pPr>
          </w:p>
        </w:tc>
        <w:tc>
          <w:tcPr>
            <w:tcW w:w="7880" w:type="dxa"/>
            <w:tcBorders>
              <w:top w:val="nil"/>
              <w:left w:val="nil"/>
              <w:bottom w:val="nil"/>
              <w:right w:val="nil"/>
            </w:tcBorders>
            <w:tcMar>
              <w:top w:w="120" w:type="dxa"/>
              <w:left w:w="0" w:type="dxa"/>
              <w:bottom w:w="120" w:type="dxa"/>
              <w:right w:w="60" w:type="dxa"/>
            </w:tcMar>
          </w:tcPr>
          <w:p w:rsidR="00034BC3" w:rsidRDefault="00034BC3" w:rsidP="00D31655">
            <w:pPr>
              <w:pStyle w:val="NoteText"/>
              <w:numPr>
                <w:ilvl w:val="0"/>
                <w:numId w:val="9"/>
              </w:numPr>
              <w:rPr>
                <w:w w:val="100"/>
              </w:rPr>
            </w:pPr>
            <w:r>
              <w:rPr>
                <w:w w:val="100"/>
              </w:rPr>
              <w:t xml:space="preserve">BCM7411 and BCM740x platforms support hardware MP3 decode. The Brutus MP3 screen still requires a software MP3 decoder, however. This is used to test PCM playback and to add CPU stress. You can do a hardware decode of an MP3 using the playback test application. It is included in the default installation binary </w:t>
            </w:r>
            <w:proofErr w:type="spellStart"/>
            <w:r>
              <w:rPr>
                <w:w w:val="100"/>
              </w:rPr>
              <w:t>tarball</w:t>
            </w:r>
            <w:proofErr w:type="spellEnd"/>
            <w:r>
              <w:rPr>
                <w:w w:val="100"/>
              </w:rPr>
              <w:t>. Run it as follows:</w:t>
            </w:r>
          </w:p>
          <w:p w:rsidR="00034BC3" w:rsidRDefault="00034BC3">
            <w:pPr>
              <w:pStyle w:val="Code"/>
            </w:pPr>
            <w:r>
              <w:rPr>
                <w:w w:val="100"/>
              </w:rPr>
              <w:t> </w:t>
            </w:r>
            <w:proofErr w:type="spellStart"/>
            <w:r>
              <w:rPr>
                <w:w w:val="100"/>
              </w:rPr>
              <w:t>settop</w:t>
            </w:r>
            <w:proofErr w:type="spellEnd"/>
            <w:r>
              <w:rPr>
                <w:w w:val="100"/>
              </w:rPr>
              <w:t xml:space="preserve"> playback -</w:t>
            </w:r>
            <w:proofErr w:type="spellStart"/>
            <w:r>
              <w:rPr>
                <w:w w:val="100"/>
              </w:rPr>
              <w:t>mpeg_type</w:t>
            </w:r>
            <w:proofErr w:type="spellEnd"/>
            <w:r>
              <w:rPr>
                <w:w w:val="100"/>
              </w:rPr>
              <w:t xml:space="preserve"> ES -audio 1 -</w:t>
            </w:r>
            <w:proofErr w:type="spellStart"/>
            <w:r>
              <w:rPr>
                <w:w w:val="100"/>
              </w:rPr>
              <w:t>audio_type</w:t>
            </w:r>
            <w:proofErr w:type="spellEnd"/>
            <w:r>
              <w:rPr>
                <w:w w:val="100"/>
              </w:rPr>
              <w:t xml:space="preserve"> 0x1 file.mp3</w:t>
            </w:r>
          </w:p>
        </w:tc>
      </w:tr>
    </w:tbl>
    <w:p w:rsidR="00034BC3" w:rsidRDefault="00034BC3">
      <w:pPr>
        <w:pStyle w:val="TableAnchor"/>
        <w:rPr>
          <w:w w:val="100"/>
        </w:rPr>
      </w:pPr>
    </w:p>
    <w:p w:rsidR="00034BC3" w:rsidRDefault="00034BC3">
      <w:pPr>
        <w:pStyle w:val="Heading1"/>
        <w:rPr>
          <w:w w:val="100"/>
        </w:rPr>
      </w:pPr>
    </w:p>
    <w:p w:rsidR="00034BC3" w:rsidRDefault="00034BC3">
      <w:pPr>
        <w:pStyle w:val="Heading1"/>
        <w:rPr>
          <w:w w:val="100"/>
        </w:rPr>
      </w:pPr>
      <w:r>
        <w:rPr>
          <w:w w:val="100"/>
        </w:rPr>
        <w:t>Viewing Pictures</w:t>
      </w:r>
    </w:p>
    <w:p w:rsidR="00034BC3" w:rsidRDefault="00034BC3">
      <w:pPr>
        <w:pStyle w:val="Body"/>
        <w:rPr>
          <w:w w:val="100"/>
        </w:rPr>
      </w:pPr>
      <w:r>
        <w:rPr>
          <w:w w:val="100"/>
        </w:rPr>
        <w:t>If Brutus was compiled with</w:t>
      </w:r>
      <w:r>
        <w:rPr>
          <w:rStyle w:val="CodeFont"/>
        </w:rPr>
        <w:t xml:space="preserve"> PICTURES_SUPPORT=y</w:t>
      </w:r>
      <w:r>
        <w:rPr>
          <w:w w:val="100"/>
        </w:rPr>
        <w:t xml:space="preserve">, then you should see a </w:t>
      </w:r>
      <w:r>
        <w:rPr>
          <w:b/>
          <w:bCs/>
          <w:w w:val="100"/>
        </w:rPr>
        <w:t>My Pictures</w:t>
      </w:r>
      <w:r>
        <w:rPr>
          <w:w w:val="100"/>
        </w:rPr>
        <w:t xml:space="preserve"> button on the Brutus home page.</w:t>
      </w:r>
    </w:p>
    <w:p w:rsidR="00034BC3" w:rsidRDefault="00034BC3">
      <w:pPr>
        <w:pStyle w:val="Body"/>
        <w:rPr>
          <w:w w:val="100"/>
        </w:rPr>
      </w:pPr>
    </w:p>
    <w:p w:rsidR="00034BC3" w:rsidRDefault="00034BC3">
      <w:pPr>
        <w:pStyle w:val="Body"/>
        <w:rPr>
          <w:w w:val="100"/>
        </w:rPr>
      </w:pPr>
      <w:r>
        <w:rPr>
          <w:w w:val="100"/>
        </w:rPr>
        <w:t xml:space="preserve">Press the </w:t>
      </w:r>
      <w:r>
        <w:rPr>
          <w:b/>
          <w:bCs/>
          <w:w w:val="100"/>
        </w:rPr>
        <w:t>My Pictures</w:t>
      </w:r>
      <w:r>
        <w:rPr>
          <w:w w:val="100"/>
        </w:rPr>
        <w:t xml:space="preserve"> button, and you see a list of JPEGs, PNGs and BMPs that can be viewed. If the view is empty, you'll need to copy some images into the pictures/ subdirectory and restart Brutus. </w:t>
      </w:r>
    </w:p>
    <w:p w:rsidR="00034BC3" w:rsidRDefault="00034BC3">
      <w:pPr>
        <w:pStyle w:val="Body"/>
        <w:rPr>
          <w:w w:val="100"/>
        </w:rPr>
      </w:pPr>
    </w:p>
    <w:p w:rsidR="00034BC3" w:rsidRDefault="00034BC3">
      <w:pPr>
        <w:pStyle w:val="Body"/>
        <w:rPr>
          <w:w w:val="100"/>
        </w:rPr>
      </w:pPr>
      <w:r>
        <w:rPr>
          <w:w w:val="100"/>
        </w:rPr>
        <w:t>Some Broadcom chips support still-picture decode in hardware. This has not been integrated with this Brutus feature. You can use the feature with the Settop API test application BSEAV/</w:t>
      </w:r>
      <w:proofErr w:type="spellStart"/>
      <w:r>
        <w:rPr>
          <w:w w:val="100"/>
        </w:rPr>
        <w:t>api</w:t>
      </w:r>
      <w:proofErr w:type="spellEnd"/>
      <w:r>
        <w:rPr>
          <w:w w:val="100"/>
        </w:rPr>
        <w:t>/tests/</w:t>
      </w:r>
      <w:proofErr w:type="spellStart"/>
      <w:r>
        <w:rPr>
          <w:w w:val="100"/>
        </w:rPr>
        <w:t>decode_still_picture</w:t>
      </w:r>
      <w:proofErr w:type="spellEnd"/>
      <w:r>
        <w:rPr>
          <w:w w:val="100"/>
        </w:rPr>
        <w:t>.</w:t>
      </w:r>
    </w:p>
    <w:p w:rsidR="00034BC3" w:rsidRDefault="00034BC3">
      <w:pPr>
        <w:pStyle w:val="Heading1"/>
        <w:rPr>
          <w:w w:val="100"/>
        </w:rPr>
      </w:pPr>
      <w:r>
        <w:rPr>
          <w:w w:val="100"/>
        </w:rPr>
        <w:t xml:space="preserve">Running a script </w:t>
      </w:r>
    </w:p>
    <w:p w:rsidR="00034BC3" w:rsidRDefault="00034BC3">
      <w:pPr>
        <w:pStyle w:val="Body"/>
        <w:rPr>
          <w:w w:val="100"/>
        </w:rPr>
      </w:pPr>
      <w:r>
        <w:rPr>
          <w:w w:val="100"/>
        </w:rPr>
        <w:t xml:space="preserve">You can control all Brutus functions using a simple scripting language. The easiest way to learn about it is to start Brutus with the </w:t>
      </w:r>
      <w:r>
        <w:rPr>
          <w:rStyle w:val="CodeFnt"/>
        </w:rPr>
        <w:t>--exec</w:t>
      </w:r>
      <w:r>
        <w:rPr>
          <w:w w:val="100"/>
        </w:rPr>
        <w:t xml:space="preserve"> command line option, type </w:t>
      </w:r>
      <w:r>
        <w:rPr>
          <w:b/>
          <w:bCs/>
          <w:w w:val="100"/>
        </w:rPr>
        <w:t>help</w:t>
      </w:r>
      <w:r>
        <w:rPr>
          <w:w w:val="100"/>
        </w:rPr>
        <w:t xml:space="preserve"> to see your choices, and then enter script commands interactively. Please see </w:t>
      </w:r>
      <w:r w:rsidR="00A72627">
        <w:rPr>
          <w:rStyle w:val="Cross-Ref"/>
          <w:w w:val="100"/>
        </w:rPr>
        <w:fldChar w:fldCharType="begin"/>
      </w:r>
      <w:r>
        <w:rPr>
          <w:rStyle w:val="Cross-Ref"/>
          <w:w w:val="100"/>
        </w:rPr>
        <w:instrText xml:space="preserve"> REF  RTF5f0054006f00630036003500 \h</w:instrText>
      </w:r>
      <w:r w:rsidR="00A72627">
        <w:rPr>
          <w:rStyle w:val="Cross-Ref"/>
          <w:w w:val="100"/>
        </w:rPr>
      </w:r>
      <w:r w:rsidR="00A72627">
        <w:rPr>
          <w:rStyle w:val="Cross-Ref"/>
          <w:w w:val="100"/>
        </w:rPr>
        <w:fldChar w:fldCharType="separate"/>
      </w:r>
      <w:r>
        <w:rPr>
          <w:rStyle w:val="Cross-Ref"/>
          <w:w w:val="100"/>
        </w:rPr>
        <w:t>Section 11: “Brutus Scripting” on page 37</w:t>
      </w:r>
      <w:r w:rsidR="00A72627">
        <w:rPr>
          <w:rStyle w:val="Cross-Ref"/>
          <w:w w:val="100"/>
        </w:rPr>
        <w:fldChar w:fldCharType="end"/>
      </w:r>
      <w:r>
        <w:rPr>
          <w:w w:val="100"/>
        </w:rPr>
        <w:t xml:space="preserve"> for more details. </w:t>
      </w:r>
    </w:p>
    <w:p w:rsidR="00034BC3" w:rsidRDefault="00034BC3">
      <w:pPr>
        <w:pStyle w:val="Heading1"/>
        <w:rPr>
          <w:w w:val="100"/>
        </w:rPr>
      </w:pPr>
      <w:r>
        <w:rPr>
          <w:w w:val="100"/>
        </w:rPr>
        <w:t xml:space="preserve">Skinning the Graphical User Interface </w:t>
      </w:r>
    </w:p>
    <w:p w:rsidR="00034BC3" w:rsidRDefault="00034BC3">
      <w:pPr>
        <w:pStyle w:val="Body"/>
        <w:rPr>
          <w:w w:val="100"/>
        </w:rPr>
      </w:pPr>
      <w:r>
        <w:rPr>
          <w:w w:val="100"/>
        </w:rPr>
        <w:t xml:space="preserve">You can modify the look and feel of the Brutus graphical user interface using “skins.” Start Brutus with the </w:t>
      </w:r>
      <w:r>
        <w:rPr>
          <w:rStyle w:val="CodeFont"/>
        </w:rPr>
        <w:t>-skin blue</w:t>
      </w:r>
      <w:r>
        <w:rPr>
          <w:w w:val="100"/>
        </w:rPr>
        <w:t xml:space="preserve"> command-line option to change its visual presentation based on the sample “blue” skin. Please see </w:t>
      </w:r>
      <w:r w:rsidR="00A72627">
        <w:rPr>
          <w:rStyle w:val="Cross-Ref"/>
          <w:w w:val="100"/>
        </w:rPr>
        <w:fldChar w:fldCharType="begin"/>
      </w:r>
      <w:r>
        <w:rPr>
          <w:rStyle w:val="Cross-Ref"/>
          <w:w w:val="100"/>
        </w:rPr>
        <w:instrText xml:space="preserve"> REF  RTF340030003500310039003a00 \h</w:instrText>
      </w:r>
      <w:r w:rsidR="00A72627">
        <w:rPr>
          <w:rStyle w:val="Cross-Ref"/>
          <w:w w:val="100"/>
        </w:rPr>
      </w:r>
      <w:r w:rsidR="00A72627">
        <w:rPr>
          <w:rStyle w:val="Cross-Ref"/>
          <w:w w:val="100"/>
        </w:rPr>
        <w:fldChar w:fldCharType="separate"/>
      </w:r>
      <w:r>
        <w:rPr>
          <w:rStyle w:val="Cross-Ref"/>
          <w:w w:val="100"/>
        </w:rPr>
        <w:t>Section 12: “Brutus Skinning” on page 41</w:t>
      </w:r>
      <w:r w:rsidR="00A72627">
        <w:rPr>
          <w:rStyle w:val="Cross-Ref"/>
          <w:w w:val="100"/>
        </w:rPr>
        <w:fldChar w:fldCharType="end"/>
      </w:r>
      <w:r>
        <w:rPr>
          <w:w w:val="100"/>
        </w:rPr>
        <w:t xml:space="preserve"> for more details.</w:t>
      </w:r>
    </w:p>
    <w:p w:rsidR="00034BC3" w:rsidRDefault="00034BC3">
      <w:pPr>
        <w:pStyle w:val="Heading1"/>
        <w:spacing w:before="360"/>
        <w:rPr>
          <w:w w:val="100"/>
        </w:rPr>
      </w:pPr>
      <w:r>
        <w:rPr>
          <w:w w:val="100"/>
        </w:rPr>
        <w:t xml:space="preserve">Changing Video Outputs </w:t>
      </w:r>
    </w:p>
    <w:p w:rsidR="00034BC3" w:rsidRDefault="00034BC3">
      <w:pPr>
        <w:pStyle w:val="Body"/>
        <w:rPr>
          <w:w w:val="100"/>
        </w:rPr>
      </w:pPr>
      <w:r>
        <w:rPr>
          <w:w w:val="100"/>
        </w:rPr>
        <w:t xml:space="preserve">You can control your display settings from the Info panel. Press the </w:t>
      </w:r>
      <w:r>
        <w:rPr>
          <w:b/>
          <w:bCs/>
          <w:w w:val="100"/>
        </w:rPr>
        <w:t>Info</w:t>
      </w:r>
      <w:r>
        <w:rPr>
          <w:w w:val="100"/>
        </w:rPr>
        <w:t xml:space="preserve"> button on the remote, or press the </w:t>
      </w:r>
      <w:r>
        <w:rPr>
          <w:b/>
          <w:bCs/>
          <w:w w:val="100"/>
        </w:rPr>
        <w:t>Info</w:t>
      </w:r>
      <w:r>
        <w:rPr>
          <w:w w:val="100"/>
        </w:rPr>
        <w:t xml:space="preserve"> button on the main menu. Navigate to the </w:t>
      </w:r>
      <w:r>
        <w:rPr>
          <w:b/>
          <w:bCs/>
          <w:w w:val="100"/>
        </w:rPr>
        <w:t>Display</w:t>
      </w:r>
      <w:r>
        <w:rPr>
          <w:w w:val="100"/>
        </w:rPr>
        <w:t xml:space="preserve"> </w:t>
      </w:r>
      <w:proofErr w:type="gramStart"/>
      <w:r>
        <w:rPr>
          <w:w w:val="100"/>
        </w:rPr>
        <w:t>button,</w:t>
      </w:r>
      <w:proofErr w:type="gramEnd"/>
      <w:r>
        <w:rPr>
          <w:w w:val="100"/>
        </w:rPr>
        <w:t xml:space="preserve"> and then arrow over to the control panel.</w:t>
      </w:r>
    </w:p>
    <w:p w:rsidR="00034BC3" w:rsidRDefault="00034BC3">
      <w:pPr>
        <w:pStyle w:val="Body"/>
        <w:rPr>
          <w:w w:val="100"/>
        </w:rPr>
      </w:pPr>
    </w:p>
    <w:p w:rsidR="00034BC3" w:rsidRDefault="00034BC3">
      <w:pPr>
        <w:pStyle w:val="Body"/>
        <w:rPr>
          <w:w w:val="100"/>
        </w:rPr>
      </w:pPr>
      <w:r>
        <w:rPr>
          <w:w w:val="100"/>
        </w:rPr>
        <w:t xml:space="preserve">The controls that you see reflect the options available for the current video format. Use the right and left arrows to change the arrow bars. Press the </w:t>
      </w:r>
      <w:r>
        <w:rPr>
          <w:b/>
          <w:bCs/>
          <w:w w:val="100"/>
        </w:rPr>
        <w:t>Select</w:t>
      </w:r>
      <w:r>
        <w:rPr>
          <w:w w:val="100"/>
        </w:rPr>
        <w:t xml:space="preserve"> button on the remote to enable the change. You see an immediate change. Also notice that the list of available controls may change as the video formats are switched.</w:t>
      </w:r>
    </w:p>
    <w:p w:rsidR="00034BC3" w:rsidRDefault="00034BC3">
      <w:pPr>
        <w:pStyle w:val="Heading1"/>
        <w:spacing w:before="360"/>
        <w:rPr>
          <w:w w:val="100"/>
        </w:rPr>
      </w:pPr>
      <w:r>
        <w:rPr>
          <w:w w:val="100"/>
        </w:rPr>
        <w:t>Editing the Channel Map Onscreen</w:t>
      </w:r>
    </w:p>
    <w:p w:rsidR="00034BC3" w:rsidRDefault="00034BC3">
      <w:pPr>
        <w:pStyle w:val="Body"/>
        <w:rPr>
          <w:w w:val="100"/>
        </w:rPr>
      </w:pPr>
      <w:r>
        <w:rPr>
          <w:w w:val="100"/>
        </w:rPr>
        <w:t xml:space="preserve">The default channel map comes from the channels.txt file. You may find it easier to edit using a text editor. You can also edit the channel map onscreen using a remote and then overwrite that channel map. </w:t>
      </w:r>
    </w:p>
    <w:p w:rsidR="00034BC3" w:rsidRDefault="00034BC3">
      <w:pPr>
        <w:pStyle w:val="Body"/>
        <w:rPr>
          <w:w w:val="100"/>
        </w:rPr>
      </w:pPr>
      <w:proofErr w:type="gramStart"/>
      <w:r>
        <w:rPr>
          <w:w w:val="100"/>
        </w:rPr>
        <w:lastRenderedPageBreak/>
        <w:t xml:space="preserve">From the main menu, click on </w:t>
      </w:r>
      <w:r>
        <w:rPr>
          <w:b/>
          <w:bCs/>
          <w:w w:val="100"/>
        </w:rPr>
        <w:t>Admin</w:t>
      </w:r>
      <w:r>
        <w:rPr>
          <w:w w:val="100"/>
        </w:rPr>
        <w:t>.</w:t>
      </w:r>
      <w:proofErr w:type="gramEnd"/>
      <w:r>
        <w:rPr>
          <w:w w:val="100"/>
        </w:rPr>
        <w:t xml:space="preserve"> If </w:t>
      </w:r>
      <w:r>
        <w:rPr>
          <w:rStyle w:val="CodeFont"/>
        </w:rPr>
        <w:t>ADMIN=y</w:t>
      </w:r>
      <w:r>
        <w:rPr>
          <w:w w:val="100"/>
        </w:rPr>
        <w:t xml:space="preserve"> has not been set in the configuration file, the password is 8822. </w:t>
      </w:r>
      <w:proofErr w:type="gramStart"/>
      <w:r>
        <w:rPr>
          <w:w w:val="100"/>
        </w:rPr>
        <w:t xml:space="preserve">Click on </w:t>
      </w:r>
      <w:r>
        <w:rPr>
          <w:b/>
          <w:bCs/>
          <w:w w:val="100"/>
        </w:rPr>
        <w:t>Edit Channels</w:t>
      </w:r>
      <w:r>
        <w:rPr>
          <w:w w:val="100"/>
        </w:rPr>
        <w:t>.</w:t>
      </w:r>
      <w:proofErr w:type="gramEnd"/>
      <w:r>
        <w:rPr>
          <w:w w:val="100"/>
        </w:rPr>
        <w:t xml:space="preserve"> You can then perform the following operations: </w:t>
      </w:r>
    </w:p>
    <w:p w:rsidR="002B059D" w:rsidRDefault="002B059D">
      <w:pPr>
        <w:pStyle w:val="Bullet"/>
        <w:numPr>
          <w:ilvl w:val="0"/>
          <w:numId w:val="73"/>
        </w:numPr>
        <w:ind w:left="280" w:hanging="280"/>
        <w:rPr>
          <w:w w:val="100"/>
        </w:rPr>
      </w:pPr>
    </w:p>
    <w:p w:rsidR="002B059D" w:rsidRDefault="00034BC3">
      <w:pPr>
        <w:pStyle w:val="Bullet"/>
        <w:numPr>
          <w:ilvl w:val="0"/>
          <w:numId w:val="73"/>
        </w:numPr>
        <w:ind w:left="280" w:hanging="280"/>
        <w:rPr>
          <w:w w:val="100"/>
        </w:rPr>
      </w:pPr>
      <w:r>
        <w:rPr>
          <w:w w:val="100"/>
        </w:rPr>
        <w:t xml:space="preserve">To add a channel, click on </w:t>
      </w:r>
      <w:r>
        <w:rPr>
          <w:b/>
          <w:bCs/>
          <w:w w:val="100"/>
        </w:rPr>
        <w:t>Add</w:t>
      </w:r>
      <w:r>
        <w:rPr>
          <w:w w:val="100"/>
        </w:rPr>
        <w:t xml:space="preserve">, enter your settings, </w:t>
      </w:r>
      <w:proofErr w:type="gramStart"/>
      <w:r>
        <w:rPr>
          <w:w w:val="100"/>
        </w:rPr>
        <w:t>then</w:t>
      </w:r>
      <w:proofErr w:type="gramEnd"/>
      <w:r>
        <w:rPr>
          <w:w w:val="100"/>
        </w:rPr>
        <w:t xml:space="preserve"> click </w:t>
      </w:r>
      <w:r>
        <w:rPr>
          <w:b/>
          <w:bCs/>
          <w:w w:val="100"/>
        </w:rPr>
        <w:t>OK</w:t>
      </w:r>
      <w:r>
        <w:rPr>
          <w:w w:val="100"/>
        </w:rPr>
        <w:t xml:space="preserve">. </w:t>
      </w:r>
    </w:p>
    <w:p w:rsidR="002B059D" w:rsidRDefault="00034BC3">
      <w:pPr>
        <w:pStyle w:val="Bullet"/>
        <w:numPr>
          <w:ilvl w:val="0"/>
          <w:numId w:val="73"/>
        </w:numPr>
        <w:ind w:left="280" w:hanging="280"/>
        <w:rPr>
          <w:w w:val="100"/>
        </w:rPr>
      </w:pPr>
      <w:r>
        <w:rPr>
          <w:w w:val="100"/>
        </w:rPr>
        <w:t xml:space="preserve">To remove a channel, click on the channel in the list, then click </w:t>
      </w:r>
      <w:r>
        <w:rPr>
          <w:b/>
          <w:bCs/>
          <w:w w:val="100"/>
        </w:rPr>
        <w:t>Delete</w:t>
      </w:r>
      <w:r>
        <w:rPr>
          <w:w w:val="100"/>
        </w:rPr>
        <w:t xml:space="preserve">. </w:t>
      </w:r>
    </w:p>
    <w:p w:rsidR="002B059D" w:rsidRDefault="00034BC3">
      <w:pPr>
        <w:pStyle w:val="Bullet"/>
        <w:numPr>
          <w:ilvl w:val="0"/>
          <w:numId w:val="73"/>
        </w:numPr>
        <w:ind w:left="280" w:hanging="280"/>
        <w:rPr>
          <w:w w:val="100"/>
        </w:rPr>
      </w:pPr>
      <w:r>
        <w:rPr>
          <w:w w:val="100"/>
        </w:rPr>
        <w:t xml:space="preserve">To edit a channel, click on the channel in the list, make your changes, </w:t>
      </w:r>
      <w:proofErr w:type="gramStart"/>
      <w:r>
        <w:rPr>
          <w:w w:val="100"/>
        </w:rPr>
        <w:t>then</w:t>
      </w:r>
      <w:proofErr w:type="gramEnd"/>
      <w:r>
        <w:rPr>
          <w:w w:val="100"/>
        </w:rPr>
        <w:t xml:space="preserve"> click </w:t>
      </w:r>
      <w:r>
        <w:rPr>
          <w:b/>
          <w:bCs/>
          <w:w w:val="100"/>
        </w:rPr>
        <w:t>OK</w:t>
      </w:r>
      <w:r>
        <w:rPr>
          <w:w w:val="100"/>
        </w:rPr>
        <w:t xml:space="preserve">. </w:t>
      </w:r>
    </w:p>
    <w:p w:rsidR="002B059D" w:rsidRDefault="00034BC3">
      <w:pPr>
        <w:pStyle w:val="Bullet"/>
        <w:numPr>
          <w:ilvl w:val="0"/>
          <w:numId w:val="73"/>
        </w:numPr>
        <w:ind w:left="280" w:hanging="280"/>
        <w:rPr>
          <w:w w:val="100"/>
        </w:rPr>
      </w:pPr>
      <w:r>
        <w:rPr>
          <w:w w:val="100"/>
        </w:rPr>
        <w:t xml:space="preserve">To save your changes, click on </w:t>
      </w:r>
      <w:r>
        <w:rPr>
          <w:b/>
          <w:bCs/>
          <w:w w:val="100"/>
        </w:rPr>
        <w:t>Save</w:t>
      </w:r>
      <w:r>
        <w:rPr>
          <w:w w:val="100"/>
        </w:rPr>
        <w:t xml:space="preserve">. </w:t>
      </w:r>
    </w:p>
    <w:p w:rsidR="002B059D" w:rsidRDefault="00034BC3">
      <w:pPr>
        <w:pStyle w:val="Bullet"/>
        <w:numPr>
          <w:ilvl w:val="0"/>
          <w:numId w:val="73"/>
        </w:numPr>
        <w:ind w:left="280" w:hanging="280"/>
        <w:rPr>
          <w:w w:val="100"/>
        </w:rPr>
      </w:pPr>
      <w:r>
        <w:rPr>
          <w:w w:val="100"/>
        </w:rPr>
        <w:t xml:space="preserve">To abandon your changes, click </w:t>
      </w:r>
      <w:r>
        <w:rPr>
          <w:b/>
          <w:bCs/>
          <w:w w:val="100"/>
        </w:rPr>
        <w:t>Reset</w:t>
      </w:r>
      <w:r>
        <w:rPr>
          <w:w w:val="100"/>
        </w:rPr>
        <w:t xml:space="preserve">. </w:t>
      </w:r>
    </w:p>
    <w:p w:rsidR="00034BC3" w:rsidRDefault="00034BC3">
      <w:pPr>
        <w:pStyle w:val="Heading1Top"/>
        <w:rPr>
          <w:w w:val="100"/>
        </w:rPr>
      </w:pPr>
      <w:r>
        <w:rPr>
          <w:w w:val="100"/>
        </w:rPr>
        <w:lastRenderedPageBreak/>
        <w:t>Renaming Video Streams</w:t>
      </w:r>
    </w:p>
    <w:p w:rsidR="00034BC3" w:rsidRDefault="00034BC3">
      <w:pPr>
        <w:pStyle w:val="Body"/>
        <w:rPr>
          <w:w w:val="100"/>
        </w:rPr>
      </w:pPr>
      <w:r>
        <w:rPr>
          <w:w w:val="100"/>
        </w:rPr>
        <w:t>When a stream is recorded, Brutus will use the entry in programguide.txt. If there is no entry, Brutus will use a text string that describes the source (QAM, ANALOG, etc.)</w:t>
      </w:r>
    </w:p>
    <w:p w:rsidR="00034BC3" w:rsidRDefault="00034BC3">
      <w:pPr>
        <w:pStyle w:val="Body"/>
        <w:rPr>
          <w:w w:val="100"/>
        </w:rPr>
      </w:pPr>
    </w:p>
    <w:p w:rsidR="00034BC3" w:rsidRDefault="00034BC3">
      <w:pPr>
        <w:pStyle w:val="Body"/>
        <w:rPr>
          <w:w w:val="100"/>
        </w:rPr>
      </w:pPr>
      <w:r>
        <w:rPr>
          <w:w w:val="100"/>
        </w:rPr>
        <w:t xml:space="preserve">After a stream has been recorded, it is often helpful to rename it. From the GUI, go to the Playback list, select the </w:t>
      </w:r>
      <w:proofErr w:type="gramStart"/>
      <w:r>
        <w:rPr>
          <w:w w:val="100"/>
        </w:rPr>
        <w:t>stream,</w:t>
      </w:r>
      <w:proofErr w:type="gramEnd"/>
      <w:r>
        <w:rPr>
          <w:w w:val="100"/>
        </w:rPr>
        <w:t xml:space="preserve"> and you will find a </w:t>
      </w:r>
      <w:r>
        <w:rPr>
          <w:b/>
          <w:bCs/>
          <w:w w:val="100"/>
        </w:rPr>
        <w:t>Rename</w:t>
      </w:r>
      <w:r>
        <w:rPr>
          <w:w w:val="100"/>
        </w:rPr>
        <w:t xml:space="preserve"> button. Select the button. Here is a list of methods to change the name.</w:t>
      </w:r>
    </w:p>
    <w:p w:rsidR="00034BC3" w:rsidRDefault="00034BC3">
      <w:pPr>
        <w:pStyle w:val="Body"/>
        <w:rPr>
          <w:w w:val="100"/>
        </w:rPr>
      </w:pPr>
    </w:p>
    <w:p w:rsidR="00034BC3" w:rsidRDefault="00034BC3">
      <w:pPr>
        <w:pStyle w:val="Body"/>
        <w:rPr>
          <w:w w:val="100"/>
        </w:rPr>
      </w:pPr>
      <w:r>
        <w:rPr>
          <w:w w:val="100"/>
        </w:rPr>
        <w:t xml:space="preserve">If you are using a </w:t>
      </w:r>
      <w:proofErr w:type="spellStart"/>
      <w:r>
        <w:rPr>
          <w:w w:val="100"/>
        </w:rPr>
        <w:t>Sejin</w:t>
      </w:r>
      <w:proofErr w:type="spellEnd"/>
      <w:r>
        <w:rPr>
          <w:w w:val="100"/>
        </w:rPr>
        <w:t xml:space="preserve"> IR keyboard, you can type in directly.</w:t>
      </w:r>
    </w:p>
    <w:p w:rsidR="002B059D" w:rsidRDefault="00034BC3">
      <w:pPr>
        <w:pStyle w:val="Bullet"/>
        <w:numPr>
          <w:ilvl w:val="0"/>
          <w:numId w:val="73"/>
        </w:numPr>
        <w:ind w:left="280" w:hanging="280"/>
        <w:rPr>
          <w:w w:val="100"/>
        </w:rPr>
      </w:pPr>
      <w:r>
        <w:rPr>
          <w:w w:val="100"/>
        </w:rPr>
        <w:t xml:space="preserve">If you are using </w:t>
      </w:r>
      <w:r>
        <w:rPr>
          <w:rStyle w:val="CodeFont"/>
        </w:rPr>
        <w:t>--exec</w:t>
      </w:r>
      <w:r>
        <w:rPr>
          <w:w w:val="100"/>
        </w:rPr>
        <w:t xml:space="preserve">, you can use the </w:t>
      </w:r>
      <w:proofErr w:type="spellStart"/>
      <w:proofErr w:type="gramStart"/>
      <w:r>
        <w:rPr>
          <w:w w:val="100"/>
        </w:rPr>
        <w:t>entertext</w:t>
      </w:r>
      <w:proofErr w:type="spellEnd"/>
      <w:r>
        <w:rPr>
          <w:w w:val="100"/>
        </w:rPr>
        <w:t>(</w:t>
      </w:r>
      <w:proofErr w:type="gramEnd"/>
      <w:r>
        <w:rPr>
          <w:w w:val="100"/>
        </w:rPr>
        <w:t>XXXX) command.</w:t>
      </w:r>
    </w:p>
    <w:p w:rsidR="002B059D" w:rsidRDefault="00034BC3">
      <w:pPr>
        <w:pStyle w:val="Bullet"/>
        <w:numPr>
          <w:ilvl w:val="0"/>
          <w:numId w:val="73"/>
        </w:numPr>
        <w:ind w:left="280" w:hanging="280"/>
        <w:rPr>
          <w:w w:val="100"/>
        </w:rPr>
      </w:pPr>
      <w:r>
        <w:rPr>
          <w:w w:val="100"/>
        </w:rPr>
        <w:t xml:space="preserve">If you are using </w:t>
      </w:r>
      <w:r>
        <w:rPr>
          <w:rStyle w:val="CodeFont"/>
        </w:rPr>
        <w:t>-</w:t>
      </w:r>
      <w:proofErr w:type="spellStart"/>
      <w:proofErr w:type="gramStart"/>
      <w:r>
        <w:rPr>
          <w:rStyle w:val="CodeFont"/>
        </w:rPr>
        <w:t>tty</w:t>
      </w:r>
      <w:proofErr w:type="spellEnd"/>
      <w:proofErr w:type="gramEnd"/>
      <w:r>
        <w:rPr>
          <w:w w:val="100"/>
        </w:rPr>
        <w:t>, you can use the “;” command to enter text.</w:t>
      </w:r>
    </w:p>
    <w:p w:rsidR="002B059D" w:rsidRDefault="00034BC3">
      <w:pPr>
        <w:pStyle w:val="Bullet"/>
        <w:numPr>
          <w:ilvl w:val="0"/>
          <w:numId w:val="73"/>
        </w:numPr>
        <w:ind w:left="280" w:hanging="280"/>
        <w:rPr>
          <w:w w:val="100"/>
        </w:rPr>
      </w:pPr>
      <w:r>
        <w:rPr>
          <w:w w:val="100"/>
        </w:rPr>
        <w:t>You can exit Brutus and edit the *.info file and change the name field.</w:t>
      </w:r>
    </w:p>
    <w:p w:rsidR="002B059D" w:rsidRDefault="00034BC3">
      <w:pPr>
        <w:pStyle w:val="BulletLast"/>
        <w:numPr>
          <w:ilvl w:val="0"/>
          <w:numId w:val="73"/>
        </w:numPr>
        <w:ind w:left="280" w:hanging="280"/>
        <w:rPr>
          <w:w w:val="100"/>
        </w:rPr>
      </w:pPr>
      <w:r>
        <w:rPr>
          <w:w w:val="100"/>
        </w:rPr>
        <w:t>If you are using a remote, your only option is to enter numbers; otherwise you need to use one of the above methods.</w:t>
      </w:r>
    </w:p>
    <w:p w:rsidR="00034BC3" w:rsidRDefault="00034BC3" w:rsidP="00D31655">
      <w:pPr>
        <w:pStyle w:val="Section"/>
        <w:numPr>
          <w:ilvl w:val="0"/>
          <w:numId w:val="20"/>
        </w:numPr>
        <w:rPr>
          <w:spacing w:val="36"/>
          <w:w w:val="100"/>
        </w:rPr>
      </w:pPr>
      <w:bookmarkStart w:id="15" w:name="RTF360038003600300039003a00"/>
      <w:r>
        <w:rPr>
          <w:spacing w:val="36"/>
          <w:w w:val="100"/>
        </w:rPr>
        <w:lastRenderedPageBreak/>
        <w:t>Brutus Input Devices</w:t>
      </w:r>
      <w:bookmarkEnd w:id="15"/>
    </w:p>
    <w:p w:rsidR="00034BC3" w:rsidRDefault="00034BC3">
      <w:pPr>
        <w:pStyle w:val="Body"/>
        <w:rPr>
          <w:w w:val="100"/>
        </w:rPr>
      </w:pPr>
      <w:r>
        <w:rPr>
          <w:w w:val="100"/>
        </w:rPr>
        <w:t>There are several ways of controlling Brutus. Here is an overview:</w:t>
      </w:r>
    </w:p>
    <w:p w:rsidR="00034BC3" w:rsidRDefault="00034BC3" w:rsidP="00D31655">
      <w:pPr>
        <w:pStyle w:val="StepFirst"/>
        <w:numPr>
          <w:ilvl w:val="0"/>
          <w:numId w:val="21"/>
        </w:numPr>
        <w:ind w:left="1080" w:hanging="360"/>
        <w:rPr>
          <w:w w:val="100"/>
        </w:rPr>
      </w:pPr>
      <w:r>
        <w:rPr>
          <w:w w:val="100"/>
        </w:rPr>
        <w:t>Using a front panel</w:t>
      </w:r>
    </w:p>
    <w:p w:rsidR="00034BC3" w:rsidRDefault="00034BC3" w:rsidP="00D31655">
      <w:pPr>
        <w:pStyle w:val="StepSubitem"/>
        <w:numPr>
          <w:ilvl w:val="0"/>
          <w:numId w:val="22"/>
        </w:numPr>
        <w:ind w:left="280" w:hanging="280"/>
        <w:rPr>
          <w:w w:val="100"/>
        </w:rPr>
      </w:pPr>
      <w:r>
        <w:rPr>
          <w:w w:val="100"/>
        </w:rPr>
        <w:t>IR remote</w:t>
      </w:r>
    </w:p>
    <w:p w:rsidR="00034BC3" w:rsidRDefault="00034BC3" w:rsidP="00D31655">
      <w:pPr>
        <w:pStyle w:val="StepSubitem"/>
        <w:numPr>
          <w:ilvl w:val="0"/>
          <w:numId w:val="23"/>
        </w:numPr>
        <w:ind w:left="280" w:hanging="280"/>
        <w:rPr>
          <w:w w:val="100"/>
        </w:rPr>
      </w:pPr>
      <w:r>
        <w:rPr>
          <w:w w:val="100"/>
        </w:rPr>
        <w:t>IR keyboard</w:t>
      </w:r>
    </w:p>
    <w:p w:rsidR="00034BC3" w:rsidRDefault="00034BC3" w:rsidP="00D31655">
      <w:pPr>
        <w:pStyle w:val="StepSubitemLast"/>
        <w:numPr>
          <w:ilvl w:val="0"/>
          <w:numId w:val="24"/>
        </w:numPr>
        <w:ind w:left="280" w:hanging="280"/>
        <w:rPr>
          <w:w w:val="100"/>
        </w:rPr>
      </w:pPr>
      <w:r>
        <w:rPr>
          <w:w w:val="100"/>
        </w:rPr>
        <w:t>Keypad</w:t>
      </w:r>
    </w:p>
    <w:p w:rsidR="00034BC3" w:rsidRDefault="00034BC3" w:rsidP="00D31655">
      <w:pPr>
        <w:pStyle w:val="Step"/>
        <w:numPr>
          <w:ilvl w:val="0"/>
          <w:numId w:val="25"/>
        </w:numPr>
        <w:ind w:left="1080" w:hanging="360"/>
        <w:rPr>
          <w:w w:val="100"/>
        </w:rPr>
      </w:pPr>
      <w:r>
        <w:rPr>
          <w:w w:val="100"/>
        </w:rPr>
        <w:t>Text control from a console</w:t>
      </w:r>
    </w:p>
    <w:p w:rsidR="00034BC3" w:rsidRDefault="00034BC3" w:rsidP="00D31655">
      <w:pPr>
        <w:pStyle w:val="StepSubitem"/>
        <w:numPr>
          <w:ilvl w:val="0"/>
          <w:numId w:val="22"/>
        </w:numPr>
        <w:ind w:left="280" w:hanging="280"/>
        <w:rPr>
          <w:w w:val="100"/>
        </w:rPr>
      </w:pPr>
      <w:r>
        <w:rPr>
          <w:w w:val="100"/>
        </w:rPr>
        <w:t>Script control</w:t>
      </w:r>
    </w:p>
    <w:p w:rsidR="00034BC3" w:rsidRDefault="00034BC3">
      <w:pPr>
        <w:pStyle w:val="Indent"/>
        <w:rPr>
          <w:w w:val="100"/>
        </w:rPr>
      </w:pPr>
      <w:r>
        <w:rPr>
          <w:w w:val="100"/>
        </w:rPr>
        <w:t> </w:t>
      </w:r>
      <w:r>
        <w:rPr>
          <w:w w:val="100"/>
        </w:rPr>
        <w:t> </w:t>
      </w:r>
      <w:r>
        <w:rPr>
          <w:rStyle w:val="CodeFont"/>
        </w:rPr>
        <w:t>–</w:t>
      </w:r>
      <w:proofErr w:type="spellStart"/>
      <w:r>
        <w:rPr>
          <w:rStyle w:val="CodeFont"/>
        </w:rPr>
        <w:t>scr</w:t>
      </w:r>
      <w:proofErr w:type="spellEnd"/>
      <w:r>
        <w:rPr>
          <w:w w:val="100"/>
        </w:rPr>
        <w:t xml:space="preserve"> (from file)</w:t>
      </w:r>
    </w:p>
    <w:p w:rsidR="00034BC3" w:rsidRDefault="00034BC3">
      <w:pPr>
        <w:pStyle w:val="Indent"/>
        <w:rPr>
          <w:w w:val="100"/>
        </w:rPr>
      </w:pPr>
      <w:r>
        <w:rPr>
          <w:w w:val="100"/>
        </w:rPr>
        <w:t> </w:t>
      </w:r>
      <w:r>
        <w:rPr>
          <w:w w:val="100"/>
        </w:rPr>
        <w:t> </w:t>
      </w:r>
      <w:r>
        <w:rPr>
          <w:rStyle w:val="CodeFont"/>
        </w:rPr>
        <w:t>–</w:t>
      </w:r>
      <w:proofErr w:type="spellStart"/>
      <w:r>
        <w:rPr>
          <w:rStyle w:val="CodeFont"/>
        </w:rPr>
        <w:t>scrtext</w:t>
      </w:r>
      <w:proofErr w:type="spellEnd"/>
      <w:r>
        <w:rPr>
          <w:w w:val="100"/>
        </w:rPr>
        <w:t xml:space="preserve"> (from command line)</w:t>
      </w:r>
    </w:p>
    <w:p w:rsidR="00034BC3" w:rsidRDefault="00034BC3" w:rsidP="00D31655">
      <w:pPr>
        <w:pStyle w:val="StepSubitem"/>
        <w:numPr>
          <w:ilvl w:val="0"/>
          <w:numId w:val="23"/>
        </w:numPr>
        <w:ind w:left="280" w:hanging="280"/>
        <w:rPr>
          <w:w w:val="100"/>
        </w:rPr>
      </w:pPr>
      <w:r>
        <w:rPr>
          <w:w w:val="100"/>
        </w:rPr>
        <w:t>Interactive</w:t>
      </w:r>
    </w:p>
    <w:p w:rsidR="00034BC3" w:rsidRDefault="00034BC3">
      <w:pPr>
        <w:pStyle w:val="Indent"/>
        <w:rPr>
          <w:w w:val="100"/>
        </w:rPr>
      </w:pPr>
      <w:r>
        <w:rPr>
          <w:w w:val="100"/>
        </w:rPr>
        <w:t> </w:t>
      </w:r>
      <w:r>
        <w:rPr>
          <w:w w:val="100"/>
        </w:rPr>
        <w:t> </w:t>
      </w:r>
      <w:r>
        <w:rPr>
          <w:rStyle w:val="CodeFont"/>
        </w:rPr>
        <w:t>--exec</w:t>
      </w:r>
      <w:r>
        <w:rPr>
          <w:w w:val="100"/>
        </w:rPr>
        <w:t xml:space="preserve"> (interactive script commands)</w:t>
      </w:r>
    </w:p>
    <w:p w:rsidR="00034BC3" w:rsidRDefault="00034BC3">
      <w:pPr>
        <w:pStyle w:val="Indent"/>
        <w:rPr>
          <w:w w:val="100"/>
        </w:rPr>
      </w:pPr>
      <w:r>
        <w:rPr>
          <w:w w:val="100"/>
        </w:rPr>
        <w:t> </w:t>
      </w:r>
      <w:r>
        <w:rPr>
          <w:w w:val="100"/>
        </w:rPr>
        <w:t> </w:t>
      </w:r>
      <w:r>
        <w:rPr>
          <w:rStyle w:val="CodeFont"/>
        </w:rPr>
        <w:t>-</w:t>
      </w:r>
      <w:proofErr w:type="spellStart"/>
      <w:proofErr w:type="gramStart"/>
      <w:r>
        <w:rPr>
          <w:rStyle w:val="CodeFont"/>
        </w:rPr>
        <w:t>tty</w:t>
      </w:r>
      <w:proofErr w:type="spellEnd"/>
      <w:proofErr w:type="gramEnd"/>
      <w:r>
        <w:rPr>
          <w:w w:val="100"/>
        </w:rPr>
        <w:t xml:space="preserve"> (single key command)</w:t>
      </w:r>
    </w:p>
    <w:p w:rsidR="00034BC3" w:rsidRDefault="00034BC3">
      <w:pPr>
        <w:pStyle w:val="Body"/>
        <w:rPr>
          <w:w w:val="100"/>
        </w:rPr>
      </w:pPr>
      <w:r>
        <w:rPr>
          <w:w w:val="100"/>
        </w:rPr>
        <w:t>The easiest is to use is the remote control. But in case you do not have a front panel, the other methods provide full control, only not as intuitively.</w:t>
      </w:r>
    </w:p>
    <w:p w:rsidR="00034BC3" w:rsidRDefault="00034BC3">
      <w:pPr>
        <w:pStyle w:val="Body"/>
        <w:rPr>
          <w:w w:val="100"/>
        </w:rPr>
      </w:pPr>
      <w:r>
        <w:rPr>
          <w:w w:val="100"/>
        </w:rPr>
        <w:t>This section presents is a detailed overview of each input device</w:t>
      </w:r>
    </w:p>
    <w:p w:rsidR="00034BC3" w:rsidRDefault="00034BC3">
      <w:pPr>
        <w:pStyle w:val="Heading1"/>
        <w:rPr>
          <w:w w:val="100"/>
        </w:rPr>
      </w:pPr>
      <w:r>
        <w:rPr>
          <w:w w:val="100"/>
        </w:rPr>
        <w:t>One For All remote</w:t>
      </w:r>
    </w:p>
    <w:p w:rsidR="00034BC3" w:rsidRDefault="00034BC3">
      <w:pPr>
        <w:pStyle w:val="Body"/>
        <w:rPr>
          <w:w w:val="100"/>
        </w:rPr>
      </w:pPr>
      <w:r>
        <w:rPr>
          <w:w w:val="100"/>
        </w:rPr>
        <w:t xml:space="preserve">The reference platform should include a “One </w:t>
      </w:r>
      <w:proofErr w:type="gramStart"/>
      <w:r>
        <w:rPr>
          <w:w w:val="100"/>
        </w:rPr>
        <w:t>For</w:t>
      </w:r>
      <w:proofErr w:type="gramEnd"/>
      <w:r>
        <w:rPr>
          <w:w w:val="100"/>
        </w:rPr>
        <w:t xml:space="preserve"> All” remote that has been programmed with GI and SA remote codes. If you need a remote, please request one from Broadcom’s System Operations department. These remotes are programmed using a computer application with a wired connection to each remote. It is very difficult to manually program every button correctly on these remotes.</w:t>
      </w:r>
    </w:p>
    <w:p w:rsidR="00034BC3" w:rsidRDefault="00034BC3">
      <w:pPr>
        <w:pStyle w:val="Body"/>
        <w:rPr>
          <w:w w:val="100"/>
        </w:rPr>
      </w:pPr>
      <w:r>
        <w:rPr>
          <w:w w:val="100"/>
        </w:rPr>
        <w:t xml:space="preserve">Press the </w:t>
      </w:r>
      <w:r>
        <w:rPr>
          <w:b/>
          <w:bCs/>
          <w:w w:val="100"/>
        </w:rPr>
        <w:t>CBL</w:t>
      </w:r>
      <w:r>
        <w:rPr>
          <w:w w:val="100"/>
        </w:rPr>
        <w:t xml:space="preserve"> button located at the top of the remote to use GI codes. These work for all platforms. On dual-output systems, this will control the first output.</w:t>
      </w:r>
    </w:p>
    <w:p w:rsidR="00034BC3" w:rsidRDefault="00034BC3">
      <w:pPr>
        <w:pStyle w:val="Body"/>
        <w:rPr>
          <w:w w:val="100"/>
        </w:rPr>
      </w:pPr>
      <w:r>
        <w:rPr>
          <w:w w:val="100"/>
        </w:rPr>
        <w:t xml:space="preserve">Press the </w:t>
      </w:r>
      <w:r>
        <w:rPr>
          <w:b/>
          <w:bCs/>
          <w:w w:val="100"/>
        </w:rPr>
        <w:t>SAT</w:t>
      </w:r>
      <w:r>
        <w:rPr>
          <w:w w:val="100"/>
        </w:rPr>
        <w:t xml:space="preserve"> button located at the top of the remote to use SA codes. For dual-output systems, this will control the second output. </w:t>
      </w:r>
    </w:p>
    <w:p w:rsidR="00034BC3" w:rsidRDefault="00034BC3">
      <w:pPr>
        <w:pStyle w:val="Body"/>
        <w:rPr>
          <w:w w:val="100"/>
        </w:rPr>
      </w:pPr>
      <w:r>
        <w:rPr>
          <w:w w:val="100"/>
        </w:rPr>
        <w:t>If your remote does not work, do the following:</w:t>
      </w:r>
    </w:p>
    <w:p w:rsidR="00034BC3" w:rsidRDefault="00034BC3" w:rsidP="00D31655">
      <w:pPr>
        <w:pStyle w:val="StepFirst"/>
        <w:numPr>
          <w:ilvl w:val="0"/>
          <w:numId w:val="21"/>
        </w:numPr>
        <w:ind w:left="1080" w:hanging="360"/>
        <w:rPr>
          <w:w w:val="100"/>
        </w:rPr>
      </w:pPr>
      <w:r>
        <w:rPr>
          <w:w w:val="100"/>
        </w:rPr>
        <w:t xml:space="preserve">Press the </w:t>
      </w:r>
      <w:r>
        <w:rPr>
          <w:b/>
          <w:bCs/>
          <w:w w:val="100"/>
        </w:rPr>
        <w:t>CBL</w:t>
      </w:r>
      <w:r>
        <w:rPr>
          <w:w w:val="100"/>
        </w:rPr>
        <w:t xml:space="preserve"> button at the top of the remote (or </w:t>
      </w:r>
      <w:r>
        <w:rPr>
          <w:b/>
          <w:bCs/>
          <w:w w:val="100"/>
        </w:rPr>
        <w:t>SAT</w:t>
      </w:r>
      <w:r>
        <w:rPr>
          <w:w w:val="100"/>
        </w:rPr>
        <w:t xml:space="preserve"> if using second output).</w:t>
      </w:r>
    </w:p>
    <w:p w:rsidR="00034BC3" w:rsidRDefault="00034BC3" w:rsidP="00D31655">
      <w:pPr>
        <w:pStyle w:val="Step"/>
        <w:numPr>
          <w:ilvl w:val="0"/>
          <w:numId w:val="25"/>
        </w:numPr>
        <w:ind w:left="1080" w:hanging="360"/>
        <w:rPr>
          <w:w w:val="100"/>
        </w:rPr>
      </w:pPr>
      <w:r>
        <w:rPr>
          <w:w w:val="100"/>
        </w:rPr>
        <w:t>Change the batteries.</w:t>
      </w:r>
    </w:p>
    <w:p w:rsidR="00034BC3" w:rsidRDefault="00034BC3" w:rsidP="00D31655">
      <w:pPr>
        <w:pStyle w:val="Step"/>
        <w:numPr>
          <w:ilvl w:val="0"/>
          <w:numId w:val="26"/>
        </w:numPr>
        <w:ind w:left="1080" w:hanging="360"/>
        <w:rPr>
          <w:w w:val="100"/>
        </w:rPr>
      </w:pPr>
      <w:r>
        <w:rPr>
          <w:w w:val="100"/>
        </w:rPr>
        <w:t>Make sure the front panel is connected; check whether the LEDs are lit up.</w:t>
      </w:r>
    </w:p>
    <w:p w:rsidR="00034BC3" w:rsidRDefault="00034BC3" w:rsidP="00D31655">
      <w:pPr>
        <w:pStyle w:val="Step"/>
        <w:numPr>
          <w:ilvl w:val="0"/>
          <w:numId w:val="27"/>
        </w:numPr>
        <w:ind w:left="1080" w:hanging="360"/>
        <w:rPr>
          <w:w w:val="100"/>
        </w:rPr>
      </w:pPr>
      <w:r>
        <w:rPr>
          <w:w w:val="100"/>
        </w:rPr>
        <w:t>Try the remote with another good set-top box, and/or try another good remote with this set-top box.</w:t>
      </w:r>
    </w:p>
    <w:p w:rsidR="00034BC3" w:rsidRDefault="00034BC3" w:rsidP="00D31655">
      <w:pPr>
        <w:pStyle w:val="StepLast"/>
        <w:numPr>
          <w:ilvl w:val="0"/>
          <w:numId w:val="28"/>
        </w:numPr>
        <w:ind w:left="1080" w:hanging="360"/>
        <w:rPr>
          <w:w w:val="100"/>
        </w:rPr>
      </w:pPr>
      <w:r>
        <w:rPr>
          <w:w w:val="100"/>
        </w:rPr>
        <w:t>If nothing works, contact Broadcom’s System Operations department for a new remote.</w:t>
      </w:r>
    </w:p>
    <w:p w:rsidR="00034BC3" w:rsidRDefault="00034BC3">
      <w:pPr>
        <w:pStyle w:val="BodyTop"/>
        <w:rPr>
          <w:w w:val="100"/>
        </w:rPr>
      </w:pPr>
      <w:r>
        <w:rPr>
          <w:w w:val="100"/>
        </w:rPr>
        <w:lastRenderedPageBreak/>
        <w:t xml:space="preserve">The remote control key map is given in </w:t>
      </w:r>
      <w:r w:rsidR="00A72627">
        <w:rPr>
          <w:rStyle w:val="Cross-Ref"/>
          <w:w w:val="100"/>
        </w:rPr>
        <w:fldChar w:fldCharType="begin"/>
      </w:r>
      <w:r>
        <w:rPr>
          <w:rStyle w:val="Cross-Ref"/>
          <w:w w:val="100"/>
        </w:rPr>
        <w:instrText xml:space="preserve"> REF  RTF320038003200360037003a00 \h</w:instrText>
      </w:r>
      <w:r w:rsidR="00A72627">
        <w:rPr>
          <w:rStyle w:val="Cross-Ref"/>
          <w:w w:val="100"/>
        </w:rPr>
      </w:r>
      <w:r w:rsidR="00A72627">
        <w:rPr>
          <w:rStyle w:val="Cross-Ref"/>
          <w:w w:val="100"/>
        </w:rPr>
        <w:fldChar w:fldCharType="separate"/>
      </w:r>
      <w:r>
        <w:rPr>
          <w:rStyle w:val="Cross-Ref"/>
          <w:w w:val="100"/>
        </w:rPr>
        <w:t>Table 3</w:t>
      </w:r>
      <w:r w:rsidR="00A72627">
        <w:rPr>
          <w:rStyle w:val="Cross-Ref"/>
          <w:w w:val="100"/>
        </w:rPr>
        <w:fldChar w:fldCharType="end"/>
      </w:r>
      <w:r>
        <w:rPr>
          <w:w w:val="100"/>
        </w:rPr>
        <w:t>:</w:t>
      </w:r>
    </w:p>
    <w:tbl>
      <w:tblPr>
        <w:tblW w:w="0" w:type="auto"/>
        <w:tblInd w:w="20" w:type="dxa"/>
        <w:tblLayout w:type="fixed"/>
        <w:tblCellMar>
          <w:top w:w="80" w:type="dxa"/>
          <w:left w:w="20" w:type="dxa"/>
          <w:bottom w:w="40" w:type="dxa"/>
          <w:right w:w="20" w:type="dxa"/>
        </w:tblCellMar>
        <w:tblLook w:val="0000"/>
      </w:tblPr>
      <w:tblGrid>
        <w:gridCol w:w="1440"/>
        <w:gridCol w:w="7200"/>
      </w:tblGrid>
      <w:tr w:rsidR="00034BC3">
        <w:tc>
          <w:tcPr>
            <w:tcW w:w="864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29"/>
              </w:numPr>
            </w:pPr>
            <w:bookmarkStart w:id="16" w:name="RTF320038003200360037003a00"/>
            <w:r>
              <w:rPr>
                <w:i/>
                <w:iCs/>
                <w:w w:val="100"/>
              </w:rPr>
              <w:t>Remote Control Key Map</w:t>
            </w:r>
            <w:bookmarkEnd w:id="16"/>
          </w:p>
        </w:tc>
      </w:tr>
      <w:tr w:rsidR="00034BC3">
        <w:trPr>
          <w:trHeight w:val="380"/>
        </w:trPr>
        <w:tc>
          <w:tcPr>
            <w:tcW w:w="144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Key</w:t>
            </w:r>
          </w:p>
        </w:tc>
        <w:tc>
          <w:tcPr>
            <w:tcW w:w="720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Function</w:t>
            </w:r>
          </w:p>
        </w:tc>
      </w:tr>
      <w:tr w:rsidR="00034BC3">
        <w:trPr>
          <w:trHeight w:val="300"/>
        </w:trPr>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PIP </w:t>
            </w:r>
          </w:p>
        </w:tc>
        <w:tc>
          <w:tcPr>
            <w:tcW w:w="72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Toggle pip on and off (lower left) </w:t>
            </w:r>
          </w:p>
        </w:tc>
      </w:tr>
      <w:tr w:rsidR="00034BC3">
        <w:trPr>
          <w:trHeight w:val="300"/>
        </w:trPr>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MOVE </w:t>
            </w:r>
          </w:p>
        </w:tc>
        <w:tc>
          <w:tcPr>
            <w:tcW w:w="72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Toggle pip control (lower) </w:t>
            </w:r>
          </w:p>
        </w:tc>
      </w:tr>
      <w:tr w:rsidR="00034BC3">
        <w:trPr>
          <w:trHeight w:val="300"/>
        </w:trPr>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SWAP </w:t>
            </w:r>
          </w:p>
        </w:tc>
        <w:tc>
          <w:tcPr>
            <w:tcW w:w="72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Toggle video between main and pip (lower) </w:t>
            </w:r>
          </w:p>
        </w:tc>
      </w:tr>
      <w:tr w:rsidR="00034BC3">
        <w:trPr>
          <w:trHeight w:val="300"/>
        </w:trPr>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INFO </w:t>
            </w:r>
          </w:p>
        </w:tc>
        <w:tc>
          <w:tcPr>
            <w:tcW w:w="72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Toggle the info panel on the full-screen TV screen (upper right) </w:t>
            </w:r>
          </w:p>
        </w:tc>
      </w:tr>
      <w:tr w:rsidR="00034BC3">
        <w:trPr>
          <w:trHeight w:val="300"/>
        </w:trPr>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MENU </w:t>
            </w:r>
          </w:p>
        </w:tc>
        <w:tc>
          <w:tcPr>
            <w:tcW w:w="72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Toggle the main menu (upper left) </w:t>
            </w:r>
          </w:p>
        </w:tc>
      </w:tr>
      <w:tr w:rsidR="00034BC3">
        <w:trPr>
          <w:trHeight w:val="300"/>
        </w:trPr>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GUIDE </w:t>
            </w:r>
          </w:p>
        </w:tc>
        <w:tc>
          <w:tcPr>
            <w:tcW w:w="72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Toggle the playback screen (upper left) </w:t>
            </w:r>
          </w:p>
        </w:tc>
      </w:tr>
      <w:tr w:rsidR="00034BC3">
        <w:trPr>
          <w:trHeight w:val="300"/>
        </w:trPr>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POWER </w:t>
            </w:r>
          </w:p>
        </w:tc>
        <w:tc>
          <w:tcPr>
            <w:tcW w:w="72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Enter Standby mode (if supported)</w:t>
            </w:r>
          </w:p>
        </w:tc>
      </w:tr>
      <w:tr w:rsidR="00034BC3">
        <w:trPr>
          <w:trHeight w:val="300"/>
        </w:trPr>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MUTE </w:t>
            </w:r>
          </w:p>
        </w:tc>
        <w:tc>
          <w:tcPr>
            <w:tcW w:w="72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Toggle volume mute </w:t>
            </w:r>
          </w:p>
        </w:tc>
      </w:tr>
      <w:tr w:rsidR="00034BC3">
        <w:trPr>
          <w:trHeight w:val="300"/>
        </w:trPr>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0…9 </w:t>
            </w:r>
          </w:p>
        </w:tc>
        <w:tc>
          <w:tcPr>
            <w:tcW w:w="72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Change the channel </w:t>
            </w:r>
          </w:p>
        </w:tc>
      </w:tr>
      <w:tr w:rsidR="00034BC3">
        <w:trPr>
          <w:trHeight w:val="300"/>
        </w:trPr>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REW </w:t>
            </w:r>
          </w:p>
        </w:tc>
        <w:tc>
          <w:tcPr>
            <w:tcW w:w="72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Fast rewind </w:t>
            </w:r>
          </w:p>
        </w:tc>
      </w:tr>
      <w:tr w:rsidR="00034BC3">
        <w:trPr>
          <w:trHeight w:val="300"/>
        </w:trPr>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FWD </w:t>
            </w:r>
          </w:p>
        </w:tc>
        <w:tc>
          <w:tcPr>
            <w:tcW w:w="72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Fast forward </w:t>
            </w:r>
          </w:p>
        </w:tc>
      </w:tr>
      <w:tr w:rsidR="00034BC3">
        <w:trPr>
          <w:trHeight w:val="300"/>
        </w:trPr>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F.REW </w:t>
            </w:r>
          </w:p>
        </w:tc>
        <w:tc>
          <w:tcPr>
            <w:tcW w:w="72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Slow rewind </w:t>
            </w:r>
          </w:p>
        </w:tc>
      </w:tr>
      <w:tr w:rsidR="00034BC3">
        <w:trPr>
          <w:trHeight w:val="300"/>
        </w:trPr>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F.FWD </w:t>
            </w:r>
          </w:p>
        </w:tc>
        <w:tc>
          <w:tcPr>
            <w:tcW w:w="72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Slow forward </w:t>
            </w:r>
          </w:p>
        </w:tc>
      </w:tr>
      <w:tr w:rsidR="00034BC3">
        <w:trPr>
          <w:trHeight w:val="300"/>
        </w:trPr>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REC </w:t>
            </w:r>
          </w:p>
        </w:tc>
        <w:tc>
          <w:tcPr>
            <w:tcW w:w="72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Press once to bring up record screen, press again to start recording. </w:t>
            </w:r>
          </w:p>
        </w:tc>
      </w:tr>
      <w:tr w:rsidR="00034BC3">
        <w:trPr>
          <w:trHeight w:val="300"/>
        </w:trPr>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PAUSE </w:t>
            </w:r>
          </w:p>
        </w:tc>
        <w:tc>
          <w:tcPr>
            <w:tcW w:w="72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Pause PVR. Only works on full-screen TV. </w:t>
            </w:r>
          </w:p>
        </w:tc>
      </w:tr>
      <w:tr w:rsidR="00034BC3">
        <w:trPr>
          <w:trHeight w:val="300"/>
        </w:trPr>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PLAY </w:t>
            </w:r>
          </w:p>
        </w:tc>
        <w:tc>
          <w:tcPr>
            <w:tcW w:w="72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Resume PVR play. Only works on full-screen TV. </w:t>
            </w:r>
          </w:p>
        </w:tc>
      </w:tr>
      <w:tr w:rsidR="00034BC3">
        <w:trPr>
          <w:trHeight w:val="300"/>
        </w:trPr>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STOP </w:t>
            </w:r>
          </w:p>
        </w:tc>
        <w:tc>
          <w:tcPr>
            <w:tcW w:w="72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Stop PVR. Only works on full-screen TV. </w:t>
            </w:r>
          </w:p>
        </w:tc>
      </w:tr>
      <w:tr w:rsidR="00034BC3">
        <w:trPr>
          <w:trHeight w:val="300"/>
        </w:trPr>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VOL +/- </w:t>
            </w:r>
          </w:p>
        </w:tc>
        <w:tc>
          <w:tcPr>
            <w:tcW w:w="72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Control volume (this will un-mute) </w:t>
            </w:r>
          </w:p>
        </w:tc>
      </w:tr>
      <w:tr w:rsidR="00034BC3">
        <w:trPr>
          <w:trHeight w:val="300"/>
        </w:trPr>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CH +/- </w:t>
            </w:r>
          </w:p>
        </w:tc>
        <w:tc>
          <w:tcPr>
            <w:tcW w:w="72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Change channel (this will stop PVR) </w:t>
            </w:r>
          </w:p>
        </w:tc>
      </w:tr>
    </w:tbl>
    <w:p w:rsidR="00034BC3" w:rsidRDefault="00034BC3">
      <w:pPr>
        <w:pStyle w:val="TableAnchor"/>
        <w:rPr>
          <w:w w:val="100"/>
        </w:rPr>
      </w:pPr>
    </w:p>
    <w:p w:rsidR="00034BC3" w:rsidRDefault="00034BC3">
      <w:pPr>
        <w:pStyle w:val="Heading1Top"/>
        <w:rPr>
          <w:w w:val="100"/>
        </w:rPr>
      </w:pPr>
      <w:proofErr w:type="spellStart"/>
      <w:r>
        <w:rPr>
          <w:w w:val="100"/>
        </w:rPr>
        <w:lastRenderedPageBreak/>
        <w:t>Sejin</w:t>
      </w:r>
      <w:proofErr w:type="spellEnd"/>
      <w:r>
        <w:rPr>
          <w:w w:val="100"/>
        </w:rPr>
        <w:t xml:space="preserve"> IR Keyboard </w:t>
      </w:r>
    </w:p>
    <w:p w:rsidR="00034BC3" w:rsidRDefault="00034BC3">
      <w:pPr>
        <w:pStyle w:val="Body"/>
        <w:rPr>
          <w:w w:val="100"/>
        </w:rPr>
      </w:pPr>
      <w:r>
        <w:rPr>
          <w:w w:val="100"/>
        </w:rPr>
        <w:t xml:space="preserve">This wireless keyboard can be requested from Broadcom’s System Operations department. It is not included by default. The only reason a keyboard may be needed for Brutus is to enter PVR recording names (otherwise you must edit programguide.txt. See </w:t>
      </w:r>
      <w:r w:rsidR="00A72627">
        <w:rPr>
          <w:rStyle w:val="Cross-Ref"/>
          <w:w w:val="100"/>
        </w:rPr>
        <w:fldChar w:fldCharType="begin"/>
      </w:r>
      <w:r>
        <w:rPr>
          <w:rStyle w:val="Cross-Ref"/>
          <w:w w:val="100"/>
        </w:rPr>
        <w:instrText xml:space="preserve"> REF  RTF5f0054006f00630031003800 \h</w:instrText>
      </w:r>
      <w:r w:rsidR="00A72627">
        <w:rPr>
          <w:rStyle w:val="Cross-Ref"/>
          <w:w w:val="100"/>
        </w:rPr>
      </w:r>
      <w:r w:rsidR="00A72627">
        <w:rPr>
          <w:rStyle w:val="Cross-Ref"/>
          <w:w w:val="100"/>
        </w:rPr>
        <w:fldChar w:fldCharType="separate"/>
      </w:r>
      <w:r>
        <w:rPr>
          <w:rStyle w:val="Cross-Ref"/>
          <w:w w:val="100"/>
        </w:rPr>
        <w:t>Section 8: “Brutus Channel Map” on page 26</w:t>
      </w:r>
      <w:r w:rsidR="00A72627">
        <w:rPr>
          <w:rStyle w:val="Cross-Ref"/>
          <w:w w:val="100"/>
        </w:rPr>
        <w:fldChar w:fldCharType="end"/>
      </w:r>
      <w:r>
        <w:rPr>
          <w:w w:val="100"/>
        </w:rPr>
        <w:t xml:space="preserve"> for details.). The </w:t>
      </w:r>
      <w:proofErr w:type="spellStart"/>
      <w:r>
        <w:rPr>
          <w:w w:val="100"/>
        </w:rPr>
        <w:t>Sejin</w:t>
      </w:r>
      <w:proofErr w:type="spellEnd"/>
      <w:r>
        <w:rPr>
          <w:w w:val="100"/>
        </w:rPr>
        <w:t xml:space="preserve"> IR keyboard key mappings are given in </w:t>
      </w:r>
      <w:r w:rsidR="00A72627">
        <w:rPr>
          <w:rStyle w:val="Cross-Ref"/>
          <w:w w:val="100"/>
        </w:rPr>
        <w:fldChar w:fldCharType="begin"/>
      </w:r>
      <w:r>
        <w:rPr>
          <w:rStyle w:val="Cross-Ref"/>
          <w:w w:val="100"/>
        </w:rPr>
        <w:instrText xml:space="preserve"> REF  RTF360038003900310033003a00 \h</w:instrText>
      </w:r>
      <w:r w:rsidR="00A72627">
        <w:rPr>
          <w:rStyle w:val="Cross-Ref"/>
          <w:w w:val="100"/>
        </w:rPr>
      </w:r>
      <w:r w:rsidR="00A72627">
        <w:rPr>
          <w:rStyle w:val="Cross-Ref"/>
          <w:w w:val="100"/>
        </w:rPr>
        <w:fldChar w:fldCharType="separate"/>
      </w:r>
      <w:r>
        <w:rPr>
          <w:rStyle w:val="Cross-Ref"/>
          <w:w w:val="100"/>
        </w:rPr>
        <w:t>Table 4</w:t>
      </w:r>
      <w:r w:rsidR="00A72627">
        <w:rPr>
          <w:rStyle w:val="Cross-Ref"/>
          <w:w w:val="100"/>
        </w:rPr>
        <w:fldChar w:fldCharType="end"/>
      </w:r>
      <w:r>
        <w:rPr>
          <w:w w:val="100"/>
        </w:rPr>
        <w:t>.</w:t>
      </w:r>
    </w:p>
    <w:tbl>
      <w:tblPr>
        <w:tblW w:w="0" w:type="auto"/>
        <w:jc w:val="right"/>
        <w:tblLayout w:type="fixed"/>
        <w:tblCellMar>
          <w:top w:w="80" w:type="dxa"/>
          <w:left w:w="20" w:type="dxa"/>
          <w:bottom w:w="40" w:type="dxa"/>
          <w:right w:w="20" w:type="dxa"/>
        </w:tblCellMar>
        <w:tblLook w:val="0000"/>
      </w:tblPr>
      <w:tblGrid>
        <w:gridCol w:w="2160"/>
        <w:gridCol w:w="6480"/>
      </w:tblGrid>
      <w:tr w:rsidR="00034BC3">
        <w:trPr>
          <w:jc w:val="right"/>
        </w:trPr>
        <w:tc>
          <w:tcPr>
            <w:tcW w:w="864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30"/>
              </w:numPr>
            </w:pPr>
            <w:bookmarkStart w:id="17" w:name="RTF360038003900310033003a00"/>
            <w:proofErr w:type="spellStart"/>
            <w:r>
              <w:rPr>
                <w:i/>
                <w:iCs/>
                <w:w w:val="100"/>
              </w:rPr>
              <w:t>Sejin</w:t>
            </w:r>
            <w:proofErr w:type="spellEnd"/>
            <w:r>
              <w:rPr>
                <w:i/>
                <w:iCs/>
                <w:w w:val="100"/>
              </w:rPr>
              <w:t xml:space="preserve"> IR Keyboard Mapping</w:t>
            </w:r>
            <w:bookmarkEnd w:id="17"/>
          </w:p>
        </w:tc>
      </w:tr>
      <w:tr w:rsidR="00034BC3">
        <w:trPr>
          <w:trHeight w:val="380"/>
          <w:jc w:val="right"/>
        </w:trPr>
        <w:tc>
          <w:tcPr>
            <w:tcW w:w="216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Key </w:t>
            </w:r>
          </w:p>
        </w:tc>
        <w:tc>
          <w:tcPr>
            <w:tcW w:w="648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Function </w:t>
            </w:r>
          </w:p>
        </w:tc>
      </w:tr>
      <w:tr w:rsidR="00034BC3">
        <w:trPr>
          <w:trHeight w:val="300"/>
          <w:jc w:val="right"/>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F1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Stop </w:t>
            </w:r>
          </w:p>
        </w:tc>
      </w:tr>
      <w:tr w:rsidR="00034BC3">
        <w:trPr>
          <w:trHeight w:val="300"/>
          <w:jc w:val="right"/>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F2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Pause </w:t>
            </w:r>
          </w:p>
        </w:tc>
      </w:tr>
      <w:tr w:rsidR="00034BC3">
        <w:trPr>
          <w:trHeight w:val="300"/>
          <w:jc w:val="right"/>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F3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Play </w:t>
            </w:r>
          </w:p>
        </w:tc>
      </w:tr>
      <w:tr w:rsidR="00034BC3">
        <w:trPr>
          <w:trHeight w:val="300"/>
          <w:jc w:val="right"/>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F4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Slow motion </w:t>
            </w:r>
          </w:p>
        </w:tc>
      </w:tr>
      <w:tr w:rsidR="00034BC3">
        <w:trPr>
          <w:trHeight w:val="300"/>
          <w:jc w:val="right"/>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F5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Rewind </w:t>
            </w:r>
          </w:p>
        </w:tc>
      </w:tr>
      <w:tr w:rsidR="00034BC3">
        <w:trPr>
          <w:trHeight w:val="300"/>
          <w:jc w:val="right"/>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F6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Fast forward </w:t>
            </w:r>
          </w:p>
        </w:tc>
      </w:tr>
      <w:tr w:rsidR="00034BC3">
        <w:trPr>
          <w:trHeight w:val="300"/>
          <w:jc w:val="right"/>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F7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Record </w:t>
            </w:r>
          </w:p>
        </w:tc>
      </w:tr>
      <w:tr w:rsidR="00034BC3">
        <w:trPr>
          <w:trHeight w:val="300"/>
          <w:jc w:val="right"/>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F9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Show </w:t>
            </w:r>
            <w:proofErr w:type="spellStart"/>
            <w:r>
              <w:rPr>
                <w:w w:val="100"/>
              </w:rPr>
              <w:t>tv</w:t>
            </w:r>
            <w:proofErr w:type="spellEnd"/>
            <w:r>
              <w:rPr>
                <w:w w:val="100"/>
              </w:rPr>
              <w:t xml:space="preserve"> </w:t>
            </w:r>
          </w:p>
        </w:tc>
      </w:tr>
      <w:tr w:rsidR="00034BC3">
        <w:trPr>
          <w:trHeight w:val="300"/>
          <w:jc w:val="right"/>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F10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Show menu </w:t>
            </w:r>
          </w:p>
        </w:tc>
      </w:tr>
      <w:tr w:rsidR="00034BC3">
        <w:trPr>
          <w:trHeight w:val="300"/>
          <w:jc w:val="right"/>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F11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Show guide </w:t>
            </w:r>
          </w:p>
        </w:tc>
      </w:tr>
      <w:tr w:rsidR="00034BC3">
        <w:trPr>
          <w:trHeight w:val="300"/>
          <w:jc w:val="right"/>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F12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Show info </w:t>
            </w:r>
          </w:p>
        </w:tc>
      </w:tr>
      <w:tr w:rsidR="00034BC3">
        <w:trPr>
          <w:trHeight w:val="300"/>
          <w:jc w:val="right"/>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proofErr w:type="spellStart"/>
            <w:r>
              <w:rPr>
                <w:b/>
                <w:bCs/>
                <w:w w:val="100"/>
              </w:rPr>
              <w:t>PrtSc</w:t>
            </w:r>
            <w:proofErr w:type="spellEnd"/>
            <w:r>
              <w:rPr>
                <w:b/>
                <w:bCs/>
                <w:w w:val="100"/>
              </w:rPr>
              <w:t>/</w:t>
            </w:r>
            <w:proofErr w:type="spellStart"/>
            <w:r>
              <w:rPr>
                <w:b/>
                <w:bCs/>
                <w:w w:val="100"/>
              </w:rPr>
              <w:t>SysRq</w:t>
            </w:r>
            <w:proofErr w:type="spellEnd"/>
            <w:r>
              <w:rPr>
                <w:b/>
                <w:bCs/>
                <w:w w:val="100"/>
              </w:rPr>
              <w:t xml:space="preserve">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Toggle video </w:t>
            </w:r>
          </w:p>
        </w:tc>
      </w:tr>
      <w:tr w:rsidR="00034BC3">
        <w:trPr>
          <w:trHeight w:val="300"/>
          <w:jc w:val="right"/>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proofErr w:type="spellStart"/>
            <w:r>
              <w:rPr>
                <w:b/>
                <w:bCs/>
                <w:w w:val="100"/>
              </w:rPr>
              <w:t>ScrollLock</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Toggle PIP control </w:t>
            </w:r>
          </w:p>
        </w:tc>
      </w:tr>
      <w:tr w:rsidR="00034BC3">
        <w:trPr>
          <w:trHeight w:val="300"/>
          <w:jc w:val="right"/>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Channel down </w:t>
            </w:r>
          </w:p>
        </w:tc>
      </w:tr>
      <w:tr w:rsidR="00034BC3">
        <w:trPr>
          <w:trHeight w:val="300"/>
          <w:jc w:val="right"/>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Channel up </w:t>
            </w:r>
          </w:p>
        </w:tc>
      </w:tr>
      <w:tr w:rsidR="00034BC3">
        <w:trPr>
          <w:trHeight w:val="300"/>
          <w:jc w:val="right"/>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Volume down </w:t>
            </w:r>
          </w:p>
        </w:tc>
      </w:tr>
      <w:tr w:rsidR="00034BC3">
        <w:trPr>
          <w:trHeight w:val="300"/>
          <w:jc w:val="right"/>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Volume up </w:t>
            </w:r>
          </w:p>
        </w:tc>
      </w:tr>
      <w:tr w:rsidR="00034BC3">
        <w:trPr>
          <w:trHeight w:val="300"/>
          <w:jc w:val="right"/>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Mute </w:t>
            </w:r>
          </w:p>
        </w:tc>
      </w:tr>
      <w:tr w:rsidR="00034BC3">
        <w:trPr>
          <w:trHeight w:val="300"/>
          <w:jc w:val="right"/>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Popup Menu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Toggle PIP </w:t>
            </w:r>
          </w:p>
        </w:tc>
      </w:tr>
    </w:tbl>
    <w:p w:rsidR="00034BC3" w:rsidRDefault="00034BC3">
      <w:pPr>
        <w:pStyle w:val="TableAnchor"/>
        <w:rPr>
          <w:w w:val="100"/>
        </w:rPr>
      </w:pPr>
    </w:p>
    <w:p w:rsidR="00034BC3" w:rsidRDefault="00034BC3">
      <w:pPr>
        <w:pStyle w:val="Heading1Top"/>
        <w:rPr>
          <w:w w:val="100"/>
        </w:rPr>
      </w:pPr>
      <w:r>
        <w:rPr>
          <w:w w:val="100"/>
        </w:rPr>
        <w:lastRenderedPageBreak/>
        <w:t>Front panel Keypad</w:t>
      </w:r>
    </w:p>
    <w:p w:rsidR="00034BC3" w:rsidRDefault="00034BC3">
      <w:pPr>
        <w:pStyle w:val="Body"/>
        <w:rPr>
          <w:w w:val="100"/>
        </w:rPr>
      </w:pPr>
      <w:r>
        <w:rPr>
          <w:w w:val="100"/>
        </w:rPr>
        <w:t xml:space="preserve">In order to make the front panel as fully functional as possible, the meaning of some buttons on the keypad is context-sensitive. </w:t>
      </w:r>
    </w:p>
    <w:p w:rsidR="00034BC3" w:rsidRDefault="00034BC3">
      <w:pPr>
        <w:pStyle w:val="Heading2"/>
        <w:rPr>
          <w:w w:val="100"/>
          <w:sz w:val="25"/>
          <w:szCs w:val="25"/>
        </w:rPr>
      </w:pPr>
      <w:r>
        <w:rPr>
          <w:w w:val="100"/>
          <w:sz w:val="25"/>
          <w:szCs w:val="25"/>
        </w:rPr>
        <w:t xml:space="preserve">Full-Screen TV Screen </w:t>
      </w:r>
    </w:p>
    <w:p w:rsidR="00034BC3" w:rsidRDefault="00034BC3">
      <w:pPr>
        <w:pStyle w:val="Body"/>
        <w:rPr>
          <w:w w:val="100"/>
        </w:rPr>
      </w:pPr>
      <w:r>
        <w:rPr>
          <w:w w:val="100"/>
        </w:rPr>
        <w:t xml:space="preserve">When you are on full-screen TV, the buttons will behave differently if PVR playback or record is active, and if the Info panel </w:t>
      </w:r>
      <w:r>
        <w:rPr>
          <w:spacing w:val="-2"/>
          <w:w w:val="100"/>
        </w:rPr>
        <w:t xml:space="preserve">is visible. The best way to learn these is to try them. </w:t>
      </w:r>
      <w:r w:rsidR="00A72627">
        <w:rPr>
          <w:rStyle w:val="Cross-Ref"/>
          <w:spacing w:val="-2"/>
          <w:w w:val="100"/>
        </w:rPr>
        <w:fldChar w:fldCharType="begin"/>
      </w:r>
      <w:r>
        <w:rPr>
          <w:rStyle w:val="Cross-Ref"/>
          <w:spacing w:val="-2"/>
          <w:w w:val="100"/>
        </w:rPr>
        <w:instrText xml:space="preserve"> REF  RTF390034003700380037003a00 \h</w:instrText>
      </w:r>
      <w:r w:rsidR="00A72627">
        <w:rPr>
          <w:rStyle w:val="Cross-Ref"/>
          <w:spacing w:val="-2"/>
          <w:w w:val="100"/>
        </w:rPr>
      </w:r>
      <w:r w:rsidR="00A72627">
        <w:rPr>
          <w:rStyle w:val="Cross-Ref"/>
          <w:spacing w:val="-2"/>
          <w:w w:val="100"/>
        </w:rPr>
        <w:fldChar w:fldCharType="separate"/>
      </w:r>
      <w:r>
        <w:rPr>
          <w:rStyle w:val="Cross-Ref"/>
          <w:spacing w:val="-2"/>
          <w:w w:val="100"/>
        </w:rPr>
        <w:t>Table 5</w:t>
      </w:r>
      <w:r w:rsidR="00A72627">
        <w:rPr>
          <w:rStyle w:val="Cross-Ref"/>
          <w:spacing w:val="-2"/>
          <w:w w:val="100"/>
        </w:rPr>
        <w:fldChar w:fldCharType="end"/>
      </w:r>
      <w:r>
        <w:rPr>
          <w:spacing w:val="-2"/>
          <w:w w:val="100"/>
        </w:rPr>
        <w:t xml:space="preserve"> and </w:t>
      </w:r>
      <w:r w:rsidR="00A72627">
        <w:rPr>
          <w:rStyle w:val="Cross-Ref"/>
          <w:spacing w:val="-2"/>
          <w:w w:val="100"/>
        </w:rPr>
        <w:fldChar w:fldCharType="begin"/>
      </w:r>
      <w:r>
        <w:rPr>
          <w:rStyle w:val="Cross-Ref"/>
          <w:spacing w:val="-2"/>
          <w:w w:val="100"/>
        </w:rPr>
        <w:instrText xml:space="preserve"> REF  RTF310031003400330036003a00 \h</w:instrText>
      </w:r>
      <w:r w:rsidR="00A72627">
        <w:rPr>
          <w:rStyle w:val="Cross-Ref"/>
          <w:spacing w:val="-2"/>
          <w:w w:val="100"/>
        </w:rPr>
      </w:r>
      <w:r w:rsidR="00A72627">
        <w:rPr>
          <w:rStyle w:val="Cross-Ref"/>
          <w:spacing w:val="-2"/>
          <w:w w:val="100"/>
        </w:rPr>
        <w:fldChar w:fldCharType="separate"/>
      </w:r>
      <w:r>
        <w:rPr>
          <w:rStyle w:val="Cross-Ref"/>
          <w:spacing w:val="-2"/>
          <w:w w:val="100"/>
        </w:rPr>
        <w:t>Table 6</w:t>
      </w:r>
      <w:r w:rsidR="00A72627">
        <w:rPr>
          <w:rStyle w:val="Cross-Ref"/>
          <w:spacing w:val="-2"/>
          <w:w w:val="100"/>
        </w:rPr>
        <w:fldChar w:fldCharType="end"/>
      </w:r>
      <w:r>
        <w:rPr>
          <w:spacing w:val="-2"/>
          <w:w w:val="100"/>
        </w:rPr>
        <w:t xml:space="preserve"> provide some documentation of these key mappings</w:t>
      </w:r>
      <w:r>
        <w:rPr>
          <w:w w:val="100"/>
        </w:rPr>
        <w:t xml:space="preserve">. </w:t>
      </w:r>
    </w:p>
    <w:tbl>
      <w:tblPr>
        <w:tblW w:w="0" w:type="auto"/>
        <w:tblInd w:w="20" w:type="dxa"/>
        <w:tblLayout w:type="fixed"/>
        <w:tblCellMar>
          <w:top w:w="80" w:type="dxa"/>
          <w:left w:w="20" w:type="dxa"/>
          <w:bottom w:w="40" w:type="dxa"/>
          <w:right w:w="20" w:type="dxa"/>
        </w:tblCellMar>
        <w:tblLook w:val="0000"/>
      </w:tblPr>
      <w:tblGrid>
        <w:gridCol w:w="2160"/>
        <w:gridCol w:w="6480"/>
      </w:tblGrid>
      <w:tr w:rsidR="00034BC3">
        <w:tc>
          <w:tcPr>
            <w:tcW w:w="864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31"/>
              </w:numPr>
            </w:pPr>
            <w:bookmarkStart w:id="18" w:name="RTF390034003700380037003a00"/>
            <w:r>
              <w:rPr>
                <w:i/>
                <w:iCs/>
                <w:w w:val="100"/>
              </w:rPr>
              <w:t>Full-Screen TV Screen Key Mappings</w:t>
            </w:r>
            <w:bookmarkEnd w:id="18"/>
          </w:p>
        </w:tc>
      </w:tr>
      <w:tr w:rsidR="00034BC3">
        <w:trPr>
          <w:trHeight w:val="380"/>
        </w:trPr>
        <w:tc>
          <w:tcPr>
            <w:tcW w:w="216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Key </w:t>
            </w:r>
          </w:p>
        </w:tc>
        <w:tc>
          <w:tcPr>
            <w:tcW w:w="648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Function </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Power/Reset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Toggle SD/HD output (BCM937XX) or NTSC/PAL (all other platforms) </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Left Arrow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If the info panel is visible, navigate left. If PVR playback is active, rewind. </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Right Arrow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If the info panel is visible, navigate right. If PVR playback is active, fast forward. </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Up Arrow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If PVR playback is active, pause; otherwise, channel up. </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Down Arrow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If PVR playback or record is active, stop; otherwise, channel down. </w:t>
            </w:r>
          </w:p>
        </w:tc>
      </w:tr>
      <w:tr w:rsidR="00034BC3">
        <w:trPr>
          <w:trHeight w:val="5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proofErr w:type="spellStart"/>
            <w:r>
              <w:rPr>
                <w:b/>
                <w:bCs/>
                <w:w w:val="100"/>
              </w:rPr>
              <w:t>Sel</w:t>
            </w:r>
            <w:proofErr w:type="spellEnd"/>
            <w:r>
              <w:rPr>
                <w:b/>
                <w:bCs/>
                <w:w w:val="100"/>
              </w:rPr>
              <w:t xml:space="preserve">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If PVR playback is active and you are in a trick mode, then resume normal play. Otherwise toggle the info panel. </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Guide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Toggle Playback screen and TV screen. </w:t>
            </w:r>
          </w:p>
        </w:tc>
      </w:tr>
      <w:tr w:rsidR="00034BC3">
        <w:trPr>
          <w:trHeight w:val="5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Menu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Toggle Home screen and TV screen. On the BCM97320, the </w:t>
            </w:r>
            <w:r>
              <w:rPr>
                <w:b/>
                <w:bCs/>
                <w:w w:val="100"/>
              </w:rPr>
              <w:t>Info</w:t>
            </w:r>
            <w:r>
              <w:rPr>
                <w:w w:val="100"/>
              </w:rPr>
              <w:t xml:space="preserve"> button functions as the </w:t>
            </w:r>
            <w:r>
              <w:rPr>
                <w:b/>
                <w:bCs/>
                <w:w w:val="100"/>
              </w:rPr>
              <w:t>Menu</w:t>
            </w:r>
            <w:r>
              <w:rPr>
                <w:w w:val="100"/>
              </w:rPr>
              <w:t xml:space="preserve"> button. To show the info panel, go to the TV screen and press </w:t>
            </w:r>
            <w:r>
              <w:rPr>
                <w:b/>
                <w:bCs/>
                <w:w w:val="100"/>
              </w:rPr>
              <w:t>Sel</w:t>
            </w:r>
            <w:r>
              <w:rPr>
                <w:w w:val="100"/>
              </w:rPr>
              <w:t xml:space="preserve">. </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Ch +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Channel up </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Ch –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Channel down </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proofErr w:type="spellStart"/>
            <w:r>
              <w:rPr>
                <w:b/>
                <w:bCs/>
                <w:w w:val="100"/>
              </w:rPr>
              <w:t>Vol</w:t>
            </w:r>
            <w:proofErr w:type="spellEnd"/>
            <w:r>
              <w:rPr>
                <w:b/>
                <w:bCs/>
                <w:w w:val="100"/>
              </w:rPr>
              <w:t xml:space="preserve"> +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Volume up </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proofErr w:type="spellStart"/>
            <w:r>
              <w:rPr>
                <w:b/>
                <w:bCs/>
                <w:w w:val="100"/>
              </w:rPr>
              <w:t>Vol</w:t>
            </w:r>
            <w:proofErr w:type="spellEnd"/>
            <w:r>
              <w:rPr>
                <w:b/>
                <w:bCs/>
                <w:w w:val="100"/>
              </w:rPr>
              <w:t xml:space="preserve"> – </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Volume down </w:t>
            </w:r>
          </w:p>
        </w:tc>
      </w:tr>
    </w:tbl>
    <w:p w:rsidR="00034BC3" w:rsidRDefault="00034BC3">
      <w:pPr>
        <w:pStyle w:val="TableAnchor"/>
        <w:rPr>
          <w:w w:val="100"/>
        </w:rPr>
      </w:pPr>
    </w:p>
    <w:p w:rsidR="00034BC3" w:rsidRDefault="00034BC3">
      <w:pPr>
        <w:pStyle w:val="Heading2Top"/>
        <w:rPr>
          <w:w w:val="100"/>
          <w:sz w:val="25"/>
          <w:szCs w:val="25"/>
        </w:rPr>
      </w:pPr>
      <w:r>
        <w:rPr>
          <w:w w:val="100"/>
          <w:sz w:val="25"/>
          <w:szCs w:val="25"/>
        </w:rPr>
        <w:lastRenderedPageBreak/>
        <w:t xml:space="preserve">All Other Screens </w:t>
      </w:r>
    </w:p>
    <w:tbl>
      <w:tblPr>
        <w:tblW w:w="0" w:type="auto"/>
        <w:tblInd w:w="20" w:type="dxa"/>
        <w:tblLayout w:type="fixed"/>
        <w:tblCellMar>
          <w:top w:w="80" w:type="dxa"/>
          <w:left w:w="20" w:type="dxa"/>
          <w:bottom w:w="40" w:type="dxa"/>
          <w:right w:w="20" w:type="dxa"/>
        </w:tblCellMar>
        <w:tblLook w:val="0000"/>
      </w:tblPr>
      <w:tblGrid>
        <w:gridCol w:w="1800"/>
        <w:gridCol w:w="6840"/>
      </w:tblGrid>
      <w:tr w:rsidR="00034BC3">
        <w:tc>
          <w:tcPr>
            <w:tcW w:w="864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32"/>
              </w:numPr>
            </w:pPr>
            <w:bookmarkStart w:id="19" w:name="RTF310031003400330036003a00"/>
            <w:r>
              <w:rPr>
                <w:i/>
                <w:iCs/>
                <w:w w:val="100"/>
              </w:rPr>
              <w:t>All Other TV Screen Key Mappings</w:t>
            </w:r>
            <w:bookmarkEnd w:id="19"/>
          </w:p>
        </w:tc>
      </w:tr>
      <w:tr w:rsidR="00034BC3">
        <w:trPr>
          <w:trHeight w:val="380"/>
        </w:trPr>
        <w:tc>
          <w:tcPr>
            <w:tcW w:w="180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Key </w:t>
            </w:r>
          </w:p>
        </w:tc>
        <w:tc>
          <w:tcPr>
            <w:tcW w:w="684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Function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Power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Toggle SD/HD output (937XX) or NTSC/PAL (97xxx)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Left Arrow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Navigate Left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Right Arrow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Navigate Right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Up Arrow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Navigate Up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Down Arrow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Navigate Down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proofErr w:type="spellStart"/>
            <w:r>
              <w:rPr>
                <w:b/>
                <w:bCs/>
                <w:w w:val="100"/>
              </w:rPr>
              <w:t>Sel</w:t>
            </w:r>
            <w:proofErr w:type="spellEnd"/>
            <w:r>
              <w:rPr>
                <w:b/>
                <w:bCs/>
                <w:w w:val="100"/>
              </w:rPr>
              <w:t xml:space="preserve">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Enter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Guide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Toggle Playback screen and TV screen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Menu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Toggle Home screen and TV screen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Ch +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Channel up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Ch –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Channel down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proofErr w:type="spellStart"/>
            <w:r>
              <w:rPr>
                <w:b/>
                <w:bCs/>
                <w:w w:val="100"/>
              </w:rPr>
              <w:t>Vol</w:t>
            </w:r>
            <w:proofErr w:type="spellEnd"/>
            <w:r>
              <w:rPr>
                <w:b/>
                <w:bCs/>
                <w:w w:val="100"/>
              </w:rPr>
              <w:t xml:space="preserve"> +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Volume up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proofErr w:type="spellStart"/>
            <w:r>
              <w:rPr>
                <w:b/>
                <w:bCs/>
                <w:w w:val="100"/>
              </w:rPr>
              <w:t>Vol</w:t>
            </w:r>
            <w:proofErr w:type="spellEnd"/>
            <w:r>
              <w:rPr>
                <w:b/>
                <w:bCs/>
                <w:w w:val="100"/>
              </w:rPr>
              <w:t xml:space="preserve"> –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Volume down </w:t>
            </w:r>
          </w:p>
        </w:tc>
      </w:tr>
    </w:tbl>
    <w:p w:rsidR="00034BC3" w:rsidRDefault="00034BC3">
      <w:pPr>
        <w:pStyle w:val="TableAnchor"/>
        <w:rPr>
          <w:w w:val="100"/>
        </w:rPr>
      </w:pPr>
    </w:p>
    <w:p w:rsidR="00034BC3" w:rsidRDefault="00034BC3">
      <w:pPr>
        <w:pStyle w:val="Heading1"/>
        <w:rPr>
          <w:w w:val="100"/>
        </w:rPr>
      </w:pPr>
      <w:r>
        <w:rPr>
          <w:w w:val="100"/>
        </w:rPr>
        <w:t>Text Control: Script Control</w:t>
      </w:r>
    </w:p>
    <w:p w:rsidR="00034BC3" w:rsidRDefault="00034BC3">
      <w:pPr>
        <w:pStyle w:val="Body"/>
        <w:rPr>
          <w:w w:val="100"/>
        </w:rPr>
      </w:pPr>
      <w:r>
        <w:rPr>
          <w:w w:val="100"/>
        </w:rPr>
        <w:t xml:space="preserve">This uses the </w:t>
      </w:r>
      <w:proofErr w:type="spellStart"/>
      <w:r>
        <w:rPr>
          <w:rStyle w:val="CodeFont"/>
        </w:rPr>
        <w:t>settop</w:t>
      </w:r>
      <w:proofErr w:type="spellEnd"/>
      <w:r>
        <w:rPr>
          <w:rStyle w:val="CodeFont"/>
        </w:rPr>
        <w:t xml:space="preserve"> </w:t>
      </w:r>
      <w:proofErr w:type="spellStart"/>
      <w:proofErr w:type="gramStart"/>
      <w:r>
        <w:rPr>
          <w:rStyle w:val="CodeFont"/>
        </w:rPr>
        <w:t>brutus</w:t>
      </w:r>
      <w:proofErr w:type="spellEnd"/>
      <w:proofErr w:type="gramEnd"/>
      <w:r>
        <w:rPr>
          <w:rStyle w:val="CodeFont"/>
        </w:rPr>
        <w:t>--exec</w:t>
      </w:r>
      <w:r>
        <w:rPr>
          <w:w w:val="100"/>
        </w:rPr>
        <w:t xml:space="preserve"> command and provides a </w:t>
      </w:r>
      <w:r>
        <w:rPr>
          <w:rStyle w:val="CodeFont"/>
        </w:rPr>
        <w:t>Brutus&gt;</w:t>
      </w:r>
      <w:r>
        <w:rPr>
          <w:w w:val="100"/>
        </w:rPr>
        <w:t xml:space="preserve"> prompt from which commands can be entered. The commands are identical with the scripting language commands, which are documented in </w:t>
      </w:r>
      <w:r w:rsidR="00A72627">
        <w:rPr>
          <w:rStyle w:val="Cross-Ref"/>
          <w:w w:val="100"/>
        </w:rPr>
        <w:fldChar w:fldCharType="begin"/>
      </w:r>
      <w:r>
        <w:rPr>
          <w:rStyle w:val="Cross-Ref"/>
          <w:w w:val="100"/>
        </w:rPr>
        <w:instrText xml:space="preserve"> REF  RTF5f0054006f00630036003500 \h</w:instrText>
      </w:r>
      <w:r w:rsidR="00A72627">
        <w:rPr>
          <w:rStyle w:val="Cross-Ref"/>
          <w:w w:val="100"/>
        </w:rPr>
      </w:r>
      <w:r w:rsidR="00A72627">
        <w:rPr>
          <w:rStyle w:val="Cross-Ref"/>
          <w:w w:val="100"/>
        </w:rPr>
        <w:fldChar w:fldCharType="separate"/>
      </w:r>
      <w:r>
        <w:rPr>
          <w:rStyle w:val="Cross-Ref"/>
          <w:w w:val="100"/>
        </w:rPr>
        <w:t>Section 11: “Brutus Scripting” on page 37</w:t>
      </w:r>
      <w:r w:rsidR="00A72627">
        <w:rPr>
          <w:rStyle w:val="Cross-Ref"/>
          <w:w w:val="100"/>
        </w:rPr>
        <w:fldChar w:fldCharType="end"/>
      </w:r>
      <w:r>
        <w:rPr>
          <w:w w:val="100"/>
        </w:rPr>
        <w:t>.</w:t>
      </w:r>
    </w:p>
    <w:p w:rsidR="00034BC3" w:rsidRDefault="00034BC3">
      <w:pPr>
        <w:pStyle w:val="Heading1Top"/>
        <w:rPr>
          <w:w w:val="100"/>
        </w:rPr>
      </w:pPr>
      <w:r>
        <w:rPr>
          <w:w w:val="100"/>
        </w:rPr>
        <w:lastRenderedPageBreak/>
        <w:t xml:space="preserve">Text Control: Single Key Command </w:t>
      </w:r>
    </w:p>
    <w:p w:rsidR="00034BC3" w:rsidRDefault="00034BC3">
      <w:pPr>
        <w:pStyle w:val="Body"/>
        <w:rPr>
          <w:w w:val="100"/>
        </w:rPr>
      </w:pPr>
      <w:r>
        <w:rPr>
          <w:w w:val="100"/>
        </w:rPr>
        <w:t xml:space="preserve">This mode allows you to control Brutus with single key presses. You can only use this option if you start Brutus from a command line, using the serial console or telnet. Start Brutus with the </w:t>
      </w:r>
      <w:proofErr w:type="spellStart"/>
      <w:r>
        <w:rPr>
          <w:rStyle w:val="CodeFont"/>
        </w:rPr>
        <w:t>settop</w:t>
      </w:r>
      <w:proofErr w:type="spellEnd"/>
      <w:r>
        <w:rPr>
          <w:rStyle w:val="CodeFont"/>
        </w:rPr>
        <w:t xml:space="preserve"> </w:t>
      </w:r>
      <w:proofErr w:type="spellStart"/>
      <w:proofErr w:type="gramStart"/>
      <w:r>
        <w:rPr>
          <w:rStyle w:val="CodeFont"/>
        </w:rPr>
        <w:t>brutus</w:t>
      </w:r>
      <w:proofErr w:type="spellEnd"/>
      <w:proofErr w:type="gramEnd"/>
      <w:r>
        <w:rPr>
          <w:rStyle w:val="CodeFont"/>
        </w:rPr>
        <w:t xml:space="preserve"> –</w:t>
      </w:r>
      <w:proofErr w:type="spellStart"/>
      <w:r>
        <w:rPr>
          <w:rStyle w:val="CodeFont"/>
        </w:rPr>
        <w:t>tty</w:t>
      </w:r>
      <w:proofErr w:type="spellEnd"/>
      <w:r>
        <w:rPr>
          <w:w w:val="100"/>
        </w:rPr>
        <w:t xml:space="preserve"> option. </w:t>
      </w:r>
      <w:proofErr w:type="gramStart"/>
      <w:r>
        <w:rPr>
          <w:w w:val="100"/>
        </w:rPr>
        <w:t xml:space="preserve">Press </w:t>
      </w:r>
      <w:r>
        <w:rPr>
          <w:b/>
          <w:bCs/>
          <w:w w:val="100"/>
        </w:rPr>
        <w:t>?</w:t>
      </w:r>
      <w:proofErr w:type="gramEnd"/>
      <w:r>
        <w:rPr>
          <w:w w:val="100"/>
        </w:rPr>
        <w:t xml:space="preserve"> </w:t>
      </w:r>
      <w:proofErr w:type="gramStart"/>
      <w:r>
        <w:rPr>
          <w:w w:val="100"/>
        </w:rPr>
        <w:t>to</w:t>
      </w:r>
      <w:proofErr w:type="gramEnd"/>
      <w:r>
        <w:rPr>
          <w:w w:val="100"/>
        </w:rPr>
        <w:t xml:space="preserve"> see the key mapping given in </w:t>
      </w:r>
      <w:r w:rsidR="00A72627">
        <w:rPr>
          <w:rStyle w:val="Cross-Ref"/>
          <w:w w:val="100"/>
        </w:rPr>
        <w:fldChar w:fldCharType="begin"/>
      </w:r>
      <w:r>
        <w:rPr>
          <w:rStyle w:val="Cross-Ref"/>
          <w:w w:val="100"/>
        </w:rPr>
        <w:instrText xml:space="preserve"> REF  RTF320034003800320031003a00 \h</w:instrText>
      </w:r>
      <w:r w:rsidR="00A72627">
        <w:rPr>
          <w:rStyle w:val="Cross-Ref"/>
          <w:w w:val="100"/>
        </w:rPr>
      </w:r>
      <w:r w:rsidR="00A72627">
        <w:rPr>
          <w:rStyle w:val="Cross-Ref"/>
          <w:w w:val="100"/>
        </w:rPr>
        <w:fldChar w:fldCharType="separate"/>
      </w:r>
      <w:r>
        <w:rPr>
          <w:rStyle w:val="Cross-Ref"/>
          <w:w w:val="100"/>
        </w:rPr>
        <w:t>Table 7</w:t>
      </w:r>
      <w:r w:rsidR="00A72627">
        <w:rPr>
          <w:rStyle w:val="Cross-Ref"/>
          <w:w w:val="100"/>
        </w:rPr>
        <w:fldChar w:fldCharType="end"/>
      </w:r>
      <w:r>
        <w:rPr>
          <w:w w:val="100"/>
        </w:rPr>
        <w:t>.</w:t>
      </w:r>
    </w:p>
    <w:p w:rsidR="00034BC3" w:rsidRDefault="00034BC3">
      <w:pPr>
        <w:pStyle w:val="Body"/>
        <w:rPr>
          <w:w w:val="100"/>
        </w:rPr>
      </w:pPr>
      <w:r>
        <w:rPr>
          <w:w w:val="100"/>
        </w:rPr>
        <w:t xml:space="preserve">Brutus will open the console in raw mode, which allows it to process individual keystrokes. This can be hard to learn at first, but is very fast. </w:t>
      </w:r>
    </w:p>
    <w:tbl>
      <w:tblPr>
        <w:tblW w:w="0" w:type="auto"/>
        <w:tblInd w:w="20" w:type="dxa"/>
        <w:tblLayout w:type="fixed"/>
        <w:tblCellMar>
          <w:top w:w="80" w:type="dxa"/>
          <w:left w:w="20" w:type="dxa"/>
          <w:bottom w:w="40" w:type="dxa"/>
          <w:right w:w="20" w:type="dxa"/>
        </w:tblCellMar>
        <w:tblLook w:val="0000"/>
      </w:tblPr>
      <w:tblGrid>
        <w:gridCol w:w="1800"/>
        <w:gridCol w:w="6840"/>
      </w:tblGrid>
      <w:tr w:rsidR="00034BC3">
        <w:tc>
          <w:tcPr>
            <w:tcW w:w="864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33"/>
              </w:numPr>
            </w:pPr>
            <w:bookmarkStart w:id="20" w:name="RTF320034003800320031003a00"/>
            <w:r>
              <w:rPr>
                <w:i/>
                <w:iCs/>
                <w:w w:val="100"/>
              </w:rPr>
              <w:t>Text Control Key Mapping</w:t>
            </w:r>
            <w:bookmarkEnd w:id="20"/>
          </w:p>
        </w:tc>
      </w:tr>
      <w:tr w:rsidR="00034BC3">
        <w:trPr>
          <w:trHeight w:val="380"/>
        </w:trPr>
        <w:tc>
          <w:tcPr>
            <w:tcW w:w="180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Key </w:t>
            </w:r>
          </w:p>
        </w:tc>
        <w:tc>
          <w:tcPr>
            <w:tcW w:w="684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Function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w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Go to TV Screen (Exit)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e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Go to Playback Screen</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t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Go to Home screen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z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Stop PVR</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x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Pause PVR</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c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Play PVR</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r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Go to Record Screen</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n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Fast forward, frame adv when paused</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b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Fast rewind, frame rev when paused</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Slow forward</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Slow rewind</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 +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Channel down/up</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p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Toggle pip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m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Catch up time-shifting PVR to record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o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Swap main and PIP</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proofErr w:type="spellStart"/>
            <w:r>
              <w:rPr>
                <w:b/>
                <w:bCs/>
                <w:w w:val="100"/>
              </w:rPr>
              <w:t>i</w:t>
            </w:r>
            <w:proofErr w:type="spellEnd"/>
            <w:r>
              <w:rPr>
                <w:b/>
                <w:bCs/>
                <w:w w:val="100"/>
              </w:rPr>
              <w:t xml:space="preserve">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Toggle focus between main and PIP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Volume down/up</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Mute audio</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proofErr w:type="spellStart"/>
            <w:r>
              <w:rPr>
                <w:b/>
                <w:bCs/>
                <w:w w:val="100"/>
              </w:rPr>
              <w:t>hjkl</w:t>
            </w:r>
            <w:proofErr w:type="spellEnd"/>
            <w:r>
              <w:rPr>
                <w:b/>
                <w:bCs/>
                <w:w w:val="100"/>
              </w:rPr>
              <w:t xml:space="preserve">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Arrow left, down, up, right (some contexts)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tab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Tab to next control</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 xml:space="preserve">`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Reverse tab to previous control</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b/>
                <w:bCs/>
              </w:rPr>
            </w:pPr>
            <w:r>
              <w:rPr>
                <w:b/>
                <w:bCs/>
                <w:w w:val="100"/>
              </w:rPr>
              <w:t>a</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Switch between application instances in DUAL_OUTPUT modes.</w:t>
            </w:r>
          </w:p>
        </w:tc>
      </w:tr>
    </w:tbl>
    <w:p w:rsidR="00034BC3" w:rsidRDefault="00034BC3">
      <w:pPr>
        <w:pStyle w:val="TableAnchor"/>
        <w:rPr>
          <w:w w:val="100"/>
        </w:rPr>
      </w:pPr>
    </w:p>
    <w:p w:rsidR="00034BC3" w:rsidRDefault="00034BC3" w:rsidP="00D31655">
      <w:pPr>
        <w:pStyle w:val="Section"/>
        <w:numPr>
          <w:ilvl w:val="0"/>
          <w:numId w:val="34"/>
        </w:numPr>
        <w:rPr>
          <w:spacing w:val="36"/>
          <w:w w:val="100"/>
        </w:rPr>
      </w:pPr>
      <w:r>
        <w:rPr>
          <w:spacing w:val="36"/>
          <w:w w:val="100"/>
        </w:rPr>
        <w:lastRenderedPageBreak/>
        <w:t>Brutus Channel Map</w:t>
      </w:r>
    </w:p>
    <w:p w:rsidR="00034BC3" w:rsidRDefault="00034BC3">
      <w:pPr>
        <w:pStyle w:val="Body"/>
        <w:rPr>
          <w:w w:val="100"/>
        </w:rPr>
      </w:pPr>
      <w:r>
        <w:rPr>
          <w:w w:val="100"/>
        </w:rPr>
        <w:t xml:space="preserve">The channel map tells Brutus which frequencies and modulation types to include in its list of channels. It supports multiple line inputs, analog RF, QAM, QPSK, VSB, OFDM, and IP channels, depending on the platform. </w:t>
      </w:r>
    </w:p>
    <w:p w:rsidR="00034BC3" w:rsidRDefault="00034BC3">
      <w:pPr>
        <w:pStyle w:val="Body"/>
        <w:rPr>
          <w:w w:val="100"/>
        </w:rPr>
      </w:pPr>
      <w:r>
        <w:rPr>
          <w:w w:val="100"/>
        </w:rPr>
        <w:t xml:space="preserve">For line-in and analog, each channel file entry corresponds to one channel in the user interface. For digital channels (either QAM or QPSK), the channel may have zero or more programs. These are displayed as a single channel with </w:t>
      </w:r>
      <w:proofErr w:type="spellStart"/>
      <w:r>
        <w:rPr>
          <w:w w:val="100"/>
        </w:rPr>
        <w:t>subchannels</w:t>
      </w:r>
      <w:proofErr w:type="spellEnd"/>
      <w:r>
        <w:rPr>
          <w:w w:val="100"/>
        </w:rPr>
        <w:t>.</w:t>
      </w:r>
    </w:p>
    <w:p w:rsidR="00034BC3" w:rsidRDefault="00034BC3">
      <w:pPr>
        <w:pStyle w:val="Body"/>
        <w:rPr>
          <w:w w:val="100"/>
        </w:rPr>
      </w:pPr>
      <w:r>
        <w:rPr>
          <w:w w:val="100"/>
        </w:rPr>
        <w:t xml:space="preserve">The default channel file is channels.txt. You can specify your own channel file using the </w:t>
      </w:r>
      <w:r>
        <w:rPr>
          <w:rStyle w:val="CodeFont"/>
        </w:rPr>
        <w:t>-</w:t>
      </w:r>
      <w:proofErr w:type="spellStart"/>
      <w:r>
        <w:rPr>
          <w:rStyle w:val="CodeFont"/>
        </w:rPr>
        <w:t>ch</w:t>
      </w:r>
      <w:proofErr w:type="spellEnd"/>
      <w:r>
        <w:rPr>
          <w:w w:val="100"/>
        </w:rPr>
        <w:t xml:space="preserve"> command line parameter. </w:t>
      </w:r>
    </w:p>
    <w:p w:rsidR="00034BC3" w:rsidRDefault="00034BC3">
      <w:pPr>
        <w:pStyle w:val="Body"/>
        <w:rPr>
          <w:w w:val="100"/>
        </w:rPr>
      </w:pPr>
      <w:r>
        <w:rPr>
          <w:w w:val="100"/>
        </w:rPr>
        <w:t xml:space="preserve">There is also a primitive way to specify program guide information. Edit programguide.txt and add channel names. These will be used when displaying the current live channel and in the recorded stream name. Each entry in the program guide corresponds to one main channel. </w:t>
      </w:r>
      <w:proofErr w:type="spellStart"/>
      <w:r>
        <w:rPr>
          <w:w w:val="100"/>
        </w:rPr>
        <w:t>Subchannels</w:t>
      </w:r>
      <w:proofErr w:type="spellEnd"/>
      <w:r>
        <w:rPr>
          <w:w w:val="100"/>
        </w:rPr>
        <w:t xml:space="preserve"> all share the same name. </w:t>
      </w:r>
    </w:p>
    <w:p w:rsidR="00034BC3" w:rsidRDefault="00034BC3">
      <w:pPr>
        <w:pStyle w:val="Heading1"/>
        <w:rPr>
          <w:w w:val="100"/>
        </w:rPr>
      </w:pPr>
      <w:r>
        <w:rPr>
          <w:w w:val="100"/>
        </w:rPr>
        <w:t>Channel Map Syntax</w:t>
      </w:r>
    </w:p>
    <w:tbl>
      <w:tblPr>
        <w:tblW w:w="0" w:type="auto"/>
        <w:tblInd w:w="20" w:type="dxa"/>
        <w:tblLayout w:type="fixed"/>
        <w:tblCellMar>
          <w:top w:w="80" w:type="dxa"/>
          <w:left w:w="20" w:type="dxa"/>
          <w:bottom w:w="40" w:type="dxa"/>
          <w:right w:w="20" w:type="dxa"/>
        </w:tblCellMar>
        <w:tblLook w:val="0000"/>
      </w:tblPr>
      <w:tblGrid>
        <w:gridCol w:w="1800"/>
        <w:gridCol w:w="2080"/>
        <w:gridCol w:w="2080"/>
        <w:gridCol w:w="2080"/>
        <w:gridCol w:w="1640"/>
      </w:tblGrid>
      <w:tr w:rsidR="00034BC3">
        <w:tc>
          <w:tcPr>
            <w:tcW w:w="9680" w:type="dxa"/>
            <w:gridSpan w:val="5"/>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35"/>
              </w:numPr>
            </w:pPr>
            <w:r>
              <w:rPr>
                <w:i/>
                <w:iCs/>
                <w:w w:val="100"/>
              </w:rPr>
              <w:t>Channel Map Syntax</w:t>
            </w:r>
          </w:p>
        </w:tc>
      </w:tr>
      <w:tr w:rsidR="00034BC3">
        <w:trPr>
          <w:trHeight w:val="380"/>
        </w:trPr>
        <w:tc>
          <w:tcPr>
            <w:tcW w:w="180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Type </w:t>
            </w:r>
          </w:p>
        </w:tc>
        <w:tc>
          <w:tcPr>
            <w:tcW w:w="208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Parameter </w:t>
            </w:r>
          </w:p>
        </w:tc>
        <w:tc>
          <w:tcPr>
            <w:tcW w:w="208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Parameter </w:t>
            </w:r>
          </w:p>
        </w:tc>
        <w:tc>
          <w:tcPr>
            <w:tcW w:w="208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Parameter </w:t>
            </w:r>
          </w:p>
        </w:tc>
        <w:tc>
          <w:tcPr>
            <w:tcW w:w="164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Parameter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LINEINPUT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index</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PAL or NTSC</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 </w:t>
            </w:r>
          </w:p>
        </w:tc>
        <w:tc>
          <w:tcPr>
            <w:tcW w:w="16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ANALOG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Disabled?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Frequency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PAL or NTSC </w:t>
            </w:r>
          </w:p>
        </w:tc>
        <w:tc>
          <w:tcPr>
            <w:tcW w:w="16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QAM64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Disabled?</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Frequency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Symbol rate </w:t>
            </w:r>
          </w:p>
        </w:tc>
        <w:tc>
          <w:tcPr>
            <w:tcW w:w="16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annex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QAM256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Disabled?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Frequency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Symbol rate </w:t>
            </w:r>
          </w:p>
        </w:tc>
        <w:tc>
          <w:tcPr>
            <w:tcW w:w="16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annex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QAM1024</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Disabled?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Frequency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Symbol rate </w:t>
            </w:r>
          </w:p>
        </w:tc>
        <w:tc>
          <w:tcPr>
            <w:tcW w:w="16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annex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QPSK_DVB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Disabled?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Frequency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Symbol rate </w:t>
            </w:r>
          </w:p>
        </w:tc>
        <w:tc>
          <w:tcPr>
            <w:tcW w:w="16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SDS Options</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QPSK_DSS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Disabled?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Frequency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Symbol rate </w:t>
            </w:r>
          </w:p>
        </w:tc>
        <w:tc>
          <w:tcPr>
            <w:tcW w:w="16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SDS Options</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QPSK_DSS_PES</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Disabled?</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Frequency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Symbol rate </w:t>
            </w:r>
          </w:p>
        </w:tc>
        <w:tc>
          <w:tcPr>
            <w:tcW w:w="16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SDS Options</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QPSK_TURBO</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Disabled?</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Frequency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Symbol rate </w:t>
            </w:r>
          </w:p>
        </w:tc>
        <w:tc>
          <w:tcPr>
            <w:tcW w:w="16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SDS Options</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QPSK_LDPC</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Disabled?</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Frequency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Symbol rate </w:t>
            </w:r>
          </w:p>
        </w:tc>
        <w:tc>
          <w:tcPr>
            <w:tcW w:w="16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SDS Options</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8PSK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Disabled?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Frequency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Symbol rate </w:t>
            </w:r>
          </w:p>
        </w:tc>
        <w:tc>
          <w:tcPr>
            <w:tcW w:w="16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SDS Options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STREAMER</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Disabled?</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Streamer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Transport type</w:t>
            </w:r>
          </w:p>
        </w:tc>
        <w:tc>
          <w:tcPr>
            <w:tcW w:w="16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VSB8</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Disabled?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Frequency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Symbol rate</w:t>
            </w:r>
          </w:p>
        </w:tc>
        <w:tc>
          <w:tcPr>
            <w:tcW w:w="16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OFDM</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Disabled?</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Frequency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Bandwidth</w:t>
            </w:r>
          </w:p>
        </w:tc>
        <w:tc>
          <w:tcPr>
            <w:tcW w:w="16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OFDM Options</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VSB16</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Disabled?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Frequency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Symbol rate</w:t>
            </w:r>
          </w:p>
        </w:tc>
        <w:tc>
          <w:tcPr>
            <w:tcW w:w="16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IP_UDP </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Disabled?</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IP Address</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UDP port</w:t>
            </w:r>
          </w:p>
        </w:tc>
        <w:tc>
          <w:tcPr>
            <w:tcW w:w="16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lastRenderedPageBreak/>
              <w:t>IP_RTP</w:t>
            </w:r>
            <w:r>
              <w:rPr>
                <w:w w:val="100"/>
                <w:vertAlign w:val="superscript"/>
              </w:rPr>
              <w:t>1</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Disabled?</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IP Address</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UDP port</w:t>
            </w:r>
          </w:p>
        </w:tc>
        <w:tc>
          <w:tcPr>
            <w:tcW w:w="16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IP_RTP</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Disabled?</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URL</w:t>
            </w:r>
            <w:r>
              <w:rPr>
                <w:w w:val="100"/>
                <w:vertAlign w:val="superscript"/>
              </w:rPr>
              <w:t>2</w:t>
            </w:r>
          </w:p>
        </w:tc>
        <w:tc>
          <w:tcPr>
            <w:tcW w:w="2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w:t>
            </w:r>
          </w:p>
        </w:tc>
        <w:tc>
          <w:tcPr>
            <w:tcW w:w="16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 </w:t>
            </w:r>
          </w:p>
        </w:tc>
      </w:tr>
      <w:tr w:rsidR="00034BC3">
        <w:trPr>
          <w:trHeight w:val="560"/>
        </w:trPr>
        <w:tc>
          <w:tcPr>
            <w:tcW w:w="9680" w:type="dxa"/>
            <w:gridSpan w:val="5"/>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w w:val="100"/>
              </w:rPr>
            </w:pPr>
            <w:r>
              <w:rPr>
                <w:w w:val="100"/>
              </w:rPr>
              <w:t xml:space="preserve">1 See </w:t>
            </w:r>
            <w:r w:rsidR="00A72627">
              <w:rPr>
                <w:rStyle w:val="Cross-Ref"/>
                <w:w w:val="100"/>
              </w:rPr>
              <w:fldChar w:fldCharType="begin"/>
            </w:r>
            <w:r>
              <w:rPr>
                <w:rStyle w:val="Cross-Ref"/>
                <w:w w:val="100"/>
              </w:rPr>
              <w:instrText xml:space="preserve"> REF  RTF320033003500300034003a00 \h</w:instrText>
            </w:r>
            <w:r w:rsidR="00A72627">
              <w:rPr>
                <w:rStyle w:val="Cross-Ref"/>
                <w:w w:val="100"/>
              </w:rPr>
            </w:r>
            <w:r w:rsidR="00A72627">
              <w:rPr>
                <w:rStyle w:val="Cross-Ref"/>
                <w:w w:val="100"/>
              </w:rPr>
              <w:fldChar w:fldCharType="separate"/>
            </w:r>
            <w:r>
              <w:rPr>
                <w:rStyle w:val="Cross-Ref"/>
                <w:w w:val="100"/>
              </w:rPr>
              <w:t>Section : “Support for RTP and RTCP Protocols” on page 31</w:t>
            </w:r>
            <w:r w:rsidR="00A72627">
              <w:rPr>
                <w:rStyle w:val="Cross-Ref"/>
                <w:w w:val="100"/>
              </w:rPr>
              <w:fldChar w:fldCharType="end"/>
            </w:r>
            <w:r>
              <w:rPr>
                <w:w w:val="100"/>
              </w:rPr>
              <w:t xml:space="preserve"> on support for RTP protocol</w:t>
            </w:r>
          </w:p>
          <w:p w:rsidR="00034BC3" w:rsidRDefault="00034BC3">
            <w:pPr>
              <w:pStyle w:val="TableText"/>
            </w:pPr>
            <w:r>
              <w:rPr>
                <w:w w:val="100"/>
              </w:rPr>
              <w:t xml:space="preserve">2 See </w:t>
            </w:r>
            <w:r w:rsidR="00A72627">
              <w:rPr>
                <w:rStyle w:val="Cross-Ref"/>
                <w:w w:val="100"/>
              </w:rPr>
              <w:fldChar w:fldCharType="begin"/>
            </w:r>
            <w:r>
              <w:rPr>
                <w:rStyle w:val="Cross-Ref"/>
                <w:w w:val="100"/>
              </w:rPr>
              <w:instrText xml:space="preserve"> REF  RTF320033003500300034003a00 \h</w:instrText>
            </w:r>
            <w:r w:rsidR="00A72627">
              <w:rPr>
                <w:rStyle w:val="Cross-Ref"/>
                <w:w w:val="100"/>
              </w:rPr>
            </w:r>
            <w:r w:rsidR="00A72627">
              <w:rPr>
                <w:rStyle w:val="Cross-Ref"/>
                <w:w w:val="100"/>
              </w:rPr>
              <w:fldChar w:fldCharType="separate"/>
            </w:r>
            <w:r>
              <w:rPr>
                <w:rStyle w:val="Cross-Ref"/>
                <w:w w:val="100"/>
              </w:rPr>
              <w:t>Section : “Support for RTP and RTCP Protocols” on page 31</w:t>
            </w:r>
            <w:r w:rsidR="00A72627">
              <w:rPr>
                <w:rStyle w:val="Cross-Ref"/>
                <w:w w:val="100"/>
              </w:rPr>
              <w:fldChar w:fldCharType="end"/>
            </w:r>
            <w:r>
              <w:rPr>
                <w:w w:val="100"/>
              </w:rPr>
              <w:t xml:space="preserve"> on support for RTSP protocol</w:t>
            </w:r>
          </w:p>
        </w:tc>
      </w:tr>
    </w:tbl>
    <w:p w:rsidR="00034BC3" w:rsidRDefault="00034BC3">
      <w:pPr>
        <w:pStyle w:val="TableAnchor"/>
        <w:rPr>
          <w:w w:val="100"/>
        </w:rPr>
      </w:pPr>
    </w:p>
    <w:p w:rsidR="00034BC3" w:rsidRDefault="00034BC3">
      <w:pPr>
        <w:pStyle w:val="Body"/>
        <w:rPr>
          <w:w w:val="100"/>
        </w:rPr>
      </w:pPr>
      <w:r>
        <w:rPr>
          <w:w w:val="100"/>
        </w:rPr>
        <w:t>Be aware that for the BCM4500, 8PSK is always used as “Turbo 8PSK.” For the BCM4501, 8PSK is always used as “LDPC 8PSK.”</w:t>
      </w:r>
    </w:p>
    <w:p w:rsidR="00034BC3" w:rsidRDefault="00034BC3">
      <w:pPr>
        <w:pStyle w:val="Body"/>
        <w:rPr>
          <w:w w:val="100"/>
        </w:rPr>
      </w:pPr>
      <w:r>
        <w:rPr>
          <w:w w:val="100"/>
        </w:rPr>
        <w:t xml:space="preserve">If a channel is marked as “Disabled” (set to 1), then channel up and down will skip over it. You can still select the channel using the digits on the remote. </w:t>
      </w:r>
    </w:p>
    <w:p w:rsidR="00034BC3" w:rsidRDefault="00034BC3">
      <w:pPr>
        <w:pStyle w:val="Heading1"/>
        <w:rPr>
          <w:w w:val="100"/>
        </w:rPr>
      </w:pPr>
      <w:r>
        <w:rPr>
          <w:w w:val="100"/>
        </w:rPr>
        <w:t>SDS Options</w:t>
      </w:r>
    </w:p>
    <w:p w:rsidR="00034BC3" w:rsidRDefault="00034BC3">
      <w:pPr>
        <w:pStyle w:val="Body"/>
        <w:rPr>
          <w:w w:val="100"/>
        </w:rPr>
      </w:pPr>
      <w:r>
        <w:rPr>
          <w:w w:val="100"/>
        </w:rPr>
        <w:t xml:space="preserve">For the SDS (satellite downstream) modulation types, there are a variety of options which can be listed after the symbol rate. They are not positional. These are given in </w:t>
      </w:r>
      <w:r w:rsidR="00A72627">
        <w:rPr>
          <w:rStyle w:val="Cross-Ref"/>
          <w:w w:val="100"/>
        </w:rPr>
        <w:fldChar w:fldCharType="begin"/>
      </w:r>
      <w:r>
        <w:rPr>
          <w:rStyle w:val="Cross-Ref"/>
          <w:w w:val="100"/>
        </w:rPr>
        <w:instrText xml:space="preserve"> REF  RTF360036003400390030003a00 \h</w:instrText>
      </w:r>
      <w:r w:rsidR="00A72627">
        <w:rPr>
          <w:rStyle w:val="Cross-Ref"/>
          <w:w w:val="100"/>
        </w:rPr>
      </w:r>
      <w:r w:rsidR="00A72627">
        <w:rPr>
          <w:rStyle w:val="Cross-Ref"/>
          <w:w w:val="100"/>
        </w:rPr>
        <w:fldChar w:fldCharType="separate"/>
      </w:r>
      <w:r>
        <w:rPr>
          <w:rStyle w:val="Cross-Ref"/>
          <w:w w:val="100"/>
        </w:rPr>
        <w:t>Table 9</w:t>
      </w:r>
      <w:r w:rsidR="00A72627">
        <w:rPr>
          <w:rStyle w:val="Cross-Ref"/>
          <w:w w:val="100"/>
        </w:rPr>
        <w:fldChar w:fldCharType="end"/>
      </w:r>
      <w:r>
        <w:rPr>
          <w:w w:val="100"/>
        </w:rPr>
        <w:t>:</w:t>
      </w:r>
    </w:p>
    <w:tbl>
      <w:tblPr>
        <w:tblW w:w="0" w:type="auto"/>
        <w:tblInd w:w="20" w:type="dxa"/>
        <w:tblLayout w:type="fixed"/>
        <w:tblCellMar>
          <w:top w:w="80" w:type="dxa"/>
          <w:left w:w="20" w:type="dxa"/>
          <w:bottom w:w="40" w:type="dxa"/>
          <w:right w:w="20" w:type="dxa"/>
        </w:tblCellMar>
        <w:tblLook w:val="0000"/>
      </w:tblPr>
      <w:tblGrid>
        <w:gridCol w:w="2160"/>
        <w:gridCol w:w="6480"/>
      </w:tblGrid>
      <w:tr w:rsidR="00034BC3">
        <w:tc>
          <w:tcPr>
            <w:tcW w:w="864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36"/>
              </w:numPr>
            </w:pPr>
            <w:bookmarkStart w:id="21" w:name="RTF360036003400390030003a00"/>
            <w:r>
              <w:rPr>
                <w:i/>
                <w:iCs/>
                <w:w w:val="100"/>
              </w:rPr>
              <w:t>Satellite Downstream Modulation Channel Map Options</w:t>
            </w:r>
            <w:bookmarkEnd w:id="21"/>
          </w:p>
        </w:tc>
      </w:tr>
      <w:tr w:rsidR="00034BC3">
        <w:trPr>
          <w:trHeight w:val="380"/>
        </w:trPr>
        <w:tc>
          <w:tcPr>
            <w:tcW w:w="216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SDS Option</w:t>
            </w:r>
          </w:p>
        </w:tc>
        <w:tc>
          <w:tcPr>
            <w:tcW w:w="648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Description</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13v</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Set DISEQC to 13 volts</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18v</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Set DISEQC to 18 volts</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Select code rate #/#. Otherwise “scan” mode is used.</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LDPC_PILOT</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For LDPC modulation types, this enables LDPC_PILOT. Otherwise it defaults off.</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LDPC_PILOT_PLL</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If LDPC_PILOT is enabled, this also enables the LDPC PILOT PLL.</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ToneOn</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Enable DISEQC test tone. Otherwise it is off.</w:t>
            </w:r>
          </w:p>
        </w:tc>
      </w:tr>
    </w:tbl>
    <w:p w:rsidR="00034BC3" w:rsidRDefault="00034BC3">
      <w:pPr>
        <w:pStyle w:val="TableAnchor"/>
        <w:rPr>
          <w:w w:val="100"/>
        </w:rPr>
      </w:pPr>
    </w:p>
    <w:p w:rsidR="00034BC3" w:rsidRDefault="00034BC3">
      <w:pPr>
        <w:pStyle w:val="Heading1"/>
        <w:rPr>
          <w:w w:val="100"/>
        </w:rPr>
      </w:pPr>
      <w:r>
        <w:rPr>
          <w:w w:val="100"/>
        </w:rPr>
        <w:t>OFDM Options</w:t>
      </w:r>
    </w:p>
    <w:p w:rsidR="00034BC3" w:rsidRDefault="00034BC3">
      <w:pPr>
        <w:pStyle w:val="Body"/>
        <w:rPr>
          <w:w w:val="100"/>
        </w:rPr>
      </w:pPr>
      <w:r>
        <w:rPr>
          <w:w w:val="100"/>
        </w:rPr>
        <w:t xml:space="preserve">For the OFDM (DVB-T/Terrestrial Handheld) modulation types, there are a variety of options which can be listed after the Bandwidth. They are given </w:t>
      </w:r>
      <w:proofErr w:type="spellStart"/>
      <w:r>
        <w:rPr>
          <w:w w:val="100"/>
        </w:rPr>
        <w:t>in</w:t>
      </w:r>
      <w:r w:rsidR="00A72627">
        <w:rPr>
          <w:rStyle w:val="Cross-Ref"/>
          <w:w w:val="100"/>
        </w:rPr>
        <w:fldChar w:fldCharType="begin"/>
      </w:r>
      <w:r>
        <w:rPr>
          <w:rStyle w:val="Cross-Ref"/>
          <w:w w:val="100"/>
        </w:rPr>
        <w:instrText xml:space="preserve"> REF  RTF330033003100370031003a00 \h</w:instrText>
      </w:r>
      <w:r w:rsidR="00A72627">
        <w:rPr>
          <w:rStyle w:val="Cross-Ref"/>
          <w:w w:val="100"/>
        </w:rPr>
      </w:r>
      <w:r w:rsidR="00A72627">
        <w:rPr>
          <w:rStyle w:val="Cross-Ref"/>
          <w:w w:val="100"/>
        </w:rPr>
        <w:fldChar w:fldCharType="separate"/>
      </w:r>
      <w:r>
        <w:rPr>
          <w:rStyle w:val="Cross-Ref"/>
          <w:w w:val="100"/>
        </w:rPr>
        <w:t>Table</w:t>
      </w:r>
      <w:proofErr w:type="spellEnd"/>
      <w:r>
        <w:rPr>
          <w:rStyle w:val="Cross-Ref"/>
          <w:w w:val="100"/>
        </w:rPr>
        <w:t> 10</w:t>
      </w:r>
      <w:r w:rsidR="00A72627">
        <w:rPr>
          <w:rStyle w:val="Cross-Ref"/>
          <w:w w:val="100"/>
        </w:rPr>
        <w:fldChar w:fldCharType="end"/>
      </w:r>
      <w:r>
        <w:rPr>
          <w:w w:val="100"/>
        </w:rPr>
        <w:t>.</w:t>
      </w:r>
    </w:p>
    <w:tbl>
      <w:tblPr>
        <w:tblW w:w="0" w:type="auto"/>
        <w:tblInd w:w="20" w:type="dxa"/>
        <w:tblLayout w:type="fixed"/>
        <w:tblCellMar>
          <w:top w:w="80" w:type="dxa"/>
          <w:left w:w="20" w:type="dxa"/>
          <w:bottom w:w="40" w:type="dxa"/>
          <w:right w:w="20" w:type="dxa"/>
        </w:tblCellMar>
        <w:tblLook w:val="0000"/>
      </w:tblPr>
      <w:tblGrid>
        <w:gridCol w:w="2880"/>
        <w:gridCol w:w="5760"/>
      </w:tblGrid>
      <w:tr w:rsidR="00034BC3">
        <w:tc>
          <w:tcPr>
            <w:tcW w:w="864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37"/>
              </w:numPr>
            </w:pPr>
            <w:bookmarkStart w:id="22" w:name="RTF330033003100370031003a00"/>
            <w:r>
              <w:rPr>
                <w:i/>
                <w:iCs/>
                <w:w w:val="100"/>
              </w:rPr>
              <w:t>OFDM Channel Map Options</w:t>
            </w:r>
            <w:bookmarkEnd w:id="22"/>
          </w:p>
        </w:tc>
      </w:tr>
      <w:tr w:rsidR="00034BC3">
        <w:trPr>
          <w:trHeight w:val="380"/>
        </w:trPr>
        <w:tc>
          <w:tcPr>
            <w:tcW w:w="288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SDS Option</w:t>
            </w:r>
          </w:p>
        </w:tc>
        <w:tc>
          <w:tcPr>
            <w:tcW w:w="576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Description</w:t>
            </w:r>
          </w:p>
        </w:tc>
      </w:tr>
      <w:tr w:rsidR="00034BC3">
        <w:trPr>
          <w:trHeight w:val="300"/>
        </w:trPr>
        <w:tc>
          <w:tcPr>
            <w:tcW w:w="2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off</w:t>
            </w:r>
          </w:p>
        </w:tc>
        <w:tc>
          <w:tcPr>
            <w:tcW w:w="5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CCI Off (default)</w:t>
            </w:r>
          </w:p>
        </w:tc>
      </w:tr>
      <w:tr w:rsidR="00034BC3">
        <w:trPr>
          <w:trHeight w:val="300"/>
        </w:trPr>
        <w:tc>
          <w:tcPr>
            <w:tcW w:w="2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auto</w:t>
            </w:r>
          </w:p>
        </w:tc>
        <w:tc>
          <w:tcPr>
            <w:tcW w:w="5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CCI Auto select</w:t>
            </w:r>
          </w:p>
        </w:tc>
      </w:tr>
      <w:tr w:rsidR="00034BC3">
        <w:trPr>
          <w:trHeight w:val="300"/>
        </w:trPr>
        <w:tc>
          <w:tcPr>
            <w:tcW w:w="2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high</w:t>
            </w:r>
          </w:p>
        </w:tc>
        <w:tc>
          <w:tcPr>
            <w:tcW w:w="5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Tune to High Priority Streams (default)</w:t>
            </w:r>
          </w:p>
        </w:tc>
      </w:tr>
      <w:tr w:rsidR="00034BC3">
        <w:trPr>
          <w:trHeight w:val="300"/>
        </w:trPr>
        <w:tc>
          <w:tcPr>
            <w:tcW w:w="2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lastRenderedPageBreak/>
              <w:t>low</w:t>
            </w:r>
          </w:p>
        </w:tc>
        <w:tc>
          <w:tcPr>
            <w:tcW w:w="5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Tune to Low Priority streams </w:t>
            </w:r>
          </w:p>
        </w:tc>
      </w:tr>
    </w:tbl>
    <w:p w:rsidR="00034BC3" w:rsidRDefault="00034BC3">
      <w:pPr>
        <w:pStyle w:val="TableAnchor"/>
        <w:rPr>
          <w:w w:val="100"/>
        </w:rPr>
      </w:pPr>
    </w:p>
    <w:p w:rsidR="00034BC3" w:rsidRDefault="00034BC3">
      <w:pPr>
        <w:pStyle w:val="Body"/>
        <w:rPr>
          <w:w w:val="100"/>
        </w:rPr>
      </w:pPr>
      <w:r>
        <w:rPr>
          <w:w w:val="100"/>
        </w:rPr>
        <w:t>The default options for OFDM are 8 MHz bandwidth, CCI off, and high priority streams.</w:t>
      </w:r>
    </w:p>
    <w:p w:rsidR="00034BC3" w:rsidRDefault="00034BC3">
      <w:pPr>
        <w:pStyle w:val="Heading1Top"/>
        <w:rPr>
          <w:w w:val="100"/>
        </w:rPr>
      </w:pPr>
      <w:r>
        <w:rPr>
          <w:w w:val="100"/>
        </w:rPr>
        <w:lastRenderedPageBreak/>
        <w:t>Sample Channel Map Entries</w:t>
      </w:r>
    </w:p>
    <w:p w:rsidR="00034BC3" w:rsidRDefault="00034BC3">
      <w:pPr>
        <w:pStyle w:val="Code"/>
        <w:ind w:firstLine="360"/>
        <w:rPr>
          <w:w w:val="100"/>
        </w:rPr>
      </w:pPr>
      <w:r>
        <w:rPr>
          <w:w w:val="100"/>
        </w:rPr>
        <w:t># Line inputs</w:t>
      </w:r>
    </w:p>
    <w:p w:rsidR="00034BC3" w:rsidRDefault="00034BC3">
      <w:pPr>
        <w:pStyle w:val="Code"/>
        <w:ind w:firstLine="360"/>
        <w:rPr>
          <w:w w:val="100"/>
        </w:rPr>
      </w:pPr>
      <w:r>
        <w:rPr>
          <w:w w:val="100"/>
        </w:rPr>
        <w:t xml:space="preserve">LINEINPUT       0   # 1st </w:t>
      </w:r>
      <w:proofErr w:type="spellStart"/>
      <w:r>
        <w:rPr>
          <w:w w:val="100"/>
        </w:rPr>
        <w:t>lineinput</w:t>
      </w:r>
      <w:proofErr w:type="spellEnd"/>
      <w:r>
        <w:rPr>
          <w:w w:val="100"/>
        </w:rPr>
        <w:t>, e.g. composite</w:t>
      </w:r>
    </w:p>
    <w:p w:rsidR="00034BC3" w:rsidRDefault="00034BC3">
      <w:pPr>
        <w:pStyle w:val="Code"/>
        <w:ind w:firstLine="360"/>
        <w:rPr>
          <w:w w:val="100"/>
        </w:rPr>
      </w:pPr>
      <w:r>
        <w:rPr>
          <w:w w:val="100"/>
        </w:rPr>
        <w:t xml:space="preserve">LINEINPUT       1   # 2nd </w:t>
      </w:r>
      <w:proofErr w:type="spellStart"/>
      <w:r>
        <w:rPr>
          <w:w w:val="100"/>
        </w:rPr>
        <w:t>lineinput</w:t>
      </w:r>
      <w:proofErr w:type="spellEnd"/>
      <w:r>
        <w:rPr>
          <w:w w:val="100"/>
        </w:rPr>
        <w:t xml:space="preserve">, e.g. </w:t>
      </w:r>
      <w:proofErr w:type="spellStart"/>
      <w:r>
        <w:rPr>
          <w:w w:val="100"/>
        </w:rPr>
        <w:t>svideo</w:t>
      </w:r>
      <w:proofErr w:type="spellEnd"/>
    </w:p>
    <w:p w:rsidR="00034BC3" w:rsidRDefault="00034BC3">
      <w:pPr>
        <w:pStyle w:val="Code"/>
        <w:ind w:firstLine="360"/>
        <w:rPr>
          <w:w w:val="100"/>
        </w:rPr>
      </w:pPr>
      <w:r>
        <w:rPr>
          <w:w w:val="100"/>
        </w:rPr>
        <w:t>LINEINPUT       2</w:t>
      </w:r>
    </w:p>
    <w:p w:rsidR="00034BC3" w:rsidRDefault="00034BC3">
      <w:pPr>
        <w:pStyle w:val="Code"/>
        <w:ind w:firstLine="360"/>
        <w:rPr>
          <w:w w:val="100"/>
        </w:rPr>
      </w:pPr>
      <w:r>
        <w:rPr>
          <w:w w:val="100"/>
        </w:rPr>
        <w:t>LINEINPUT       3</w:t>
      </w:r>
    </w:p>
    <w:p w:rsidR="00034BC3" w:rsidRDefault="00034BC3">
      <w:pPr>
        <w:pStyle w:val="Code"/>
        <w:ind w:firstLine="360"/>
        <w:rPr>
          <w:w w:val="100"/>
        </w:rPr>
      </w:pPr>
    </w:p>
    <w:p w:rsidR="00034BC3" w:rsidRDefault="00034BC3">
      <w:pPr>
        <w:pStyle w:val="Code"/>
        <w:ind w:firstLine="360"/>
        <w:rPr>
          <w:w w:val="100"/>
        </w:rPr>
      </w:pPr>
      <w:r>
        <w:rPr>
          <w:w w:val="100"/>
        </w:rPr>
        <w:t># Analog RF</w:t>
      </w:r>
    </w:p>
    <w:p w:rsidR="00034BC3" w:rsidRDefault="00034BC3">
      <w:pPr>
        <w:pStyle w:val="Code"/>
        <w:ind w:firstLine="360"/>
        <w:rPr>
          <w:w w:val="100"/>
        </w:rPr>
      </w:pPr>
      <w:r>
        <w:rPr>
          <w:w w:val="100"/>
        </w:rPr>
        <w:t xml:space="preserve">ANALOG          0       63.25 </w:t>
      </w:r>
    </w:p>
    <w:p w:rsidR="00034BC3" w:rsidRDefault="00034BC3">
      <w:pPr>
        <w:pStyle w:val="Code"/>
        <w:ind w:firstLine="360"/>
        <w:rPr>
          <w:w w:val="100"/>
        </w:rPr>
      </w:pPr>
      <w:r>
        <w:rPr>
          <w:w w:val="100"/>
        </w:rPr>
        <w:t xml:space="preserve">ANALOG          0       </w:t>
      </w:r>
      <w:proofErr w:type="gramStart"/>
      <w:r>
        <w:rPr>
          <w:w w:val="100"/>
        </w:rPr>
        <w:t>409.25  PAL</w:t>
      </w:r>
      <w:proofErr w:type="gramEnd"/>
    </w:p>
    <w:p w:rsidR="00034BC3" w:rsidRDefault="00034BC3">
      <w:pPr>
        <w:pStyle w:val="Code"/>
        <w:ind w:firstLine="360"/>
        <w:rPr>
          <w:w w:val="100"/>
        </w:rPr>
      </w:pPr>
      <w:r>
        <w:rPr>
          <w:w w:val="100"/>
        </w:rPr>
        <w:t xml:space="preserve">ANALOG          0       </w:t>
      </w:r>
      <w:proofErr w:type="gramStart"/>
      <w:r>
        <w:rPr>
          <w:w w:val="100"/>
        </w:rPr>
        <w:t>411.25  NTSC</w:t>
      </w:r>
      <w:proofErr w:type="gramEnd"/>
    </w:p>
    <w:p w:rsidR="00034BC3" w:rsidRDefault="00034BC3">
      <w:pPr>
        <w:pStyle w:val="Code"/>
        <w:ind w:firstLine="360"/>
        <w:rPr>
          <w:w w:val="100"/>
        </w:rPr>
      </w:pPr>
    </w:p>
    <w:p w:rsidR="00034BC3" w:rsidRDefault="00034BC3">
      <w:pPr>
        <w:pStyle w:val="Code"/>
        <w:ind w:firstLine="360"/>
        <w:rPr>
          <w:w w:val="100"/>
        </w:rPr>
      </w:pPr>
      <w:r>
        <w:rPr>
          <w:w w:val="100"/>
        </w:rPr>
        <w:t># Digital Cable</w:t>
      </w:r>
    </w:p>
    <w:p w:rsidR="00034BC3" w:rsidRDefault="00034BC3">
      <w:pPr>
        <w:pStyle w:val="Code"/>
        <w:ind w:firstLine="360"/>
        <w:rPr>
          <w:w w:val="100"/>
        </w:rPr>
      </w:pPr>
      <w:r>
        <w:rPr>
          <w:w w:val="100"/>
        </w:rPr>
        <w:t>QAM64           0       765.0</w:t>
      </w:r>
    </w:p>
    <w:p w:rsidR="00034BC3" w:rsidRDefault="00034BC3">
      <w:pPr>
        <w:pStyle w:val="Code"/>
        <w:ind w:firstLine="360"/>
        <w:rPr>
          <w:w w:val="100"/>
        </w:rPr>
      </w:pPr>
      <w:r>
        <w:rPr>
          <w:w w:val="100"/>
        </w:rPr>
        <w:t xml:space="preserve">QAM64           0       500.0   </w:t>
      </w:r>
      <w:proofErr w:type="gramStart"/>
      <w:r>
        <w:rPr>
          <w:w w:val="100"/>
        </w:rPr>
        <w:t xml:space="preserve">DEFAULT  </w:t>
      </w:r>
      <w:proofErr w:type="spellStart"/>
      <w:r>
        <w:rPr>
          <w:w w:val="100"/>
        </w:rPr>
        <w:t>AnnexB</w:t>
      </w:r>
      <w:proofErr w:type="spellEnd"/>
      <w:proofErr w:type="gramEnd"/>
    </w:p>
    <w:p w:rsidR="00034BC3" w:rsidRDefault="00034BC3">
      <w:pPr>
        <w:pStyle w:val="Code"/>
        <w:ind w:firstLine="360"/>
        <w:rPr>
          <w:w w:val="100"/>
        </w:rPr>
      </w:pPr>
      <w:r>
        <w:rPr>
          <w:w w:val="100"/>
        </w:rPr>
        <w:t xml:space="preserve">QAM64           0       500.0   </w:t>
      </w:r>
      <w:proofErr w:type="gramStart"/>
      <w:r>
        <w:rPr>
          <w:w w:val="100"/>
        </w:rPr>
        <w:t xml:space="preserve">DEFAULT  </w:t>
      </w:r>
      <w:proofErr w:type="spellStart"/>
      <w:r>
        <w:rPr>
          <w:w w:val="100"/>
        </w:rPr>
        <w:t>AnnexA</w:t>
      </w:r>
      <w:proofErr w:type="spellEnd"/>
      <w:proofErr w:type="gramEnd"/>
    </w:p>
    <w:p w:rsidR="00034BC3" w:rsidRDefault="00034BC3">
      <w:pPr>
        <w:pStyle w:val="Code"/>
        <w:ind w:firstLine="360"/>
        <w:rPr>
          <w:w w:val="100"/>
        </w:rPr>
      </w:pPr>
      <w:r>
        <w:rPr>
          <w:w w:val="100"/>
        </w:rPr>
        <w:t>QAM256          0       777.0   5.3069</w:t>
      </w:r>
    </w:p>
    <w:p w:rsidR="00034BC3" w:rsidRDefault="00034BC3">
      <w:pPr>
        <w:pStyle w:val="Code"/>
        <w:ind w:firstLine="360"/>
        <w:rPr>
          <w:w w:val="100"/>
        </w:rPr>
      </w:pPr>
      <w:r>
        <w:rPr>
          <w:w w:val="100"/>
        </w:rPr>
        <w:t xml:space="preserve">QAM1024         0       789.0  </w:t>
      </w:r>
    </w:p>
    <w:p w:rsidR="00034BC3" w:rsidRDefault="00034BC3">
      <w:pPr>
        <w:pStyle w:val="Code"/>
        <w:ind w:firstLine="360"/>
        <w:rPr>
          <w:w w:val="100"/>
        </w:rPr>
      </w:pPr>
    </w:p>
    <w:p w:rsidR="00034BC3" w:rsidRDefault="00034BC3">
      <w:pPr>
        <w:pStyle w:val="Code"/>
        <w:ind w:firstLine="360"/>
        <w:rPr>
          <w:w w:val="100"/>
        </w:rPr>
      </w:pPr>
      <w:r>
        <w:rPr>
          <w:w w:val="100"/>
        </w:rPr>
        <w:t># OFDM/</w:t>
      </w:r>
      <w:proofErr w:type="spellStart"/>
      <w:r>
        <w:rPr>
          <w:w w:val="100"/>
        </w:rPr>
        <w:t>Tererstarial</w:t>
      </w:r>
      <w:proofErr w:type="spellEnd"/>
      <w:r>
        <w:rPr>
          <w:w w:val="100"/>
        </w:rPr>
        <w:t xml:space="preserve"> </w:t>
      </w:r>
      <w:proofErr w:type="spellStart"/>
      <w:r>
        <w:rPr>
          <w:w w:val="100"/>
        </w:rPr>
        <w:t>Hendheld</w:t>
      </w:r>
      <w:proofErr w:type="spellEnd"/>
      <w:r>
        <w:rPr>
          <w:w w:val="100"/>
        </w:rPr>
        <w:t xml:space="preserve"> </w:t>
      </w:r>
    </w:p>
    <w:p w:rsidR="00034BC3" w:rsidRDefault="00034BC3">
      <w:pPr>
        <w:pStyle w:val="Code"/>
        <w:ind w:firstLine="360"/>
        <w:rPr>
          <w:w w:val="100"/>
        </w:rPr>
      </w:pPr>
      <w:r>
        <w:rPr>
          <w:w w:val="100"/>
        </w:rPr>
        <w:t xml:space="preserve">OFDM            0       </w:t>
      </w:r>
      <w:proofErr w:type="gramStart"/>
      <w:r>
        <w:rPr>
          <w:w w:val="100"/>
        </w:rPr>
        <w:t>327.0  DEFAULT</w:t>
      </w:r>
      <w:proofErr w:type="gramEnd"/>
    </w:p>
    <w:p w:rsidR="00034BC3" w:rsidRDefault="00034BC3">
      <w:pPr>
        <w:pStyle w:val="Code"/>
        <w:ind w:firstLine="360"/>
        <w:rPr>
          <w:w w:val="100"/>
        </w:rPr>
      </w:pPr>
      <w:r>
        <w:rPr>
          <w:w w:val="100"/>
        </w:rPr>
        <w:t>OFDM            0       527.0   8        off       high</w:t>
      </w:r>
    </w:p>
    <w:p w:rsidR="00034BC3" w:rsidRDefault="00034BC3">
      <w:pPr>
        <w:pStyle w:val="Code"/>
        <w:ind w:firstLine="360"/>
        <w:rPr>
          <w:w w:val="100"/>
        </w:rPr>
      </w:pPr>
      <w:r>
        <w:rPr>
          <w:w w:val="100"/>
        </w:rPr>
        <w:t xml:space="preserve">OFDM            0       527.0   5        auto      low     </w:t>
      </w:r>
    </w:p>
    <w:p w:rsidR="00034BC3" w:rsidRDefault="00034BC3">
      <w:pPr>
        <w:pStyle w:val="Code"/>
        <w:ind w:firstLine="360"/>
        <w:rPr>
          <w:w w:val="100"/>
        </w:rPr>
      </w:pPr>
    </w:p>
    <w:p w:rsidR="00034BC3" w:rsidRDefault="00034BC3">
      <w:pPr>
        <w:pStyle w:val="Code"/>
        <w:ind w:firstLine="360"/>
        <w:rPr>
          <w:w w:val="100"/>
        </w:rPr>
      </w:pPr>
      <w:r>
        <w:rPr>
          <w:w w:val="100"/>
        </w:rPr>
        <w:t># Satellite</w:t>
      </w:r>
    </w:p>
    <w:p w:rsidR="00034BC3" w:rsidRDefault="00034BC3">
      <w:pPr>
        <w:pStyle w:val="Code"/>
        <w:ind w:firstLine="360"/>
        <w:rPr>
          <w:w w:val="100"/>
        </w:rPr>
      </w:pPr>
      <w:r>
        <w:rPr>
          <w:w w:val="100"/>
        </w:rPr>
        <w:t xml:space="preserve">QPSK_DVB        0       </w:t>
      </w:r>
      <w:proofErr w:type="gramStart"/>
      <w:r>
        <w:rPr>
          <w:w w:val="100"/>
        </w:rPr>
        <w:t>1119.0  20.0</w:t>
      </w:r>
      <w:proofErr w:type="gramEnd"/>
      <w:r>
        <w:rPr>
          <w:w w:val="100"/>
        </w:rPr>
        <w:t xml:space="preserve">    13V 3/4</w:t>
      </w:r>
    </w:p>
    <w:p w:rsidR="00034BC3" w:rsidRDefault="00034BC3">
      <w:pPr>
        <w:pStyle w:val="Code"/>
        <w:ind w:firstLine="360"/>
        <w:rPr>
          <w:w w:val="100"/>
        </w:rPr>
      </w:pPr>
      <w:r>
        <w:rPr>
          <w:w w:val="100"/>
        </w:rPr>
        <w:t xml:space="preserve">QPSK_LDPC       0       </w:t>
      </w:r>
      <w:proofErr w:type="gramStart"/>
      <w:r>
        <w:rPr>
          <w:w w:val="100"/>
        </w:rPr>
        <w:t>1119.0  30.0</w:t>
      </w:r>
      <w:proofErr w:type="gramEnd"/>
      <w:r>
        <w:rPr>
          <w:w w:val="100"/>
        </w:rPr>
        <w:t xml:space="preserve">    2/3 LDPC_PILOT</w:t>
      </w:r>
    </w:p>
    <w:p w:rsidR="00034BC3" w:rsidRDefault="00034BC3">
      <w:pPr>
        <w:pStyle w:val="Code"/>
        <w:ind w:firstLine="360"/>
        <w:rPr>
          <w:w w:val="100"/>
        </w:rPr>
      </w:pPr>
    </w:p>
    <w:p w:rsidR="00034BC3" w:rsidRDefault="00034BC3">
      <w:pPr>
        <w:pStyle w:val="Code"/>
        <w:ind w:firstLine="360"/>
        <w:rPr>
          <w:w w:val="100"/>
        </w:rPr>
      </w:pPr>
      <w:r>
        <w:rPr>
          <w:w w:val="100"/>
        </w:rPr>
        <w:t># Direct TV ES stream (must specify PROGRAM PIDS)</w:t>
      </w:r>
    </w:p>
    <w:p w:rsidR="00034BC3" w:rsidRDefault="00034BC3">
      <w:pPr>
        <w:pStyle w:val="Code"/>
        <w:ind w:firstLine="360"/>
        <w:rPr>
          <w:w w:val="100"/>
        </w:rPr>
      </w:pPr>
      <w:r>
        <w:rPr>
          <w:w w:val="100"/>
        </w:rPr>
        <w:t xml:space="preserve">QPSK_DSS        0       </w:t>
      </w:r>
      <w:proofErr w:type="gramStart"/>
      <w:r>
        <w:rPr>
          <w:w w:val="100"/>
        </w:rPr>
        <w:t>1382.0  20.0</w:t>
      </w:r>
      <w:proofErr w:type="gramEnd"/>
      <w:r>
        <w:rPr>
          <w:w w:val="100"/>
        </w:rPr>
        <w:t xml:space="preserve">    18V   </w:t>
      </w:r>
      <w:proofErr w:type="spellStart"/>
      <w:r>
        <w:rPr>
          <w:w w:val="100"/>
        </w:rPr>
        <w:t>ToneOff</w:t>
      </w:r>
      <w:proofErr w:type="spellEnd"/>
    </w:p>
    <w:p w:rsidR="00034BC3" w:rsidRDefault="00034BC3">
      <w:pPr>
        <w:pStyle w:val="Code"/>
        <w:ind w:firstLine="360"/>
        <w:rPr>
          <w:w w:val="100"/>
        </w:rPr>
      </w:pPr>
      <w:r>
        <w:rPr>
          <w:w w:val="100"/>
        </w:rPr>
        <w:t xml:space="preserve">PROGRAM PIDS 0x64 </w:t>
      </w:r>
      <w:proofErr w:type="spellStart"/>
      <w:r>
        <w:rPr>
          <w:w w:val="100"/>
        </w:rPr>
        <w:t>0x64</w:t>
      </w:r>
      <w:proofErr w:type="spellEnd"/>
      <w:r>
        <w:rPr>
          <w:w w:val="100"/>
        </w:rPr>
        <w:t xml:space="preserve"> 0x65 0x3</w:t>
      </w:r>
    </w:p>
    <w:p w:rsidR="00034BC3" w:rsidRDefault="00034BC3">
      <w:pPr>
        <w:pStyle w:val="Code"/>
        <w:ind w:firstLine="360"/>
        <w:rPr>
          <w:w w:val="100"/>
        </w:rPr>
      </w:pPr>
    </w:p>
    <w:p w:rsidR="00034BC3" w:rsidRDefault="00034BC3">
      <w:pPr>
        <w:pStyle w:val="Code"/>
        <w:ind w:firstLine="360"/>
        <w:rPr>
          <w:w w:val="100"/>
        </w:rPr>
      </w:pPr>
      <w:r>
        <w:rPr>
          <w:w w:val="100"/>
        </w:rPr>
        <w:t># Direct TV PES stream (must specify PROGRAM PIDS)</w:t>
      </w:r>
    </w:p>
    <w:p w:rsidR="00034BC3" w:rsidRDefault="00034BC3">
      <w:pPr>
        <w:pStyle w:val="Code"/>
        <w:ind w:firstLine="360"/>
        <w:rPr>
          <w:w w:val="100"/>
        </w:rPr>
      </w:pPr>
      <w:r>
        <w:rPr>
          <w:w w:val="100"/>
        </w:rPr>
        <w:t xml:space="preserve">QPSK_DSS_PES    0       </w:t>
      </w:r>
      <w:proofErr w:type="gramStart"/>
      <w:r>
        <w:rPr>
          <w:w w:val="100"/>
        </w:rPr>
        <w:t>1382.0  20.0</w:t>
      </w:r>
      <w:proofErr w:type="gramEnd"/>
      <w:r>
        <w:rPr>
          <w:w w:val="100"/>
        </w:rPr>
        <w:t xml:space="preserve">    18V   </w:t>
      </w:r>
      <w:proofErr w:type="spellStart"/>
      <w:r>
        <w:rPr>
          <w:w w:val="100"/>
        </w:rPr>
        <w:t>ToneOff</w:t>
      </w:r>
      <w:proofErr w:type="spellEnd"/>
    </w:p>
    <w:p w:rsidR="00034BC3" w:rsidRDefault="00034BC3">
      <w:pPr>
        <w:pStyle w:val="Code"/>
        <w:ind w:firstLine="360"/>
        <w:rPr>
          <w:w w:val="100"/>
        </w:rPr>
      </w:pPr>
      <w:r>
        <w:rPr>
          <w:w w:val="100"/>
        </w:rPr>
        <w:t xml:space="preserve">PROGRAM PIDS 0x64 </w:t>
      </w:r>
      <w:proofErr w:type="spellStart"/>
      <w:r>
        <w:rPr>
          <w:w w:val="100"/>
        </w:rPr>
        <w:t>0x64</w:t>
      </w:r>
      <w:proofErr w:type="spellEnd"/>
      <w:r>
        <w:rPr>
          <w:w w:val="100"/>
        </w:rPr>
        <w:t xml:space="preserve"> 0x65 0x3</w:t>
      </w:r>
    </w:p>
    <w:p w:rsidR="00034BC3" w:rsidRDefault="00034BC3">
      <w:pPr>
        <w:pStyle w:val="Code"/>
        <w:ind w:firstLine="360"/>
        <w:rPr>
          <w:w w:val="100"/>
        </w:rPr>
      </w:pPr>
    </w:p>
    <w:p w:rsidR="00034BC3" w:rsidRDefault="00034BC3">
      <w:pPr>
        <w:pStyle w:val="Code"/>
        <w:ind w:firstLine="360"/>
        <w:rPr>
          <w:w w:val="100"/>
        </w:rPr>
      </w:pPr>
      <w:r>
        <w:rPr>
          <w:w w:val="100"/>
        </w:rPr>
        <w:t xml:space="preserve"># Streamer input (board </w:t>
      </w:r>
      <w:proofErr w:type="spellStart"/>
      <w:r>
        <w:rPr>
          <w:w w:val="100"/>
        </w:rPr>
        <w:t>muxes</w:t>
      </w:r>
      <w:proofErr w:type="spellEnd"/>
      <w:r>
        <w:rPr>
          <w:w w:val="100"/>
        </w:rPr>
        <w:t xml:space="preserve"> will be set appropriately)</w:t>
      </w:r>
    </w:p>
    <w:p w:rsidR="00034BC3" w:rsidRDefault="00034BC3">
      <w:pPr>
        <w:pStyle w:val="Code"/>
        <w:ind w:firstLine="360"/>
        <w:rPr>
          <w:w w:val="100"/>
        </w:rPr>
      </w:pPr>
      <w:r>
        <w:rPr>
          <w:w w:val="100"/>
        </w:rPr>
        <w:t xml:space="preserve">STREAMER        0       </w:t>
      </w:r>
      <w:proofErr w:type="spellStart"/>
      <w:r>
        <w:rPr>
          <w:w w:val="100"/>
        </w:rPr>
        <w:t>0</w:t>
      </w:r>
      <w:proofErr w:type="spellEnd"/>
      <w:r>
        <w:rPr>
          <w:w w:val="100"/>
        </w:rPr>
        <w:t xml:space="preserve">   TS      # TS1_IN with MPEG2 Transport</w:t>
      </w:r>
    </w:p>
    <w:p w:rsidR="00034BC3" w:rsidRDefault="00034BC3">
      <w:pPr>
        <w:pStyle w:val="Code"/>
        <w:ind w:firstLine="360"/>
        <w:rPr>
          <w:w w:val="100"/>
        </w:rPr>
      </w:pPr>
      <w:r>
        <w:rPr>
          <w:w w:val="100"/>
        </w:rPr>
        <w:t>STREAMER        0       1   TS      # TS2_IN with MPEG2 Transport</w:t>
      </w:r>
    </w:p>
    <w:p w:rsidR="00034BC3" w:rsidRDefault="00034BC3">
      <w:pPr>
        <w:pStyle w:val="Code"/>
        <w:ind w:firstLine="360"/>
        <w:rPr>
          <w:w w:val="100"/>
        </w:rPr>
      </w:pPr>
      <w:r>
        <w:rPr>
          <w:w w:val="100"/>
        </w:rPr>
        <w:t xml:space="preserve">STREAMER        0       </w:t>
      </w:r>
      <w:proofErr w:type="spellStart"/>
      <w:r>
        <w:rPr>
          <w:w w:val="100"/>
        </w:rPr>
        <w:t>0</w:t>
      </w:r>
      <w:proofErr w:type="spellEnd"/>
      <w:r>
        <w:rPr>
          <w:w w:val="100"/>
        </w:rPr>
        <w:t xml:space="preserve">   DSS_</w:t>
      </w:r>
      <w:proofErr w:type="gramStart"/>
      <w:r>
        <w:rPr>
          <w:w w:val="100"/>
        </w:rPr>
        <w:t>ES  #</w:t>
      </w:r>
      <w:proofErr w:type="gramEnd"/>
      <w:r>
        <w:rPr>
          <w:w w:val="100"/>
        </w:rPr>
        <w:t xml:space="preserve"> TS1_IN with Direct TV ES stream</w:t>
      </w:r>
    </w:p>
    <w:p w:rsidR="00034BC3" w:rsidRDefault="00034BC3">
      <w:pPr>
        <w:pStyle w:val="Code"/>
        <w:ind w:firstLine="360"/>
        <w:rPr>
          <w:w w:val="100"/>
        </w:rPr>
      </w:pPr>
      <w:r>
        <w:rPr>
          <w:w w:val="100"/>
        </w:rPr>
        <w:t>STREAMER        0       1   DSS_PES # TS2_IN with Direct TV PES stream</w:t>
      </w:r>
    </w:p>
    <w:p w:rsidR="00034BC3" w:rsidRDefault="00034BC3">
      <w:pPr>
        <w:pStyle w:val="Code"/>
        <w:ind w:firstLine="360"/>
        <w:rPr>
          <w:w w:val="100"/>
        </w:rPr>
      </w:pPr>
    </w:p>
    <w:p w:rsidR="00034BC3" w:rsidRDefault="00034BC3">
      <w:pPr>
        <w:pStyle w:val="Code"/>
        <w:ind w:firstLine="360"/>
        <w:rPr>
          <w:w w:val="100"/>
        </w:rPr>
      </w:pPr>
      <w:r>
        <w:rPr>
          <w:w w:val="100"/>
        </w:rPr>
        <w:t># IP channels</w:t>
      </w:r>
    </w:p>
    <w:p w:rsidR="00034BC3" w:rsidRDefault="00034BC3">
      <w:pPr>
        <w:pStyle w:val="Code"/>
        <w:ind w:firstLine="360"/>
        <w:rPr>
          <w:w w:val="100"/>
        </w:rPr>
      </w:pPr>
      <w:r>
        <w:rPr>
          <w:w w:val="100"/>
        </w:rPr>
        <w:t xml:space="preserve">IP_UDP          </w:t>
      </w:r>
      <w:proofErr w:type="gramStart"/>
      <w:r>
        <w:rPr>
          <w:w w:val="100"/>
        </w:rPr>
        <w:t>0  224.1.1.10</w:t>
      </w:r>
      <w:proofErr w:type="gramEnd"/>
      <w:r>
        <w:rPr>
          <w:w w:val="100"/>
        </w:rPr>
        <w:t xml:space="preserve">  1234</w:t>
      </w:r>
    </w:p>
    <w:p w:rsidR="00034BC3" w:rsidRDefault="00034BC3">
      <w:pPr>
        <w:pStyle w:val="Code"/>
        <w:ind w:firstLine="360"/>
        <w:rPr>
          <w:w w:val="100"/>
        </w:rPr>
      </w:pPr>
      <w:r>
        <w:rPr>
          <w:w w:val="100"/>
        </w:rPr>
        <w:t xml:space="preserve">IP_UDP          </w:t>
      </w:r>
      <w:proofErr w:type="gramStart"/>
      <w:r>
        <w:rPr>
          <w:w w:val="100"/>
        </w:rPr>
        <w:t>0  224.1.1.11</w:t>
      </w:r>
      <w:proofErr w:type="gramEnd"/>
      <w:r>
        <w:rPr>
          <w:w w:val="100"/>
        </w:rPr>
        <w:t xml:space="preserve">  1234</w:t>
      </w:r>
    </w:p>
    <w:p w:rsidR="00034BC3" w:rsidRDefault="00034BC3">
      <w:pPr>
        <w:pStyle w:val="Code"/>
        <w:ind w:firstLine="360"/>
        <w:rPr>
          <w:w w:val="100"/>
        </w:rPr>
      </w:pPr>
      <w:r>
        <w:rPr>
          <w:w w:val="100"/>
        </w:rPr>
        <w:t># optionally specify PIDs</w:t>
      </w:r>
    </w:p>
    <w:p w:rsidR="00034BC3" w:rsidRDefault="00034BC3">
      <w:pPr>
        <w:pStyle w:val="Code"/>
        <w:ind w:firstLine="360"/>
        <w:rPr>
          <w:w w:val="100"/>
        </w:rPr>
      </w:pPr>
      <w:r>
        <w:rPr>
          <w:w w:val="100"/>
        </w:rPr>
        <w:t xml:space="preserve">IP_UDP          </w:t>
      </w:r>
      <w:proofErr w:type="gramStart"/>
      <w:r>
        <w:rPr>
          <w:w w:val="100"/>
        </w:rPr>
        <w:t>0  224.1.1.12</w:t>
      </w:r>
      <w:proofErr w:type="gramEnd"/>
      <w:r>
        <w:rPr>
          <w:w w:val="100"/>
        </w:rPr>
        <w:t xml:space="preserve">  1234</w:t>
      </w:r>
    </w:p>
    <w:p w:rsidR="00034BC3" w:rsidRDefault="00034BC3">
      <w:pPr>
        <w:pStyle w:val="Code"/>
        <w:ind w:firstLine="360"/>
        <w:rPr>
          <w:w w:val="100"/>
        </w:rPr>
      </w:pPr>
      <w:r>
        <w:rPr>
          <w:w w:val="100"/>
        </w:rPr>
        <w:t xml:space="preserve">PROGRAM PIDS 0x1023 </w:t>
      </w:r>
      <w:proofErr w:type="spellStart"/>
      <w:r>
        <w:rPr>
          <w:w w:val="100"/>
        </w:rPr>
        <w:t>0x1023</w:t>
      </w:r>
      <w:proofErr w:type="spellEnd"/>
      <w:r>
        <w:rPr>
          <w:w w:val="100"/>
        </w:rPr>
        <w:t xml:space="preserve"> 0x1022 0x3 </w:t>
      </w:r>
      <w:proofErr w:type="spellStart"/>
      <w:r>
        <w:rPr>
          <w:w w:val="100"/>
        </w:rPr>
        <w:t>video_type</w:t>
      </w:r>
      <w:proofErr w:type="spellEnd"/>
      <w:r>
        <w:rPr>
          <w:w w:val="100"/>
        </w:rPr>
        <w:t>=0x2</w:t>
      </w:r>
    </w:p>
    <w:p w:rsidR="00034BC3" w:rsidRDefault="00034BC3">
      <w:pPr>
        <w:pStyle w:val="Code"/>
        <w:ind w:firstLine="360"/>
        <w:rPr>
          <w:w w:val="100"/>
        </w:rPr>
      </w:pPr>
      <w:r>
        <w:rPr>
          <w:w w:val="100"/>
        </w:rPr>
        <w:t xml:space="preserve"># </w:t>
      </w:r>
      <w:proofErr w:type="gramStart"/>
      <w:r>
        <w:rPr>
          <w:w w:val="100"/>
        </w:rPr>
        <w:t>an</w:t>
      </w:r>
      <w:proofErr w:type="gramEnd"/>
      <w:r>
        <w:rPr>
          <w:w w:val="100"/>
        </w:rPr>
        <w:t xml:space="preserve"> RTSP “channel”</w:t>
      </w:r>
    </w:p>
    <w:p w:rsidR="00034BC3" w:rsidRDefault="00034BC3">
      <w:pPr>
        <w:pStyle w:val="Code"/>
        <w:ind w:firstLine="360"/>
        <w:rPr>
          <w:w w:val="100"/>
        </w:rPr>
      </w:pPr>
      <w:r>
        <w:rPr>
          <w:w w:val="100"/>
        </w:rPr>
        <w:t>IP_RTP          0 rtsp://192.168.0.38:554/Video/MyVTR/mystream.ts</w:t>
      </w:r>
    </w:p>
    <w:p w:rsidR="00034BC3" w:rsidRDefault="00034BC3">
      <w:pPr>
        <w:pStyle w:val="Code"/>
        <w:ind w:firstLine="360"/>
        <w:rPr>
          <w:w w:val="100"/>
        </w:rPr>
      </w:pPr>
      <w:r>
        <w:rPr>
          <w:w w:val="100"/>
        </w:rPr>
        <w:t xml:space="preserve"># </w:t>
      </w:r>
      <w:proofErr w:type="gramStart"/>
      <w:r>
        <w:rPr>
          <w:w w:val="100"/>
        </w:rPr>
        <w:t>an</w:t>
      </w:r>
      <w:proofErr w:type="gramEnd"/>
      <w:r>
        <w:rPr>
          <w:w w:val="100"/>
        </w:rPr>
        <w:t xml:space="preserve"> RTP channel</w:t>
      </w:r>
    </w:p>
    <w:p w:rsidR="00034BC3" w:rsidRDefault="00034BC3">
      <w:pPr>
        <w:pStyle w:val="Code"/>
        <w:ind w:firstLine="360"/>
        <w:rPr>
          <w:w w:val="100"/>
        </w:rPr>
      </w:pPr>
      <w:r>
        <w:rPr>
          <w:w w:val="100"/>
        </w:rPr>
        <w:t xml:space="preserve">IP_RTP          </w:t>
      </w:r>
      <w:proofErr w:type="gramStart"/>
      <w:r>
        <w:rPr>
          <w:w w:val="100"/>
        </w:rPr>
        <w:t>0  224.1.1.16</w:t>
      </w:r>
      <w:proofErr w:type="gramEnd"/>
      <w:r>
        <w:rPr>
          <w:w w:val="100"/>
        </w:rPr>
        <w:t xml:space="preserve">  1234</w:t>
      </w:r>
    </w:p>
    <w:p w:rsidR="00034BC3" w:rsidRDefault="00034BC3">
      <w:pPr>
        <w:pStyle w:val="Heading1"/>
        <w:rPr>
          <w:w w:val="100"/>
        </w:rPr>
      </w:pPr>
      <w:r>
        <w:rPr>
          <w:w w:val="100"/>
        </w:rPr>
        <w:lastRenderedPageBreak/>
        <w:t>Channel Numbers</w:t>
      </w:r>
    </w:p>
    <w:p w:rsidR="00034BC3" w:rsidRDefault="00034BC3">
      <w:pPr>
        <w:pStyle w:val="Body"/>
        <w:rPr>
          <w:w w:val="100"/>
        </w:rPr>
      </w:pPr>
      <w:r>
        <w:rPr>
          <w:w w:val="100"/>
        </w:rPr>
        <w:t>Each line in the channel map corresponds to one channel in the Brutus UI. Comment lines and blank lines are not counted. The first Brutus channel is 0. LINEINPUTS are given channel numbers.</w:t>
      </w:r>
    </w:p>
    <w:p w:rsidR="00034BC3" w:rsidRDefault="00034BC3">
      <w:pPr>
        <w:pStyle w:val="Heading1"/>
        <w:rPr>
          <w:w w:val="100"/>
        </w:rPr>
      </w:pPr>
      <w:r>
        <w:rPr>
          <w:w w:val="100"/>
        </w:rPr>
        <w:t>Bypassing Channel Scan by Specifying PIDs</w:t>
      </w:r>
    </w:p>
    <w:p w:rsidR="00034BC3" w:rsidRDefault="00034BC3">
      <w:pPr>
        <w:pStyle w:val="Body"/>
        <w:rPr>
          <w:w w:val="100"/>
        </w:rPr>
      </w:pPr>
      <w:r>
        <w:rPr>
          <w:w w:val="100"/>
        </w:rPr>
        <w:t>If scanning PSI information is not desired, you can specify the PIDs immediately after each channel map entry. Here are a few examples:</w:t>
      </w:r>
    </w:p>
    <w:p w:rsidR="00034BC3" w:rsidRDefault="00034BC3">
      <w:pPr>
        <w:pStyle w:val="Code"/>
        <w:rPr>
          <w:w w:val="100"/>
        </w:rPr>
      </w:pPr>
      <w:r>
        <w:rPr>
          <w:w w:val="100"/>
        </w:rPr>
        <w:t> </w:t>
      </w:r>
      <w:r>
        <w:rPr>
          <w:w w:val="100"/>
        </w:rPr>
        <w:t>QAM64           0       500.0</w:t>
      </w:r>
    </w:p>
    <w:p w:rsidR="00034BC3" w:rsidRDefault="00034BC3">
      <w:pPr>
        <w:pStyle w:val="Code"/>
        <w:rPr>
          <w:w w:val="100"/>
        </w:rPr>
      </w:pPr>
      <w:r>
        <w:rPr>
          <w:w w:val="100"/>
        </w:rPr>
        <w:t> </w:t>
      </w:r>
      <w:r>
        <w:rPr>
          <w:w w:val="100"/>
        </w:rPr>
        <w:t xml:space="preserve">PROGRAM PIDS video=0x11 audio=0x14 </w:t>
      </w:r>
      <w:proofErr w:type="spellStart"/>
      <w:r>
        <w:rPr>
          <w:w w:val="100"/>
        </w:rPr>
        <w:t>audio_type</w:t>
      </w:r>
      <w:proofErr w:type="spellEnd"/>
      <w:r>
        <w:rPr>
          <w:w w:val="100"/>
        </w:rPr>
        <w:t>=AC3</w:t>
      </w:r>
    </w:p>
    <w:p w:rsidR="00034BC3" w:rsidRDefault="00034BC3">
      <w:pPr>
        <w:pStyle w:val="Code"/>
        <w:rPr>
          <w:w w:val="100"/>
        </w:rPr>
      </w:pPr>
      <w:r>
        <w:rPr>
          <w:w w:val="100"/>
        </w:rPr>
        <w:t> </w:t>
      </w:r>
      <w:r>
        <w:rPr>
          <w:w w:val="100"/>
        </w:rPr>
        <w:t xml:space="preserve">PROGRAM PIDS video=0x21 </w:t>
      </w:r>
      <w:proofErr w:type="spellStart"/>
      <w:r>
        <w:rPr>
          <w:w w:val="100"/>
        </w:rPr>
        <w:t>pcr</w:t>
      </w:r>
      <w:proofErr w:type="spellEnd"/>
      <w:r>
        <w:rPr>
          <w:w w:val="100"/>
        </w:rPr>
        <w:t>=0x22</w:t>
      </w:r>
    </w:p>
    <w:p w:rsidR="00034BC3" w:rsidRDefault="00034BC3">
      <w:pPr>
        <w:pStyle w:val="Code"/>
        <w:rPr>
          <w:w w:val="100"/>
        </w:rPr>
      </w:pPr>
    </w:p>
    <w:p w:rsidR="00034BC3" w:rsidRDefault="00034BC3">
      <w:pPr>
        <w:pStyle w:val="Code"/>
        <w:rPr>
          <w:w w:val="100"/>
        </w:rPr>
      </w:pPr>
      <w:r>
        <w:rPr>
          <w:w w:val="100"/>
        </w:rPr>
        <w:t> </w:t>
      </w:r>
      <w:r>
        <w:rPr>
          <w:w w:val="100"/>
        </w:rPr>
        <w:t>QAM64           0       765.0</w:t>
      </w:r>
    </w:p>
    <w:p w:rsidR="00034BC3" w:rsidRDefault="00034BC3">
      <w:pPr>
        <w:pStyle w:val="Code"/>
        <w:rPr>
          <w:w w:val="100"/>
        </w:rPr>
      </w:pPr>
      <w:r>
        <w:rPr>
          <w:w w:val="100"/>
        </w:rPr>
        <w:t> </w:t>
      </w:r>
      <w:r>
        <w:rPr>
          <w:w w:val="100"/>
        </w:rPr>
        <w:t xml:space="preserve">PROGRAM PIDS video=0x11 audio=0x14 </w:t>
      </w:r>
      <w:proofErr w:type="spellStart"/>
      <w:r>
        <w:rPr>
          <w:w w:val="100"/>
        </w:rPr>
        <w:t>audio_type</w:t>
      </w:r>
      <w:proofErr w:type="spellEnd"/>
      <w:r>
        <w:rPr>
          <w:w w:val="100"/>
        </w:rPr>
        <w:t>=MPEG2</w:t>
      </w:r>
    </w:p>
    <w:p w:rsidR="00034BC3" w:rsidRDefault="00034BC3">
      <w:pPr>
        <w:pStyle w:val="Code"/>
        <w:rPr>
          <w:w w:val="100"/>
        </w:rPr>
      </w:pPr>
    </w:p>
    <w:p w:rsidR="00034BC3" w:rsidRDefault="00034BC3">
      <w:pPr>
        <w:pStyle w:val="Code"/>
        <w:rPr>
          <w:w w:val="100"/>
        </w:rPr>
      </w:pPr>
      <w:r>
        <w:rPr>
          <w:w w:val="100"/>
        </w:rPr>
        <w:t> </w:t>
      </w:r>
      <w:r>
        <w:rPr>
          <w:w w:val="100"/>
        </w:rPr>
        <w:t xml:space="preserve">STREAMER 0 </w:t>
      </w:r>
      <w:proofErr w:type="spellStart"/>
      <w:r>
        <w:rPr>
          <w:w w:val="100"/>
        </w:rPr>
        <w:t>0</w:t>
      </w:r>
      <w:proofErr w:type="spellEnd"/>
    </w:p>
    <w:p w:rsidR="00034BC3" w:rsidRDefault="00034BC3">
      <w:pPr>
        <w:pStyle w:val="Code"/>
        <w:rPr>
          <w:w w:val="100"/>
        </w:rPr>
      </w:pPr>
      <w:r>
        <w:rPr>
          <w:w w:val="100"/>
        </w:rPr>
        <w:t> </w:t>
      </w:r>
      <w:r>
        <w:rPr>
          <w:w w:val="100"/>
        </w:rPr>
        <w:t xml:space="preserve">PROGRAM PIDS video=0x11 </w:t>
      </w:r>
      <w:proofErr w:type="spellStart"/>
      <w:r>
        <w:rPr>
          <w:w w:val="100"/>
        </w:rPr>
        <w:t>video_type</w:t>
      </w:r>
      <w:proofErr w:type="spellEnd"/>
      <w:r>
        <w:rPr>
          <w:w w:val="100"/>
        </w:rPr>
        <w:t>=AVC</w:t>
      </w:r>
    </w:p>
    <w:p w:rsidR="00034BC3" w:rsidRDefault="00034BC3">
      <w:pPr>
        <w:pStyle w:val="TableFootnote"/>
        <w:widowControl/>
        <w:tabs>
          <w:tab w:val="clear" w:pos="600"/>
          <w:tab w:val="left" w:pos="900"/>
          <w:tab w:val="left" w:pos="1820"/>
          <w:tab w:val="left" w:pos="2740"/>
          <w:tab w:val="left" w:pos="3660"/>
          <w:tab w:val="left" w:pos="4580"/>
          <w:tab w:val="left" w:pos="5480"/>
          <w:tab w:val="left" w:pos="6400"/>
          <w:tab w:val="left" w:pos="7320"/>
          <w:tab w:val="left" w:pos="8240"/>
          <w:tab w:val="left" w:pos="9140"/>
          <w:tab w:val="left" w:pos="10060"/>
          <w:tab w:val="left" w:pos="10980"/>
          <w:tab w:val="left" w:pos="11900"/>
          <w:tab w:val="left" w:pos="12820"/>
          <w:tab w:val="left" w:pos="13740"/>
          <w:tab w:val="left" w:pos="14640"/>
        </w:tabs>
        <w:spacing w:before="0" w:line="240" w:lineRule="auto"/>
        <w:ind w:left="0" w:right="0" w:firstLine="0"/>
        <w:rPr>
          <w:rFonts w:ascii="Courier" w:hAnsi="Courier" w:cs="Courier"/>
          <w:w w:val="100"/>
          <w:sz w:val="20"/>
          <w:szCs w:val="20"/>
        </w:rPr>
      </w:pPr>
    </w:p>
    <w:p w:rsidR="00034BC3" w:rsidRDefault="00034BC3">
      <w:pPr>
        <w:pStyle w:val="Body"/>
        <w:rPr>
          <w:w w:val="100"/>
        </w:rPr>
      </w:pPr>
      <w:r>
        <w:rPr>
          <w:w w:val="100"/>
        </w:rPr>
        <w:t>The syntax of PROGRAM PIDS is:</w:t>
      </w:r>
    </w:p>
    <w:p w:rsidR="00034BC3" w:rsidRDefault="00034BC3">
      <w:pPr>
        <w:pStyle w:val="Code"/>
        <w:rPr>
          <w:w w:val="100"/>
        </w:rPr>
      </w:pPr>
      <w:r>
        <w:rPr>
          <w:w w:val="100"/>
        </w:rPr>
        <w:t> </w:t>
      </w:r>
      <w:r>
        <w:rPr>
          <w:w w:val="100"/>
        </w:rPr>
        <w:t xml:space="preserve">PROGRAM PIDS </w:t>
      </w:r>
      <w:proofErr w:type="spellStart"/>
      <w:r>
        <w:rPr>
          <w:w w:val="100"/>
        </w:rPr>
        <w:t>pcr_pid</w:t>
      </w:r>
      <w:proofErr w:type="spellEnd"/>
      <w:r>
        <w:rPr>
          <w:w w:val="100"/>
        </w:rPr>
        <w:t xml:space="preserve"> </w:t>
      </w:r>
      <w:proofErr w:type="spellStart"/>
      <w:r>
        <w:rPr>
          <w:w w:val="100"/>
        </w:rPr>
        <w:t>video_pid</w:t>
      </w:r>
      <w:proofErr w:type="spellEnd"/>
      <w:r>
        <w:rPr>
          <w:w w:val="100"/>
        </w:rPr>
        <w:t xml:space="preserve"> </w:t>
      </w:r>
      <w:proofErr w:type="spellStart"/>
      <w:r>
        <w:rPr>
          <w:w w:val="100"/>
        </w:rPr>
        <w:t>audio_pid</w:t>
      </w:r>
      <w:proofErr w:type="spellEnd"/>
      <w:r>
        <w:rPr>
          <w:w w:val="100"/>
        </w:rPr>
        <w:t xml:space="preserve"> </w:t>
      </w:r>
      <w:proofErr w:type="spellStart"/>
      <w:r>
        <w:rPr>
          <w:w w:val="100"/>
        </w:rPr>
        <w:t>audio_type</w:t>
      </w:r>
      <w:proofErr w:type="spellEnd"/>
      <w:r>
        <w:rPr>
          <w:w w:val="100"/>
        </w:rPr>
        <w:t xml:space="preserve"> </w:t>
      </w:r>
      <w:proofErr w:type="spellStart"/>
      <w:r>
        <w:rPr>
          <w:w w:val="100"/>
        </w:rPr>
        <w:t>video_type</w:t>
      </w:r>
      <w:proofErr w:type="spellEnd"/>
    </w:p>
    <w:p w:rsidR="00034BC3" w:rsidRDefault="00034BC3">
      <w:pPr>
        <w:pStyle w:val="Body"/>
        <w:rPr>
          <w:i/>
          <w:iCs/>
          <w:w w:val="100"/>
        </w:rPr>
      </w:pPr>
      <w:r>
        <w:rPr>
          <w:w w:val="100"/>
        </w:rPr>
        <w:t xml:space="preserve">If only </w:t>
      </w:r>
      <w:proofErr w:type="spellStart"/>
      <w:r>
        <w:rPr>
          <w:rStyle w:val="CodeFont"/>
        </w:rPr>
        <w:t>pcr_pid</w:t>
      </w:r>
      <w:proofErr w:type="spellEnd"/>
      <w:r>
        <w:rPr>
          <w:w w:val="100"/>
        </w:rPr>
        <w:t xml:space="preserve"> is specified, it is used for </w:t>
      </w:r>
      <w:proofErr w:type="spellStart"/>
      <w:r>
        <w:rPr>
          <w:rStyle w:val="CodeFont"/>
        </w:rPr>
        <w:t>video_pid</w:t>
      </w:r>
      <w:proofErr w:type="spellEnd"/>
      <w:r>
        <w:rPr>
          <w:w w:val="100"/>
        </w:rPr>
        <w:t xml:space="preserve"> and </w:t>
      </w:r>
      <w:proofErr w:type="spellStart"/>
      <w:r>
        <w:rPr>
          <w:rStyle w:val="CodeFont"/>
        </w:rPr>
        <w:t>pcr_pid</w:t>
      </w:r>
      <w:proofErr w:type="spellEnd"/>
      <w:r>
        <w:rPr>
          <w:i/>
          <w:iCs/>
          <w:w w:val="100"/>
        </w:rPr>
        <w:t>.</w:t>
      </w:r>
    </w:p>
    <w:p w:rsidR="00A6528B" w:rsidRDefault="00A6528B" w:rsidP="00A6528B">
      <w:pPr>
        <w:pStyle w:val="Body"/>
        <w:rPr>
          <w:w w:val="100"/>
        </w:rPr>
      </w:pPr>
      <w:r>
        <w:rPr>
          <w:w w:val="100"/>
        </w:rPr>
        <w:t xml:space="preserve">You can list multiple audio and video </w:t>
      </w:r>
      <w:proofErr w:type="spellStart"/>
      <w:r>
        <w:rPr>
          <w:w w:val="100"/>
        </w:rPr>
        <w:t>pids</w:t>
      </w:r>
      <w:proofErr w:type="spellEnd"/>
      <w:r>
        <w:rPr>
          <w:w w:val="100"/>
        </w:rPr>
        <w:t xml:space="preserve"> as a comma delimited list:</w:t>
      </w:r>
    </w:p>
    <w:p w:rsidR="002B059D" w:rsidRDefault="00A6528B">
      <w:pPr>
        <w:pStyle w:val="Body"/>
        <w:ind w:firstLine="720"/>
        <w:rPr>
          <w:w w:val="100"/>
        </w:rPr>
      </w:pPr>
      <w:r>
        <w:rPr>
          <w:w w:val="100"/>
        </w:rPr>
        <w:t xml:space="preserve">PROGRAM PIDS </w:t>
      </w:r>
      <w:proofErr w:type="spellStart"/>
      <w:r>
        <w:rPr>
          <w:w w:val="100"/>
        </w:rPr>
        <w:t>pcr</w:t>
      </w:r>
      <w:proofErr w:type="spellEnd"/>
      <w:r>
        <w:rPr>
          <w:w w:val="100"/>
        </w:rPr>
        <w:t>=0x11 video=0x11</w:t>
      </w:r>
      <w:proofErr w:type="gramStart"/>
      <w:r>
        <w:rPr>
          <w:w w:val="100"/>
        </w:rPr>
        <w:t>,0x12</w:t>
      </w:r>
      <w:proofErr w:type="gramEnd"/>
      <w:r>
        <w:rPr>
          <w:w w:val="100"/>
        </w:rPr>
        <w:t xml:space="preserve"> </w:t>
      </w:r>
      <w:proofErr w:type="spellStart"/>
      <w:r>
        <w:rPr>
          <w:w w:val="100"/>
        </w:rPr>
        <w:t>video_type</w:t>
      </w:r>
      <w:proofErr w:type="spellEnd"/>
      <w:r>
        <w:rPr>
          <w:w w:val="100"/>
        </w:rPr>
        <w:t xml:space="preserve">=MPEG,AVC audio=0x14,0x15 </w:t>
      </w:r>
      <w:proofErr w:type="spellStart"/>
      <w:r>
        <w:rPr>
          <w:w w:val="100"/>
        </w:rPr>
        <w:t>audio_type</w:t>
      </w:r>
      <w:proofErr w:type="spellEnd"/>
      <w:r>
        <w:rPr>
          <w:w w:val="100"/>
        </w:rPr>
        <w:t>=AC3,MPEG</w:t>
      </w:r>
    </w:p>
    <w:p w:rsidR="00034BC3" w:rsidRDefault="00034BC3">
      <w:pPr>
        <w:pStyle w:val="Body"/>
        <w:rPr>
          <w:w w:val="100"/>
        </w:rPr>
      </w:pPr>
      <w:proofErr w:type="spellStart"/>
      <w:proofErr w:type="gramStart"/>
      <w:r>
        <w:rPr>
          <w:rStyle w:val="CodeFont"/>
        </w:rPr>
        <w:t>video_type</w:t>
      </w:r>
      <w:proofErr w:type="spellEnd"/>
      <w:proofErr w:type="gramEnd"/>
      <w:r>
        <w:rPr>
          <w:w w:val="100"/>
        </w:rPr>
        <w:t xml:space="preserve"> values are: </w:t>
      </w:r>
      <w:r>
        <w:rPr>
          <w:rFonts w:ascii="Courier" w:hAnsi="Courier" w:cs="Courier"/>
          <w:w w:val="100"/>
        </w:rPr>
        <w:t>MPEG2</w:t>
      </w:r>
      <w:r>
        <w:rPr>
          <w:w w:val="100"/>
        </w:rPr>
        <w:t xml:space="preserve">, </w:t>
      </w:r>
      <w:r>
        <w:rPr>
          <w:rFonts w:ascii="Courier" w:hAnsi="Courier" w:cs="Courier"/>
          <w:w w:val="100"/>
        </w:rPr>
        <w:t>AVC</w:t>
      </w:r>
      <w:r>
        <w:rPr>
          <w:w w:val="100"/>
        </w:rPr>
        <w:t xml:space="preserve">, </w:t>
      </w:r>
      <w:r>
        <w:rPr>
          <w:rFonts w:ascii="Courier" w:hAnsi="Courier" w:cs="Courier"/>
          <w:w w:val="100"/>
        </w:rPr>
        <w:t>VC1</w:t>
      </w:r>
      <w:r>
        <w:rPr>
          <w:w w:val="100"/>
        </w:rPr>
        <w:t xml:space="preserve">, etc. (see </w:t>
      </w:r>
      <w:r w:rsidR="00A72627">
        <w:rPr>
          <w:rStyle w:val="Cross-Ref"/>
          <w:w w:val="100"/>
        </w:rPr>
        <w:fldChar w:fldCharType="begin"/>
      </w:r>
      <w:r>
        <w:rPr>
          <w:rStyle w:val="Cross-Ref"/>
          <w:w w:val="100"/>
        </w:rPr>
        <w:instrText xml:space="preserve"> REF  RTF390034003100330037003a00 \h</w:instrText>
      </w:r>
      <w:r w:rsidR="00A72627">
        <w:rPr>
          <w:rStyle w:val="Cross-Ref"/>
          <w:w w:val="100"/>
        </w:rPr>
      </w:r>
      <w:r w:rsidR="00A72627">
        <w:rPr>
          <w:rStyle w:val="Cross-Ref"/>
          <w:w w:val="100"/>
        </w:rPr>
        <w:fldChar w:fldCharType="separate"/>
      </w:r>
      <w:r>
        <w:rPr>
          <w:rStyle w:val="Cross-Ref"/>
          <w:w w:val="100"/>
        </w:rPr>
        <w:t>Table 13 on page 36</w:t>
      </w:r>
      <w:r w:rsidR="00A72627">
        <w:rPr>
          <w:rStyle w:val="Cross-Ref"/>
          <w:w w:val="100"/>
        </w:rPr>
        <w:fldChar w:fldCharType="end"/>
      </w:r>
      <w:r>
        <w:rPr>
          <w:w w:val="100"/>
        </w:rPr>
        <w:t>).</w:t>
      </w:r>
      <w:r>
        <w:rPr>
          <w:rFonts w:ascii="Courier" w:hAnsi="Courier" w:cs="Courier"/>
          <w:w w:val="100"/>
        </w:rPr>
        <w:t xml:space="preserve"> </w:t>
      </w:r>
      <w:r>
        <w:rPr>
          <w:w w:val="100"/>
        </w:rPr>
        <w:t xml:space="preserve">The default is </w:t>
      </w:r>
      <w:r>
        <w:rPr>
          <w:rFonts w:ascii="Courier" w:hAnsi="Courier" w:cs="Courier"/>
          <w:w w:val="100"/>
        </w:rPr>
        <w:t>MPEG2</w:t>
      </w:r>
      <w:r>
        <w:rPr>
          <w:w w:val="100"/>
        </w:rPr>
        <w:t xml:space="preserve">. In addition, </w:t>
      </w:r>
      <w:r>
        <w:rPr>
          <w:rFonts w:ascii="Courier" w:hAnsi="Courier" w:cs="Courier"/>
          <w:w w:val="100"/>
        </w:rPr>
        <w:t>MPEG</w:t>
      </w:r>
      <w:r>
        <w:rPr>
          <w:w w:val="100"/>
        </w:rPr>
        <w:t xml:space="preserve"> is accepted as </w:t>
      </w:r>
      <w:r>
        <w:rPr>
          <w:rFonts w:ascii="Courier" w:hAnsi="Courier" w:cs="Courier"/>
          <w:w w:val="100"/>
        </w:rPr>
        <w:t>MPEG2</w:t>
      </w:r>
      <w:r>
        <w:rPr>
          <w:w w:val="100"/>
        </w:rPr>
        <w:t>.</w:t>
      </w:r>
    </w:p>
    <w:p w:rsidR="00034BC3" w:rsidRDefault="00034BC3">
      <w:pPr>
        <w:pStyle w:val="Body"/>
        <w:rPr>
          <w:w w:val="100"/>
        </w:rPr>
      </w:pPr>
      <w:proofErr w:type="spellStart"/>
      <w:proofErr w:type="gramStart"/>
      <w:r>
        <w:rPr>
          <w:rStyle w:val="CodeFont"/>
        </w:rPr>
        <w:t>audio_type</w:t>
      </w:r>
      <w:proofErr w:type="spellEnd"/>
      <w:proofErr w:type="gramEnd"/>
      <w:r>
        <w:rPr>
          <w:w w:val="100"/>
        </w:rPr>
        <w:t xml:space="preserve"> values are: </w:t>
      </w:r>
      <w:r>
        <w:rPr>
          <w:rFonts w:ascii="Courier New" w:hAnsi="Courier New" w:cs="Courier New"/>
          <w:w w:val="100"/>
        </w:rPr>
        <w:t>MPEG</w:t>
      </w:r>
      <w:r>
        <w:rPr>
          <w:w w:val="100"/>
        </w:rPr>
        <w:t xml:space="preserve">, </w:t>
      </w:r>
      <w:r>
        <w:rPr>
          <w:rFonts w:ascii="Courier New" w:hAnsi="Courier New" w:cs="Courier New"/>
          <w:w w:val="100"/>
        </w:rPr>
        <w:t>AC3</w:t>
      </w:r>
      <w:r>
        <w:rPr>
          <w:w w:val="100"/>
        </w:rPr>
        <w:t xml:space="preserve">, </w:t>
      </w:r>
      <w:r>
        <w:rPr>
          <w:rFonts w:ascii="Courier New" w:hAnsi="Courier New" w:cs="Courier New"/>
          <w:w w:val="100"/>
        </w:rPr>
        <w:t>AAC</w:t>
      </w:r>
      <w:r>
        <w:rPr>
          <w:w w:val="100"/>
        </w:rPr>
        <w:t xml:space="preserve">, etc. (see </w:t>
      </w:r>
      <w:r w:rsidR="00A72627">
        <w:rPr>
          <w:rStyle w:val="Cross-Ref"/>
          <w:w w:val="100"/>
        </w:rPr>
        <w:fldChar w:fldCharType="begin"/>
      </w:r>
      <w:r>
        <w:rPr>
          <w:rStyle w:val="Cross-Ref"/>
          <w:w w:val="100"/>
        </w:rPr>
        <w:instrText xml:space="preserve"> REF  RTF340037003500330032003a00 \h</w:instrText>
      </w:r>
      <w:r w:rsidR="00A72627">
        <w:rPr>
          <w:rStyle w:val="Cross-Ref"/>
          <w:w w:val="100"/>
        </w:rPr>
      </w:r>
      <w:r w:rsidR="00A72627">
        <w:rPr>
          <w:rStyle w:val="Cross-Ref"/>
          <w:w w:val="100"/>
        </w:rPr>
        <w:fldChar w:fldCharType="separate"/>
      </w:r>
      <w:r>
        <w:rPr>
          <w:rStyle w:val="Cross-Ref"/>
          <w:w w:val="100"/>
        </w:rPr>
        <w:t>Table 12 on page 36</w:t>
      </w:r>
      <w:r w:rsidR="00A72627">
        <w:rPr>
          <w:rStyle w:val="Cross-Ref"/>
          <w:w w:val="100"/>
        </w:rPr>
        <w:fldChar w:fldCharType="end"/>
      </w:r>
      <w:r>
        <w:rPr>
          <w:w w:val="100"/>
        </w:rPr>
        <w:t xml:space="preserve">). These values are the same as </w:t>
      </w:r>
      <w:proofErr w:type="spellStart"/>
      <w:r>
        <w:rPr>
          <w:rStyle w:val="CodeFont"/>
        </w:rPr>
        <w:t>audtype</w:t>
      </w:r>
      <w:proofErr w:type="spellEnd"/>
      <w:r>
        <w:rPr>
          <w:w w:val="100"/>
        </w:rPr>
        <w:t xml:space="preserve"> in the *.info file.</w:t>
      </w:r>
    </w:p>
    <w:p w:rsidR="00034BC3" w:rsidRDefault="00034BC3">
      <w:pPr>
        <w:pStyle w:val="Body"/>
        <w:rPr>
          <w:w w:val="100"/>
        </w:rPr>
      </w:pPr>
      <w:r>
        <w:rPr>
          <w:w w:val="100"/>
        </w:rPr>
        <w:t xml:space="preserve">You can also use the numeric Settop API values as well. If </w:t>
      </w:r>
      <w:proofErr w:type="spellStart"/>
      <w:r>
        <w:rPr>
          <w:rStyle w:val="CodeFont"/>
        </w:rPr>
        <w:t>pcr</w:t>
      </w:r>
      <w:proofErr w:type="spellEnd"/>
      <w:r>
        <w:rPr>
          <w:w w:val="100"/>
        </w:rPr>
        <w:t xml:space="preserve"> is not specified, it defaults to video.</w:t>
      </w:r>
    </w:p>
    <w:p w:rsidR="00034BC3" w:rsidRDefault="00034BC3">
      <w:pPr>
        <w:pStyle w:val="Heading1Top"/>
        <w:rPr>
          <w:w w:val="100"/>
        </w:rPr>
      </w:pPr>
      <w:r>
        <w:rPr>
          <w:w w:val="100"/>
        </w:rPr>
        <w:lastRenderedPageBreak/>
        <w:t>Using Streamers With Dual-Decode Platforms</w:t>
      </w:r>
    </w:p>
    <w:p w:rsidR="00034BC3" w:rsidRDefault="00034BC3">
      <w:pPr>
        <w:pStyle w:val="Body"/>
        <w:rPr>
          <w:w w:val="100"/>
        </w:rPr>
      </w:pPr>
      <w:r>
        <w:rPr>
          <w:w w:val="100"/>
        </w:rPr>
        <w:t>Brutus does not allow two decodes from the same band, which was a design decision. It could be done if the application monitored PID usage, but Broadcom elected to enforce this at a band level.</w:t>
      </w:r>
    </w:p>
    <w:p w:rsidR="00034BC3" w:rsidRDefault="00034BC3">
      <w:pPr>
        <w:pStyle w:val="Body"/>
        <w:rPr>
          <w:w w:val="100"/>
        </w:rPr>
      </w:pPr>
      <w:r>
        <w:rPr>
          <w:w w:val="100"/>
        </w:rPr>
        <w:t>For a single-decode system, it is relatively simple. STREAMER 0 in the channel map is TS1_IN, STREAMER 1 is TS2_IN. It all works with no problems.</w:t>
      </w:r>
    </w:p>
    <w:p w:rsidR="00034BC3" w:rsidRDefault="00034BC3">
      <w:pPr>
        <w:pStyle w:val="Body"/>
        <w:rPr>
          <w:w w:val="100"/>
        </w:rPr>
      </w:pPr>
      <w:r>
        <w:rPr>
          <w:w w:val="100"/>
        </w:rPr>
        <w:t>For a dual decode system (either main/pip or dual output), it is more complicated and there are options.</w:t>
      </w:r>
    </w:p>
    <w:p w:rsidR="002B059D" w:rsidRDefault="00034BC3">
      <w:pPr>
        <w:pStyle w:val="Bullet"/>
        <w:numPr>
          <w:ilvl w:val="0"/>
          <w:numId w:val="73"/>
        </w:numPr>
        <w:ind w:left="280" w:hanging="280"/>
        <w:rPr>
          <w:w w:val="100"/>
        </w:rPr>
      </w:pPr>
      <w:r>
        <w:rPr>
          <w:w w:val="100"/>
        </w:rPr>
        <w:t xml:space="preserve">Connect a single streamer to TS1_IN and set </w:t>
      </w:r>
      <w:r>
        <w:rPr>
          <w:rStyle w:val="CodeFont"/>
        </w:rPr>
        <w:t xml:space="preserve">export </w:t>
      </w:r>
      <w:proofErr w:type="spellStart"/>
      <w:r>
        <w:rPr>
          <w:rStyle w:val="CodeFont"/>
        </w:rPr>
        <w:t>duplicate_streamer</w:t>
      </w:r>
      <w:proofErr w:type="spellEnd"/>
      <w:r>
        <w:rPr>
          <w:rStyle w:val="CodeFont"/>
        </w:rPr>
        <w:t>=yes</w:t>
      </w:r>
      <w:r>
        <w:rPr>
          <w:w w:val="100"/>
        </w:rPr>
        <w:t xml:space="preserve"> before running Brutus. This causes the FPGA to duplicate the TS1_IN data to two bands, as if you have an identical streamer connected to TS2_IN. Only add STREAMER 0 into the channel map. App0 will use Settop API streamer id 0, App1 will use Settop API streamer id 1.</w:t>
      </w:r>
    </w:p>
    <w:tbl>
      <w:tblPr>
        <w:tblW w:w="0" w:type="auto"/>
        <w:jc w:val="right"/>
        <w:tblLayout w:type="fixed"/>
        <w:tblCellMar>
          <w:top w:w="60" w:type="dxa"/>
          <w:left w:w="0" w:type="dxa"/>
          <w:bottom w:w="120" w:type="dxa"/>
          <w:right w:w="60" w:type="dxa"/>
        </w:tblCellMar>
        <w:tblLook w:val="0000"/>
      </w:tblPr>
      <w:tblGrid>
        <w:gridCol w:w="780"/>
        <w:gridCol w:w="7560"/>
      </w:tblGrid>
      <w:tr w:rsidR="00034BC3">
        <w:trPr>
          <w:trHeight w:val="640"/>
          <w:jc w:val="right"/>
        </w:trPr>
        <w:tc>
          <w:tcPr>
            <w:tcW w:w="780" w:type="dxa"/>
            <w:tcBorders>
              <w:top w:val="nil"/>
              <w:left w:val="nil"/>
              <w:bottom w:val="nil"/>
              <w:right w:val="nil"/>
            </w:tcBorders>
            <w:tcMar>
              <w:top w:w="60" w:type="dxa"/>
              <w:left w:w="0" w:type="dxa"/>
              <w:bottom w:w="100" w:type="dxa"/>
              <w:right w:w="60" w:type="dxa"/>
            </w:tcMar>
          </w:tcPr>
          <w:p w:rsidR="00034BC3" w:rsidRDefault="00034BC3">
            <w:pPr>
              <w:pStyle w:val="IconNote"/>
            </w:pPr>
          </w:p>
        </w:tc>
        <w:tc>
          <w:tcPr>
            <w:tcW w:w="7560" w:type="dxa"/>
            <w:tcBorders>
              <w:top w:val="nil"/>
              <w:left w:val="nil"/>
              <w:bottom w:val="nil"/>
              <w:right w:val="nil"/>
            </w:tcBorders>
            <w:tcMar>
              <w:top w:w="120" w:type="dxa"/>
              <w:left w:w="0" w:type="dxa"/>
              <w:bottom w:w="120" w:type="dxa"/>
              <w:right w:w="60" w:type="dxa"/>
            </w:tcMar>
          </w:tcPr>
          <w:p w:rsidR="00034BC3" w:rsidRDefault="00034BC3" w:rsidP="00D31655">
            <w:pPr>
              <w:pStyle w:val="NoteText"/>
              <w:numPr>
                <w:ilvl w:val="0"/>
                <w:numId w:val="9"/>
              </w:numPr>
            </w:pPr>
            <w:r>
              <w:rPr>
                <w:w w:val="100"/>
              </w:rPr>
              <w:t xml:space="preserve">This only works in Linux user mode because </w:t>
            </w:r>
            <w:proofErr w:type="spellStart"/>
            <w:r>
              <w:rPr>
                <w:rStyle w:val="CodeFont"/>
              </w:rPr>
              <w:t>env</w:t>
            </w:r>
            <w:proofErr w:type="spellEnd"/>
            <w:r>
              <w:rPr>
                <w:w w:val="100"/>
              </w:rPr>
              <w:t xml:space="preserve"> variables are not supported in kernel mode. For </w:t>
            </w:r>
            <w:proofErr w:type="spellStart"/>
            <w:r>
              <w:rPr>
                <w:w w:val="100"/>
              </w:rPr>
              <w:t>VxWorks</w:t>
            </w:r>
            <w:proofErr w:type="spellEnd"/>
            <w:r>
              <w:rPr>
                <w:w w:val="100"/>
              </w:rPr>
              <w:t xml:space="preserve">, you can call </w:t>
            </w:r>
            <w:proofErr w:type="spellStart"/>
            <w:r>
              <w:rPr>
                <w:rStyle w:val="CodeFont"/>
              </w:rPr>
              <w:t>bsettop_set_</w:t>
            </w:r>
            <w:proofErr w:type="gramStart"/>
            <w:r>
              <w:rPr>
                <w:rStyle w:val="CodeFont"/>
              </w:rPr>
              <w:t>config</w:t>
            </w:r>
            <w:proofErr w:type="spellEnd"/>
            <w:r>
              <w:rPr>
                <w:rStyle w:val="CodeFont"/>
              </w:rPr>
              <w:t>(</w:t>
            </w:r>
            <w:proofErr w:type="gramEnd"/>
            <w:r>
              <w:rPr>
                <w:rStyle w:val="CodeFont"/>
              </w:rPr>
              <w:t>name, value)</w:t>
            </w:r>
            <w:r>
              <w:rPr>
                <w:w w:val="100"/>
              </w:rPr>
              <w:t>.</w:t>
            </w:r>
          </w:p>
        </w:tc>
      </w:tr>
    </w:tbl>
    <w:p w:rsidR="00034BC3" w:rsidRDefault="00034BC3">
      <w:pPr>
        <w:pStyle w:val="TableAnchor"/>
        <w:rPr>
          <w:w w:val="100"/>
        </w:rPr>
      </w:pPr>
    </w:p>
    <w:p w:rsidR="002B059D" w:rsidRDefault="00034BC3">
      <w:pPr>
        <w:pStyle w:val="Bullet"/>
        <w:numPr>
          <w:ilvl w:val="0"/>
          <w:numId w:val="73"/>
        </w:numPr>
        <w:ind w:left="280" w:hanging="280"/>
        <w:rPr>
          <w:w w:val="100"/>
        </w:rPr>
      </w:pPr>
      <w:r>
        <w:rPr>
          <w:w w:val="100"/>
        </w:rPr>
        <w:t xml:space="preserve">Connect two streamers to TS1_IN and TS2_IN and do not set </w:t>
      </w:r>
      <w:proofErr w:type="spellStart"/>
      <w:r>
        <w:rPr>
          <w:rStyle w:val="CodeFont"/>
        </w:rPr>
        <w:t>duplicate_streamer</w:t>
      </w:r>
      <w:proofErr w:type="spellEnd"/>
      <w:r>
        <w:rPr>
          <w:w w:val="100"/>
        </w:rPr>
        <w:t>. Only add STREAMER 0 into the channel map. APP0 will use Settop API streamer id 0, APP1 will use Settop API streamer id 1. Be aware that if you use PROGRAM PIDS to specify PIDs in the channel map, you will need identical PIDs on both streamers.</w:t>
      </w:r>
    </w:p>
    <w:p w:rsidR="002B059D" w:rsidRDefault="00034BC3">
      <w:pPr>
        <w:pStyle w:val="BulletLast"/>
        <w:numPr>
          <w:ilvl w:val="0"/>
          <w:numId w:val="73"/>
        </w:numPr>
        <w:ind w:left="280" w:hanging="280"/>
        <w:rPr>
          <w:w w:val="100"/>
        </w:rPr>
      </w:pPr>
      <w:r>
        <w:rPr>
          <w:w w:val="100"/>
        </w:rPr>
        <w:t>Under no circumstances should you specify STREAMER 1 in the channel map when running dual decode; otherwise problems will occur.</w:t>
      </w:r>
    </w:p>
    <w:p w:rsidR="00034BC3" w:rsidRDefault="00034BC3">
      <w:pPr>
        <w:pStyle w:val="Heading1"/>
        <w:rPr>
          <w:w w:val="100"/>
        </w:rPr>
      </w:pPr>
      <w:r>
        <w:rPr>
          <w:w w:val="100"/>
        </w:rPr>
        <w:t>BT.656/I</w:t>
      </w:r>
      <w:r>
        <w:rPr>
          <w:w w:val="100"/>
          <w:vertAlign w:val="superscript"/>
        </w:rPr>
        <w:t>2</w:t>
      </w:r>
      <w:r>
        <w:rPr>
          <w:w w:val="100"/>
        </w:rPr>
        <w:t>S Input Support</w:t>
      </w:r>
    </w:p>
    <w:p w:rsidR="00034BC3" w:rsidRDefault="00034BC3">
      <w:pPr>
        <w:pStyle w:val="Body"/>
        <w:rPr>
          <w:w w:val="100"/>
        </w:rPr>
      </w:pPr>
      <w:r>
        <w:rPr>
          <w:w w:val="100"/>
        </w:rPr>
        <w:t>On some platforms, BT.656 video and I</w:t>
      </w:r>
      <w:r>
        <w:rPr>
          <w:w w:val="100"/>
          <w:vertAlign w:val="superscript"/>
        </w:rPr>
        <w:t>2</w:t>
      </w:r>
      <w:r>
        <w:rPr>
          <w:w w:val="100"/>
        </w:rPr>
        <w:t>S audio external analog inputs are supported in both the Settop API and Brutus.</w:t>
      </w:r>
    </w:p>
    <w:p w:rsidR="00034BC3" w:rsidRDefault="00034BC3">
      <w:pPr>
        <w:pStyle w:val="Body"/>
        <w:rPr>
          <w:w w:val="100"/>
        </w:rPr>
      </w:pPr>
      <w:r>
        <w:rPr>
          <w:w w:val="100"/>
        </w:rPr>
        <w:t>In the Settop API, it varies by platform.</w:t>
      </w:r>
    </w:p>
    <w:p w:rsidR="002B059D" w:rsidRDefault="00034BC3">
      <w:pPr>
        <w:pStyle w:val="Bullet"/>
        <w:numPr>
          <w:ilvl w:val="0"/>
          <w:numId w:val="73"/>
        </w:numPr>
        <w:ind w:left="280" w:hanging="280"/>
        <w:rPr>
          <w:w w:val="100"/>
        </w:rPr>
      </w:pPr>
      <w:r>
        <w:rPr>
          <w:w w:val="100"/>
        </w:rPr>
        <w:t>Settop API BT.656 input support is defaulted on for the BCM7038.</w:t>
      </w:r>
    </w:p>
    <w:p w:rsidR="002B059D" w:rsidRDefault="00034BC3">
      <w:pPr>
        <w:pStyle w:val="Bullet"/>
        <w:numPr>
          <w:ilvl w:val="0"/>
          <w:numId w:val="73"/>
        </w:numPr>
        <w:ind w:left="280" w:hanging="280"/>
        <w:rPr>
          <w:w w:val="100"/>
        </w:rPr>
      </w:pPr>
      <w:r>
        <w:rPr>
          <w:w w:val="100"/>
        </w:rPr>
        <w:t>Settop API BT.656 and I</w:t>
      </w:r>
      <w:r>
        <w:rPr>
          <w:w w:val="100"/>
          <w:vertAlign w:val="superscript"/>
        </w:rPr>
        <w:t>2</w:t>
      </w:r>
      <w:r>
        <w:rPr>
          <w:w w:val="100"/>
        </w:rPr>
        <w:t xml:space="preserve">S input support defaults to off for BCM7401 platforms. To enable it, uncomment the </w:t>
      </w:r>
      <w:r>
        <w:rPr>
          <w:rStyle w:val="CodeFont"/>
        </w:rPr>
        <w:t>#define B_HAS_EXTERNAL_ANALOG</w:t>
      </w:r>
      <w:r>
        <w:rPr>
          <w:w w:val="100"/>
        </w:rPr>
        <w:t xml:space="preserve"> line found in BSEAV/api/src/magnum/board/bsettop_bsp_7401.h.</w:t>
      </w:r>
    </w:p>
    <w:p w:rsidR="002B059D" w:rsidRDefault="00034BC3">
      <w:pPr>
        <w:pStyle w:val="BulletLast"/>
        <w:numPr>
          <w:ilvl w:val="0"/>
          <w:numId w:val="73"/>
        </w:numPr>
        <w:ind w:left="280" w:hanging="280"/>
        <w:rPr>
          <w:w w:val="100"/>
        </w:rPr>
      </w:pPr>
      <w:r>
        <w:rPr>
          <w:w w:val="100"/>
        </w:rPr>
        <w:t>Settop API BT.656 and I</w:t>
      </w:r>
      <w:r>
        <w:rPr>
          <w:w w:val="100"/>
          <w:vertAlign w:val="superscript"/>
        </w:rPr>
        <w:t>2</w:t>
      </w:r>
      <w:r>
        <w:rPr>
          <w:w w:val="100"/>
        </w:rPr>
        <w:t xml:space="preserve">S input support defaults to off for BCM7400 platforms. To enable, uncomment the </w:t>
      </w:r>
      <w:r>
        <w:rPr>
          <w:rStyle w:val="CodeFont"/>
        </w:rPr>
        <w:t>#define B_HAS_EXTERNAL_ANALOG</w:t>
      </w:r>
      <w:r>
        <w:rPr>
          <w:w w:val="100"/>
        </w:rPr>
        <w:t xml:space="preserve"> line found in BSEAV/api/src/magnum/board/bsettop_bsp_7400.h.</w:t>
      </w:r>
    </w:p>
    <w:p w:rsidR="00034BC3" w:rsidRDefault="00034BC3">
      <w:pPr>
        <w:pStyle w:val="Body"/>
        <w:rPr>
          <w:w w:val="100"/>
        </w:rPr>
      </w:pPr>
      <w:r>
        <w:rPr>
          <w:w w:val="100"/>
        </w:rPr>
        <w:t xml:space="preserve">In all cases, external analog input is available as </w:t>
      </w:r>
      <w:proofErr w:type="spellStart"/>
      <w:r>
        <w:rPr>
          <w:rStyle w:val="CodeFnt"/>
        </w:rPr>
        <w:t>btuner_</w:t>
      </w:r>
      <w:proofErr w:type="gramStart"/>
      <w:r>
        <w:rPr>
          <w:rStyle w:val="CodeFnt"/>
        </w:rPr>
        <w:t>open</w:t>
      </w:r>
      <w:proofErr w:type="spellEnd"/>
      <w:r>
        <w:rPr>
          <w:rStyle w:val="CodeFnt"/>
        </w:rPr>
        <w:t>(</w:t>
      </w:r>
      <w:proofErr w:type="gramEnd"/>
      <w:r>
        <w:rPr>
          <w:rStyle w:val="CodeFnt"/>
        </w:rPr>
        <w:t>B_ID(7))</w:t>
      </w:r>
      <w:r>
        <w:rPr>
          <w:w w:val="100"/>
        </w:rPr>
        <w:t>. See BSEAV/api/examples/tune656input.c for an example application.</w:t>
      </w:r>
    </w:p>
    <w:p w:rsidR="00034BC3" w:rsidRDefault="00034BC3">
      <w:pPr>
        <w:pStyle w:val="Body"/>
        <w:rPr>
          <w:w w:val="100"/>
        </w:rPr>
      </w:pPr>
      <w:r>
        <w:rPr>
          <w:w w:val="100"/>
        </w:rPr>
        <w:t xml:space="preserve">This feature can be tested using the </w:t>
      </w:r>
      <w:r>
        <w:rPr>
          <w:rStyle w:val="CodeFnt"/>
        </w:rPr>
        <w:t>decode</w:t>
      </w:r>
      <w:r>
        <w:rPr>
          <w:w w:val="100"/>
        </w:rPr>
        <w:t xml:space="preserve"> utility (from BSEAV/</w:t>
      </w:r>
      <w:proofErr w:type="spellStart"/>
      <w:r>
        <w:rPr>
          <w:w w:val="100"/>
        </w:rPr>
        <w:t>api</w:t>
      </w:r>
      <w:proofErr w:type="spellEnd"/>
      <w:r>
        <w:rPr>
          <w:w w:val="100"/>
        </w:rPr>
        <w:t>/</w:t>
      </w:r>
      <w:proofErr w:type="spellStart"/>
      <w:r>
        <w:rPr>
          <w:w w:val="100"/>
        </w:rPr>
        <w:t>utils</w:t>
      </w:r>
      <w:proofErr w:type="spellEnd"/>
      <w:r>
        <w:rPr>
          <w:w w:val="100"/>
        </w:rPr>
        <w:t>/decode) as follows:</w:t>
      </w:r>
    </w:p>
    <w:p w:rsidR="00034BC3" w:rsidRDefault="00034BC3">
      <w:pPr>
        <w:pStyle w:val="Code"/>
        <w:rPr>
          <w:w w:val="100"/>
        </w:rPr>
      </w:pPr>
      <w:r>
        <w:rPr>
          <w:w w:val="100"/>
        </w:rPr>
        <w:t> </w:t>
      </w:r>
      <w:proofErr w:type="spellStart"/>
      <w:proofErr w:type="gramStart"/>
      <w:r>
        <w:rPr>
          <w:w w:val="100"/>
        </w:rPr>
        <w:t>settop</w:t>
      </w:r>
      <w:proofErr w:type="spellEnd"/>
      <w:proofErr w:type="gramEnd"/>
      <w:r>
        <w:rPr>
          <w:w w:val="100"/>
        </w:rPr>
        <w:t xml:space="preserve"> decode –freq 0 –decode 0 –tuner 7</w:t>
      </w:r>
    </w:p>
    <w:p w:rsidR="00034BC3" w:rsidRDefault="00034BC3">
      <w:pPr>
        <w:pStyle w:val="BodyTop"/>
        <w:rPr>
          <w:w w:val="100"/>
        </w:rPr>
      </w:pPr>
      <w:r>
        <w:rPr>
          <w:w w:val="100"/>
        </w:rPr>
        <w:lastRenderedPageBreak/>
        <w:t>In Brutus, two changes are needed for external analog input support:</w:t>
      </w:r>
    </w:p>
    <w:p w:rsidR="002B059D" w:rsidRDefault="00034BC3">
      <w:pPr>
        <w:pStyle w:val="Bullet"/>
        <w:numPr>
          <w:ilvl w:val="0"/>
          <w:numId w:val="73"/>
        </w:numPr>
        <w:ind w:left="280" w:hanging="280"/>
        <w:rPr>
          <w:w w:val="100"/>
        </w:rPr>
      </w:pPr>
      <w:r>
        <w:rPr>
          <w:w w:val="100"/>
        </w:rPr>
        <w:t xml:space="preserve">Add </w:t>
      </w:r>
      <w:r>
        <w:rPr>
          <w:rStyle w:val="CodeFnt"/>
        </w:rPr>
        <w:t>B_HAS_EXTERNAL_ANALOG=yes</w:t>
      </w:r>
      <w:r>
        <w:rPr>
          <w:w w:val="100"/>
        </w:rPr>
        <w:t xml:space="preserve"> to brutus.cfg</w:t>
      </w:r>
    </w:p>
    <w:p w:rsidR="002B059D" w:rsidRDefault="00034BC3">
      <w:pPr>
        <w:pStyle w:val="BulletLast"/>
        <w:numPr>
          <w:ilvl w:val="0"/>
          <w:numId w:val="73"/>
        </w:numPr>
        <w:ind w:left="280" w:hanging="280"/>
        <w:rPr>
          <w:w w:val="100"/>
        </w:rPr>
      </w:pPr>
      <w:r>
        <w:rPr>
          <w:w w:val="100"/>
        </w:rPr>
        <w:t>Add an ANALOG line to your channel map. Frequency is ignored. PAL/NTSC is used.</w:t>
      </w:r>
    </w:p>
    <w:p w:rsidR="00034BC3" w:rsidRDefault="00034BC3">
      <w:pPr>
        <w:pStyle w:val="Body"/>
        <w:rPr>
          <w:w w:val="100"/>
        </w:rPr>
      </w:pPr>
      <w:r>
        <w:rPr>
          <w:w w:val="100"/>
        </w:rPr>
        <w:t>For example:</w:t>
      </w:r>
    </w:p>
    <w:p w:rsidR="00034BC3" w:rsidRDefault="00034BC3">
      <w:pPr>
        <w:pStyle w:val="Code"/>
        <w:tabs>
          <w:tab w:val="clear" w:pos="360"/>
          <w:tab w:val="clear" w:pos="720"/>
          <w:tab w:val="clear" w:pos="1080"/>
          <w:tab w:val="clear" w:pos="1440"/>
          <w:tab w:val="clear" w:pos="1800"/>
        </w:tabs>
        <w:rPr>
          <w:w w:val="100"/>
        </w:rPr>
      </w:pPr>
      <w:r>
        <w:rPr>
          <w:w w:val="100"/>
        </w:rPr>
        <w:t> </w:t>
      </w:r>
      <w:r>
        <w:rPr>
          <w:w w:val="100"/>
        </w:rPr>
        <w:t xml:space="preserve">ANALOG 0 </w:t>
      </w:r>
      <w:proofErr w:type="spellStart"/>
      <w:r>
        <w:rPr>
          <w:w w:val="100"/>
        </w:rPr>
        <w:t>0</w:t>
      </w:r>
      <w:proofErr w:type="spellEnd"/>
      <w:r>
        <w:rPr>
          <w:w w:val="100"/>
        </w:rPr>
        <w:t xml:space="preserve"> NTSC</w:t>
      </w:r>
      <w:r>
        <w:rPr>
          <w:w w:val="100"/>
        </w:rPr>
        <w:tab/>
        <w:t># NTSC 656 input support</w:t>
      </w:r>
    </w:p>
    <w:p w:rsidR="00034BC3" w:rsidRDefault="00034BC3">
      <w:pPr>
        <w:pStyle w:val="Code"/>
        <w:tabs>
          <w:tab w:val="clear" w:pos="360"/>
          <w:tab w:val="clear" w:pos="720"/>
          <w:tab w:val="clear" w:pos="1080"/>
          <w:tab w:val="clear" w:pos="1440"/>
          <w:tab w:val="clear" w:pos="1800"/>
        </w:tabs>
        <w:rPr>
          <w:w w:val="100"/>
        </w:rPr>
      </w:pPr>
      <w:r>
        <w:rPr>
          <w:w w:val="100"/>
        </w:rPr>
        <w:t> </w:t>
      </w:r>
      <w:r>
        <w:rPr>
          <w:w w:val="100"/>
        </w:rPr>
        <w:t xml:space="preserve">ANALOG 0 </w:t>
      </w:r>
      <w:proofErr w:type="spellStart"/>
      <w:r>
        <w:rPr>
          <w:w w:val="100"/>
        </w:rPr>
        <w:t>0</w:t>
      </w:r>
      <w:proofErr w:type="spellEnd"/>
      <w:r>
        <w:rPr>
          <w:w w:val="100"/>
        </w:rPr>
        <w:t xml:space="preserve"> PAL</w:t>
      </w:r>
      <w:r>
        <w:rPr>
          <w:w w:val="100"/>
        </w:rPr>
        <w:tab/>
        <w:t># PAL 656 input support</w:t>
      </w:r>
    </w:p>
    <w:tbl>
      <w:tblPr>
        <w:tblW w:w="0" w:type="auto"/>
        <w:tblLayout w:type="fixed"/>
        <w:tblCellMar>
          <w:top w:w="60" w:type="dxa"/>
          <w:left w:w="0" w:type="dxa"/>
          <w:bottom w:w="120" w:type="dxa"/>
          <w:right w:w="60" w:type="dxa"/>
        </w:tblCellMar>
        <w:tblLook w:val="0000"/>
      </w:tblPr>
      <w:tblGrid>
        <w:gridCol w:w="780"/>
        <w:gridCol w:w="7840"/>
      </w:tblGrid>
      <w:tr w:rsidR="00034BC3">
        <w:trPr>
          <w:trHeight w:val="640"/>
        </w:trPr>
        <w:tc>
          <w:tcPr>
            <w:tcW w:w="780" w:type="dxa"/>
            <w:tcBorders>
              <w:top w:val="nil"/>
              <w:left w:val="nil"/>
              <w:bottom w:val="nil"/>
              <w:right w:val="nil"/>
            </w:tcBorders>
            <w:tcMar>
              <w:top w:w="60" w:type="dxa"/>
              <w:left w:w="0" w:type="dxa"/>
              <w:bottom w:w="100" w:type="dxa"/>
              <w:right w:w="60" w:type="dxa"/>
            </w:tcMar>
          </w:tcPr>
          <w:p w:rsidR="00034BC3" w:rsidRDefault="00034BC3">
            <w:pPr>
              <w:pStyle w:val="IconNote"/>
            </w:pPr>
          </w:p>
        </w:tc>
        <w:tc>
          <w:tcPr>
            <w:tcW w:w="7840" w:type="dxa"/>
            <w:tcBorders>
              <w:top w:val="nil"/>
              <w:left w:val="nil"/>
              <w:bottom w:val="nil"/>
              <w:right w:val="nil"/>
            </w:tcBorders>
            <w:tcMar>
              <w:top w:w="120" w:type="dxa"/>
              <w:left w:w="0" w:type="dxa"/>
              <w:bottom w:w="120" w:type="dxa"/>
              <w:right w:w="60" w:type="dxa"/>
            </w:tcMar>
          </w:tcPr>
          <w:p w:rsidR="00034BC3" w:rsidRDefault="00034BC3" w:rsidP="00D31655">
            <w:pPr>
              <w:pStyle w:val="NoteText"/>
              <w:numPr>
                <w:ilvl w:val="0"/>
                <w:numId w:val="9"/>
              </w:numPr>
            </w:pPr>
            <w:r>
              <w:rPr>
                <w:w w:val="100"/>
              </w:rPr>
              <w:t>BCM7038 BT.656 input support has not been added to Brutus.</w:t>
            </w:r>
          </w:p>
        </w:tc>
      </w:tr>
    </w:tbl>
    <w:p w:rsidR="00034BC3" w:rsidRDefault="00034BC3">
      <w:pPr>
        <w:pStyle w:val="TableAnchor"/>
        <w:rPr>
          <w:w w:val="100"/>
        </w:rPr>
      </w:pPr>
    </w:p>
    <w:p w:rsidR="00034BC3" w:rsidRDefault="00034BC3">
      <w:pPr>
        <w:pStyle w:val="Heading1"/>
        <w:rPr>
          <w:w w:val="100"/>
        </w:rPr>
      </w:pPr>
      <w:r>
        <w:rPr>
          <w:w w:val="100"/>
        </w:rPr>
        <w:t>Support Of Various IP Network Protocols</w:t>
      </w:r>
    </w:p>
    <w:p w:rsidR="00034BC3" w:rsidRDefault="00034BC3">
      <w:pPr>
        <w:pStyle w:val="Body"/>
        <w:rPr>
          <w:w w:val="100"/>
        </w:rPr>
      </w:pPr>
      <w:r>
        <w:rPr>
          <w:w w:val="100"/>
        </w:rPr>
        <w:t>Rudimentary IP STB functionality is part of the standard Brutus Reference Software build. The channel map tells Brutus which IP addresses (typically multicast IP addresses) and which UDP port numbers have programs that it can tune to. Edit the Brutus channels.txt file appropriately to match the IP head-end/video server configuration.</w:t>
      </w:r>
    </w:p>
    <w:p w:rsidR="00034BC3" w:rsidRDefault="00034BC3">
      <w:pPr>
        <w:pStyle w:val="Body"/>
        <w:rPr>
          <w:w w:val="100"/>
        </w:rPr>
      </w:pPr>
      <w:r>
        <w:rPr>
          <w:w w:val="100"/>
        </w:rPr>
        <w:t>More advanced features require that the Reference Software be built with Live Media support. Building with Live Media support provides additional capabilities, including support for the RTP, RTCP, RTSP and SAP protocols.</w:t>
      </w:r>
    </w:p>
    <w:p w:rsidR="00034BC3" w:rsidRDefault="00034BC3">
      <w:pPr>
        <w:pStyle w:val="Heading2"/>
        <w:rPr>
          <w:w w:val="100"/>
          <w:sz w:val="25"/>
          <w:szCs w:val="25"/>
        </w:rPr>
      </w:pPr>
      <w:bookmarkStart w:id="23" w:name="RTF320033003500300034003a00"/>
      <w:r>
        <w:rPr>
          <w:w w:val="100"/>
          <w:sz w:val="25"/>
          <w:szCs w:val="25"/>
        </w:rPr>
        <w:t>Support for RTP and RTCP Protocols</w:t>
      </w:r>
      <w:bookmarkEnd w:id="23"/>
    </w:p>
    <w:p w:rsidR="00034BC3" w:rsidRDefault="00034BC3">
      <w:pPr>
        <w:pStyle w:val="Body"/>
        <w:rPr>
          <w:w w:val="100"/>
        </w:rPr>
      </w:pPr>
      <w:r>
        <w:rPr>
          <w:w w:val="100"/>
        </w:rPr>
        <w:t>This release may provide basic support for the Real-time Transport Protocol (check the release notes, both for current and previous versions). When configured correctly, the STB is capable of accepting and decoding MPEG-2 SPTS carried in RTP.</w:t>
      </w:r>
    </w:p>
    <w:p w:rsidR="00034BC3" w:rsidRDefault="00034BC3">
      <w:pPr>
        <w:pStyle w:val="Body"/>
        <w:rPr>
          <w:w w:val="100"/>
        </w:rPr>
      </w:pPr>
      <w:r>
        <w:rPr>
          <w:w w:val="100"/>
        </w:rPr>
        <w:t xml:space="preserve">The application defaults to a Basic RTP support, which provides the minimum set of functionality required to receive an RTP stream and decode it. As such, Basic RTP support does not support RTCP, and is similar to </w:t>
      </w:r>
      <w:proofErr w:type="spellStart"/>
      <w:r>
        <w:rPr>
          <w:w w:val="100"/>
        </w:rPr>
        <w:t>ProMPEG</w:t>
      </w:r>
      <w:proofErr w:type="spellEnd"/>
      <w:r>
        <w:rPr>
          <w:w w:val="100"/>
        </w:rPr>
        <w:t xml:space="preserve"> Code of Practice #3 (Forward Error Correction), but omits the FEC element of that specification. Packet reordering is supported.</w:t>
      </w:r>
    </w:p>
    <w:p w:rsidR="00034BC3" w:rsidRDefault="00034BC3">
      <w:pPr>
        <w:pStyle w:val="Body"/>
        <w:rPr>
          <w:w w:val="100"/>
        </w:rPr>
      </w:pPr>
      <w:r>
        <w:rPr>
          <w:w w:val="100"/>
        </w:rPr>
        <w:t>The more complete “Standard RTP” support provides processing of the RTP timestamp, along with the SSRC and CSRC (x CC), for use with RTCP. Standard RTP conforms fully to the IETF RFC 3550 and is implemented via the Live Media open-source library (under LGPL). In order to utilize this capability, users must build for Live Media support.</w:t>
      </w:r>
    </w:p>
    <w:p w:rsidR="00034BC3" w:rsidRDefault="00034BC3">
      <w:pPr>
        <w:pStyle w:val="Heading2Top"/>
        <w:rPr>
          <w:w w:val="100"/>
          <w:sz w:val="25"/>
          <w:szCs w:val="25"/>
        </w:rPr>
      </w:pPr>
      <w:r>
        <w:rPr>
          <w:w w:val="100"/>
          <w:sz w:val="25"/>
          <w:szCs w:val="25"/>
        </w:rPr>
        <w:lastRenderedPageBreak/>
        <w:t>Support for RTSP Protocol</w:t>
      </w:r>
    </w:p>
    <w:p w:rsidR="00034BC3" w:rsidRDefault="00034BC3">
      <w:pPr>
        <w:pStyle w:val="Body"/>
        <w:rPr>
          <w:w w:val="100"/>
        </w:rPr>
      </w:pPr>
      <w:r>
        <w:rPr>
          <w:w w:val="100"/>
        </w:rPr>
        <w:t xml:space="preserve">This release of Brutus may provide support for the Real-Time Streaming Protocol (check the release notes, current and previous). Also known as the “Internet VCR” protocol, RTSP is used for the retrieval of media from a Media Server (such as Video on Demand) and provides for setup, start, pause, trick-mode, and stop control of IP streams. </w:t>
      </w:r>
    </w:p>
    <w:p w:rsidR="00034BC3" w:rsidRDefault="00034BC3">
      <w:pPr>
        <w:pStyle w:val="Body"/>
        <w:rPr>
          <w:w w:val="100"/>
        </w:rPr>
      </w:pPr>
      <w:r>
        <w:rPr>
          <w:w w:val="100"/>
        </w:rPr>
        <w:t>When configured correctly, the STB is capable of “tuning” to a URL via the Brutus channel map. Some restrictions apply:</w:t>
      </w:r>
    </w:p>
    <w:p w:rsidR="002B059D" w:rsidRDefault="00034BC3">
      <w:pPr>
        <w:pStyle w:val="Bullet"/>
        <w:numPr>
          <w:ilvl w:val="0"/>
          <w:numId w:val="73"/>
        </w:numPr>
        <w:ind w:left="280" w:hanging="280"/>
        <w:rPr>
          <w:w w:val="100"/>
        </w:rPr>
      </w:pPr>
      <w:r>
        <w:rPr>
          <w:w w:val="100"/>
        </w:rPr>
        <w:t>URL tuning is limited to RTSP URLs (for now)</w:t>
      </w:r>
    </w:p>
    <w:p w:rsidR="002B059D" w:rsidRDefault="00034BC3">
      <w:pPr>
        <w:pStyle w:val="Bullet"/>
        <w:numPr>
          <w:ilvl w:val="0"/>
          <w:numId w:val="73"/>
        </w:numPr>
        <w:ind w:left="280" w:hanging="280"/>
        <w:rPr>
          <w:w w:val="100"/>
        </w:rPr>
      </w:pPr>
      <w:r>
        <w:rPr>
          <w:w w:val="100"/>
        </w:rPr>
        <w:t>For RTSP, the server offers transport options via SDP, and the client then chooses between them (such as UDP or RTP). Your Media Server may only support RTP or UDP, or may support both.</w:t>
      </w:r>
    </w:p>
    <w:p w:rsidR="002B059D" w:rsidRDefault="00034BC3">
      <w:pPr>
        <w:pStyle w:val="Bullet"/>
        <w:numPr>
          <w:ilvl w:val="0"/>
          <w:numId w:val="73"/>
        </w:numPr>
        <w:ind w:left="280" w:hanging="280"/>
        <w:rPr>
          <w:w w:val="100"/>
        </w:rPr>
      </w:pPr>
      <w:r>
        <w:rPr>
          <w:w w:val="100"/>
        </w:rPr>
        <w:t>Choice of IP_UDP or IP_RTP must match the client/server capabilities (currently the STB only supports RTP when using RTSP)</w:t>
      </w:r>
    </w:p>
    <w:p w:rsidR="002B059D" w:rsidRDefault="00034BC3">
      <w:pPr>
        <w:pStyle w:val="BulletLast"/>
        <w:numPr>
          <w:ilvl w:val="0"/>
          <w:numId w:val="73"/>
        </w:numPr>
        <w:ind w:left="280" w:hanging="280"/>
        <w:rPr>
          <w:w w:val="100"/>
        </w:rPr>
      </w:pPr>
      <w:r>
        <w:rPr>
          <w:w w:val="100"/>
        </w:rPr>
        <w:t xml:space="preserve">You must build with </w:t>
      </w:r>
      <w:r>
        <w:rPr>
          <w:rStyle w:val="CodeFont"/>
        </w:rPr>
        <w:t>LIVEMEDIA_SUPPORT=y</w:t>
      </w:r>
      <w:r>
        <w:rPr>
          <w:w w:val="100"/>
        </w:rPr>
        <w:t xml:space="preserve"> to use RTSP.</w:t>
      </w:r>
    </w:p>
    <w:p w:rsidR="00034BC3" w:rsidRDefault="00034BC3">
      <w:pPr>
        <w:pStyle w:val="Body"/>
        <w:rPr>
          <w:w w:val="100"/>
        </w:rPr>
      </w:pPr>
      <w:r>
        <w:rPr>
          <w:w w:val="100"/>
        </w:rPr>
        <w:t>This means that to begin receiving and decoding an RTSP stream, the user places an entry in channels.txt, starts Brutus and then channel changes (if not the first entry) into the RTSP stream. The URL typically takes a form similar to:</w:t>
      </w:r>
    </w:p>
    <w:p w:rsidR="00034BC3" w:rsidRDefault="00034BC3">
      <w:pPr>
        <w:pStyle w:val="Code"/>
        <w:rPr>
          <w:w w:val="100"/>
        </w:rPr>
      </w:pPr>
      <w:r>
        <w:rPr>
          <w:w w:val="100"/>
        </w:rPr>
        <w:t> </w:t>
      </w:r>
      <w:r>
        <w:rPr>
          <w:w w:val="100"/>
        </w:rPr>
        <w:t>rtsp://192.168.0.38:554/Video/MyVTR/mystream.ts</w:t>
      </w:r>
    </w:p>
    <w:p w:rsidR="00034BC3" w:rsidRDefault="00034BC3">
      <w:pPr>
        <w:pStyle w:val="Body"/>
        <w:rPr>
          <w:w w:val="100"/>
        </w:rPr>
      </w:pPr>
      <w:r>
        <w:rPr>
          <w:w w:val="100"/>
        </w:rPr>
        <w:t xml:space="preserve">A more complete channel map example is contained in </w:t>
      </w:r>
      <w:r w:rsidR="00A72627">
        <w:rPr>
          <w:rStyle w:val="Cross-Ref"/>
          <w:w w:val="100"/>
        </w:rPr>
        <w:fldChar w:fldCharType="begin"/>
      </w:r>
      <w:r>
        <w:rPr>
          <w:rStyle w:val="Cross-Ref"/>
          <w:w w:val="100"/>
        </w:rPr>
        <w:instrText xml:space="preserve"> REF  RTF5f0054006f00630031003800 \h</w:instrText>
      </w:r>
      <w:r w:rsidR="00A72627">
        <w:rPr>
          <w:rStyle w:val="Cross-Ref"/>
          <w:w w:val="100"/>
        </w:rPr>
      </w:r>
      <w:r w:rsidR="00A72627">
        <w:rPr>
          <w:rStyle w:val="Cross-Ref"/>
          <w:w w:val="100"/>
        </w:rPr>
        <w:fldChar w:fldCharType="separate"/>
      </w:r>
      <w:r>
        <w:rPr>
          <w:rStyle w:val="Cross-Ref"/>
          <w:w w:val="100"/>
        </w:rPr>
        <w:t>Section 8: “Brutus Channel Map” on page 26</w:t>
      </w:r>
      <w:r w:rsidR="00A72627">
        <w:rPr>
          <w:rStyle w:val="Cross-Ref"/>
          <w:w w:val="100"/>
        </w:rPr>
        <w:fldChar w:fldCharType="end"/>
      </w:r>
      <w:r>
        <w:rPr>
          <w:w w:val="100"/>
        </w:rPr>
        <w:t>.</w:t>
      </w:r>
    </w:p>
    <w:p w:rsidR="00034BC3" w:rsidRDefault="00034BC3">
      <w:pPr>
        <w:pStyle w:val="Heading2"/>
        <w:rPr>
          <w:w w:val="100"/>
          <w:sz w:val="25"/>
          <w:szCs w:val="25"/>
        </w:rPr>
      </w:pPr>
      <w:r>
        <w:rPr>
          <w:w w:val="100"/>
          <w:sz w:val="25"/>
          <w:szCs w:val="25"/>
        </w:rPr>
        <w:t>Support for SAP/SDP Protocol</w:t>
      </w:r>
    </w:p>
    <w:p w:rsidR="00034BC3" w:rsidRDefault="00034BC3">
      <w:pPr>
        <w:pStyle w:val="Body"/>
        <w:rPr>
          <w:w w:val="100"/>
        </w:rPr>
      </w:pPr>
      <w:r>
        <w:rPr>
          <w:w w:val="100"/>
        </w:rPr>
        <w:t xml:space="preserve">This release provides support for dynamic IP channel acquisition using Session Announcement Protocols (SAP) - RFC 2974 and Session Description Protocols (SDP) – RFC4566. </w:t>
      </w:r>
    </w:p>
    <w:p w:rsidR="00034BC3" w:rsidRDefault="00034BC3">
      <w:pPr>
        <w:pStyle w:val="Body"/>
        <w:rPr>
          <w:w w:val="100"/>
        </w:rPr>
      </w:pPr>
      <w:r>
        <w:rPr>
          <w:w w:val="100"/>
        </w:rPr>
        <w:t xml:space="preserve">SAP and SDP protocols are implementing by extending the basic SDP parsing support provided by the Live Media Library. A new library called </w:t>
      </w:r>
      <w:proofErr w:type="spellStart"/>
      <w:r>
        <w:rPr>
          <w:w w:val="100"/>
        </w:rPr>
        <w:t>libblive_ext.a</w:t>
      </w:r>
      <w:proofErr w:type="spellEnd"/>
      <w:r>
        <w:rPr>
          <w:w w:val="100"/>
        </w:rPr>
        <w:t xml:space="preserve"> provides SAP/SDP support. Brutus has been modified to dynamically update the channel map as SAP requests are received to add or delete an IP session. Further details on the SAP/SDP design can be found in the SAP-SDP-Design document.</w:t>
      </w:r>
    </w:p>
    <w:p w:rsidR="00034BC3" w:rsidRDefault="00034BC3">
      <w:pPr>
        <w:pStyle w:val="Body"/>
        <w:rPr>
          <w:w w:val="100"/>
        </w:rPr>
      </w:pPr>
      <w:r>
        <w:rPr>
          <w:w w:val="100"/>
        </w:rPr>
        <w:t xml:space="preserve">In addition, </w:t>
      </w:r>
      <w:proofErr w:type="spellStart"/>
      <w:r>
        <w:rPr>
          <w:w w:val="100"/>
        </w:rPr>
        <w:t>libblive_ext.a</w:t>
      </w:r>
      <w:proofErr w:type="spellEnd"/>
      <w:r>
        <w:rPr>
          <w:w w:val="100"/>
        </w:rPr>
        <w:t xml:space="preserve"> also provides thread-safe access to the Live Media library by implementing a scheduling thread.</w:t>
      </w:r>
    </w:p>
    <w:p w:rsidR="00034BC3" w:rsidRDefault="00034BC3" w:rsidP="00D31655">
      <w:pPr>
        <w:pStyle w:val="Section"/>
        <w:numPr>
          <w:ilvl w:val="0"/>
          <w:numId w:val="38"/>
        </w:numPr>
        <w:rPr>
          <w:spacing w:val="36"/>
          <w:w w:val="100"/>
        </w:rPr>
      </w:pPr>
      <w:r>
        <w:rPr>
          <w:spacing w:val="36"/>
          <w:w w:val="100"/>
        </w:rPr>
        <w:lastRenderedPageBreak/>
        <w:t>The Brutus Configuration File</w:t>
      </w:r>
    </w:p>
    <w:p w:rsidR="00034BC3" w:rsidRDefault="00034BC3">
      <w:pPr>
        <w:pStyle w:val="Body"/>
        <w:rPr>
          <w:w w:val="100"/>
        </w:rPr>
      </w:pPr>
      <w:r>
        <w:rPr>
          <w:w w:val="100"/>
        </w:rPr>
        <w:t xml:space="preserve">The configuration file contains </w:t>
      </w:r>
      <w:r>
        <w:rPr>
          <w:rStyle w:val="CodeFont"/>
        </w:rPr>
        <w:t>NAME=VALUE</w:t>
      </w:r>
      <w:r>
        <w:rPr>
          <w:w w:val="100"/>
        </w:rPr>
        <w:t xml:space="preserve"> pairs that change the default operation of Brutus. The default configuration file is brutus.cfg. You can specify another configuration file using the </w:t>
      </w:r>
      <w:r>
        <w:rPr>
          <w:rStyle w:val="CodeFont"/>
        </w:rPr>
        <w:t>-</w:t>
      </w:r>
      <w:proofErr w:type="spellStart"/>
      <w:r>
        <w:rPr>
          <w:rStyle w:val="CodeFont"/>
        </w:rPr>
        <w:t>cfg</w:t>
      </w:r>
      <w:proofErr w:type="spellEnd"/>
      <w:r>
        <w:rPr>
          <w:w w:val="100"/>
        </w:rPr>
        <w:t xml:space="preserve"> command line option. </w:t>
      </w:r>
    </w:p>
    <w:p w:rsidR="00034BC3" w:rsidRDefault="00034BC3">
      <w:pPr>
        <w:pStyle w:val="Body"/>
        <w:rPr>
          <w:w w:val="100"/>
        </w:rPr>
      </w:pPr>
      <w:r>
        <w:rPr>
          <w:w w:val="100"/>
        </w:rPr>
        <w:t xml:space="preserve">Basic types supported are: </w:t>
      </w:r>
    </w:p>
    <w:p w:rsidR="002B059D" w:rsidRDefault="00034BC3">
      <w:pPr>
        <w:pStyle w:val="Bullet"/>
        <w:numPr>
          <w:ilvl w:val="0"/>
          <w:numId w:val="73"/>
        </w:numPr>
        <w:ind w:left="280" w:hanging="280"/>
        <w:rPr>
          <w:w w:val="100"/>
        </w:rPr>
      </w:pPr>
      <w:proofErr w:type="spellStart"/>
      <w:proofErr w:type="gramStart"/>
      <w:r>
        <w:rPr>
          <w:w w:val="100"/>
        </w:rPr>
        <w:t>boolean</w:t>
      </w:r>
      <w:proofErr w:type="spellEnd"/>
      <w:proofErr w:type="gramEnd"/>
      <w:r>
        <w:rPr>
          <w:w w:val="100"/>
        </w:rPr>
        <w:t xml:space="preserve"> (Strings beginning with “t,” “T,” “y,” “Y” or numeric non-zero are regarded as true.) </w:t>
      </w:r>
    </w:p>
    <w:p w:rsidR="002B059D" w:rsidRDefault="00034BC3">
      <w:pPr>
        <w:pStyle w:val="Bullet"/>
        <w:numPr>
          <w:ilvl w:val="0"/>
          <w:numId w:val="73"/>
        </w:numPr>
        <w:ind w:left="280" w:hanging="280"/>
        <w:rPr>
          <w:w w:val="100"/>
        </w:rPr>
      </w:pPr>
      <w:proofErr w:type="spellStart"/>
      <w:r>
        <w:rPr>
          <w:w w:val="100"/>
        </w:rPr>
        <w:t>int</w:t>
      </w:r>
      <w:proofErr w:type="spellEnd"/>
      <w:r>
        <w:rPr>
          <w:w w:val="100"/>
        </w:rPr>
        <w:t xml:space="preserve"> </w:t>
      </w:r>
    </w:p>
    <w:p w:rsidR="002B059D" w:rsidRDefault="00034BC3">
      <w:pPr>
        <w:pStyle w:val="Bullet"/>
        <w:numPr>
          <w:ilvl w:val="0"/>
          <w:numId w:val="73"/>
        </w:numPr>
        <w:ind w:left="280" w:hanging="280"/>
        <w:rPr>
          <w:w w:val="100"/>
        </w:rPr>
      </w:pPr>
      <w:r>
        <w:rPr>
          <w:w w:val="100"/>
        </w:rPr>
        <w:t xml:space="preserve">float </w:t>
      </w:r>
    </w:p>
    <w:p w:rsidR="002B059D" w:rsidRDefault="00034BC3">
      <w:pPr>
        <w:pStyle w:val="BulletLast"/>
        <w:numPr>
          <w:ilvl w:val="0"/>
          <w:numId w:val="73"/>
        </w:numPr>
        <w:ind w:left="280" w:hanging="280"/>
        <w:rPr>
          <w:w w:val="100"/>
        </w:rPr>
      </w:pPr>
      <w:r>
        <w:rPr>
          <w:w w:val="100"/>
        </w:rPr>
        <w:t>string (with some special types defined, see below)</w:t>
      </w:r>
    </w:p>
    <w:p w:rsidR="00034BC3" w:rsidRDefault="00034BC3">
      <w:pPr>
        <w:pStyle w:val="Heading1"/>
        <w:spacing w:before="320"/>
        <w:rPr>
          <w:w w:val="100"/>
        </w:rPr>
      </w:pPr>
      <w:r>
        <w:rPr>
          <w:w w:val="100"/>
        </w:rPr>
        <w:t>Learning the Options</w:t>
      </w:r>
    </w:p>
    <w:p w:rsidR="00034BC3" w:rsidRDefault="00034BC3">
      <w:pPr>
        <w:pStyle w:val="Body"/>
        <w:spacing w:before="200"/>
        <w:rPr>
          <w:w w:val="100"/>
        </w:rPr>
      </w:pPr>
      <w:r>
        <w:rPr>
          <w:w w:val="100"/>
        </w:rPr>
        <w:t xml:space="preserve">To learn the standard options, run </w:t>
      </w:r>
      <w:proofErr w:type="spellStart"/>
      <w:r>
        <w:rPr>
          <w:rStyle w:val="CodeFont"/>
        </w:rPr>
        <w:t>settop</w:t>
      </w:r>
      <w:proofErr w:type="spellEnd"/>
      <w:r>
        <w:rPr>
          <w:rStyle w:val="CodeFont"/>
        </w:rPr>
        <w:t xml:space="preserve"> </w:t>
      </w:r>
      <w:proofErr w:type="spellStart"/>
      <w:proofErr w:type="gramStart"/>
      <w:r>
        <w:rPr>
          <w:rStyle w:val="CodeFont"/>
        </w:rPr>
        <w:t>brutus</w:t>
      </w:r>
      <w:proofErr w:type="spellEnd"/>
      <w:proofErr w:type="gramEnd"/>
      <w:r>
        <w:rPr>
          <w:rStyle w:val="CodeFont"/>
        </w:rPr>
        <w:t xml:space="preserve"> --help-</w:t>
      </w:r>
      <w:proofErr w:type="spellStart"/>
      <w:r>
        <w:rPr>
          <w:rStyle w:val="CodeFont"/>
        </w:rPr>
        <w:t>cfg</w:t>
      </w:r>
      <w:proofErr w:type="spellEnd"/>
      <w:r>
        <w:rPr>
          <w:w w:val="100"/>
        </w:rPr>
        <w:t>, which will print each standard option, its default value (which can be platform-specific), its type, and a description. There are a large number of these options.</w:t>
      </w:r>
    </w:p>
    <w:p w:rsidR="00034BC3" w:rsidRDefault="00034BC3">
      <w:pPr>
        <w:pStyle w:val="Body"/>
        <w:rPr>
          <w:w w:val="100"/>
        </w:rPr>
      </w:pPr>
      <w:r>
        <w:rPr>
          <w:w w:val="100"/>
        </w:rPr>
        <w:t>In this print-out, you will also see some special types, which are just variations on the string format:</w:t>
      </w:r>
    </w:p>
    <w:p w:rsidR="002B059D" w:rsidRDefault="00034BC3">
      <w:pPr>
        <w:pStyle w:val="Bullet"/>
        <w:numPr>
          <w:ilvl w:val="0"/>
          <w:numId w:val="73"/>
        </w:numPr>
        <w:ind w:left="280" w:hanging="280"/>
        <w:rPr>
          <w:w w:val="100"/>
        </w:rPr>
      </w:pPr>
      <w:r>
        <w:rPr>
          <w:w w:val="100"/>
        </w:rPr>
        <w:t>filename</w:t>
      </w:r>
    </w:p>
    <w:p w:rsidR="002B059D" w:rsidRDefault="00034BC3">
      <w:pPr>
        <w:pStyle w:val="Bullet"/>
        <w:numPr>
          <w:ilvl w:val="0"/>
          <w:numId w:val="73"/>
        </w:numPr>
        <w:ind w:left="280" w:hanging="280"/>
        <w:rPr>
          <w:w w:val="100"/>
        </w:rPr>
      </w:pPr>
      <w:r>
        <w:rPr>
          <w:w w:val="100"/>
        </w:rPr>
        <w:t xml:space="preserve">font (a </w:t>
      </w:r>
      <w:proofErr w:type="spellStart"/>
      <w:r>
        <w:rPr>
          <w:w w:val="100"/>
        </w:rPr>
        <w:t>bwin</w:t>
      </w:r>
      <w:proofErr w:type="spellEnd"/>
      <w:r>
        <w:rPr>
          <w:w w:val="100"/>
        </w:rPr>
        <w:t xml:space="preserve"> pre-rendered font file)</w:t>
      </w:r>
    </w:p>
    <w:p w:rsidR="002B059D" w:rsidRDefault="00034BC3">
      <w:pPr>
        <w:pStyle w:val="BulletLast"/>
        <w:numPr>
          <w:ilvl w:val="0"/>
          <w:numId w:val="73"/>
        </w:numPr>
        <w:ind w:left="280" w:hanging="280"/>
        <w:rPr>
          <w:w w:val="100"/>
        </w:rPr>
      </w:pPr>
      <w:r>
        <w:rPr>
          <w:w w:val="100"/>
        </w:rPr>
        <w:t>color (ARGB8888 hex value, which must use 0x prefix)</w:t>
      </w:r>
    </w:p>
    <w:p w:rsidR="00034BC3" w:rsidRDefault="00034BC3">
      <w:pPr>
        <w:pStyle w:val="Body"/>
        <w:rPr>
          <w:w w:val="100"/>
        </w:rPr>
      </w:pPr>
      <w:r>
        <w:rPr>
          <w:w w:val="100"/>
        </w:rPr>
        <w:t>Be aware that the configuration file can support custom options that are not documented, but these are not used often.</w:t>
      </w:r>
    </w:p>
    <w:p w:rsidR="00034BC3" w:rsidRDefault="00034BC3">
      <w:pPr>
        <w:pStyle w:val="Heading1"/>
        <w:spacing w:before="320"/>
        <w:rPr>
          <w:w w:val="100"/>
        </w:rPr>
      </w:pPr>
      <w:r>
        <w:rPr>
          <w:w w:val="100"/>
        </w:rPr>
        <w:t>Custom Options</w:t>
      </w:r>
    </w:p>
    <w:p w:rsidR="00034BC3" w:rsidRDefault="00034BC3">
      <w:pPr>
        <w:pStyle w:val="Body"/>
        <w:spacing w:before="200"/>
        <w:rPr>
          <w:w w:val="100"/>
        </w:rPr>
      </w:pPr>
      <w:r>
        <w:rPr>
          <w:w w:val="100"/>
        </w:rPr>
        <w:t xml:space="preserve">Some configuration options are not listed with </w:t>
      </w:r>
      <w:proofErr w:type="spellStart"/>
      <w:r>
        <w:rPr>
          <w:rStyle w:val="CodeFont"/>
        </w:rPr>
        <w:t>settop</w:t>
      </w:r>
      <w:proofErr w:type="spellEnd"/>
      <w:r>
        <w:rPr>
          <w:rStyle w:val="CodeFont"/>
        </w:rPr>
        <w:t xml:space="preserve"> </w:t>
      </w:r>
      <w:proofErr w:type="spellStart"/>
      <w:proofErr w:type="gramStart"/>
      <w:r>
        <w:rPr>
          <w:rStyle w:val="CodeFont"/>
        </w:rPr>
        <w:t>brutus</w:t>
      </w:r>
      <w:proofErr w:type="spellEnd"/>
      <w:proofErr w:type="gramEnd"/>
      <w:r>
        <w:rPr>
          <w:rStyle w:val="CodeFont"/>
        </w:rPr>
        <w:t xml:space="preserve"> –help-</w:t>
      </w:r>
      <w:proofErr w:type="spellStart"/>
      <w:r>
        <w:rPr>
          <w:rStyle w:val="CodeFont"/>
        </w:rPr>
        <w:t>cfg</w:t>
      </w:r>
      <w:proofErr w:type="spellEnd"/>
      <w:r>
        <w:rPr>
          <w:w w:val="100"/>
        </w:rPr>
        <w:t xml:space="preserve"> because they are custom and/or involve software parsing. These are described in this section.</w:t>
      </w:r>
    </w:p>
    <w:p w:rsidR="00034BC3" w:rsidRDefault="00034BC3">
      <w:pPr>
        <w:pStyle w:val="Heading2"/>
        <w:spacing w:before="240"/>
        <w:rPr>
          <w:w w:val="100"/>
          <w:sz w:val="25"/>
          <w:szCs w:val="25"/>
        </w:rPr>
      </w:pPr>
      <w:r>
        <w:rPr>
          <w:w w:val="100"/>
          <w:sz w:val="25"/>
          <w:szCs w:val="25"/>
        </w:rPr>
        <w:t>Specifying Multiple Video Directories for PVR</w:t>
      </w:r>
    </w:p>
    <w:p w:rsidR="00034BC3" w:rsidRDefault="00034BC3">
      <w:pPr>
        <w:pStyle w:val="Body"/>
        <w:rPr>
          <w:w w:val="100"/>
        </w:rPr>
      </w:pPr>
      <w:r>
        <w:rPr>
          <w:w w:val="100"/>
        </w:rPr>
        <w:t xml:space="preserve">By default, Brutus scans the videos </w:t>
      </w:r>
      <w:proofErr w:type="spellStart"/>
      <w:r>
        <w:rPr>
          <w:w w:val="100"/>
        </w:rPr>
        <w:t>subdir</w:t>
      </w:r>
      <w:proofErr w:type="spellEnd"/>
      <w:r>
        <w:rPr>
          <w:w w:val="100"/>
        </w:rPr>
        <w:t xml:space="preserve"> for *.info files. You can modify this behavior and specify a list of video directories to scan. The syntax is:</w:t>
      </w:r>
    </w:p>
    <w:p w:rsidR="00034BC3" w:rsidRDefault="00034BC3">
      <w:pPr>
        <w:pStyle w:val="Code"/>
        <w:rPr>
          <w:w w:val="100"/>
        </w:rPr>
      </w:pPr>
      <w:r>
        <w:rPr>
          <w:w w:val="100"/>
        </w:rPr>
        <w:t> </w:t>
      </w:r>
      <w:proofErr w:type="spellStart"/>
      <w:r>
        <w:rPr>
          <w:w w:val="100"/>
        </w:rPr>
        <w:t>VIDEODIRx</w:t>
      </w:r>
      <w:proofErr w:type="spellEnd"/>
      <w:r>
        <w:rPr>
          <w:w w:val="100"/>
        </w:rPr>
        <w:t>=</w:t>
      </w:r>
      <w:proofErr w:type="spellStart"/>
      <w:r>
        <w:rPr>
          <w:w w:val="100"/>
        </w:rPr>
        <w:t>subdir</w:t>
      </w:r>
      <w:proofErr w:type="spellEnd"/>
    </w:p>
    <w:p w:rsidR="00034BC3" w:rsidRDefault="00034BC3">
      <w:pPr>
        <w:pStyle w:val="Code"/>
        <w:rPr>
          <w:w w:val="100"/>
        </w:rPr>
      </w:pPr>
      <w:r>
        <w:rPr>
          <w:w w:val="100"/>
        </w:rPr>
        <w:t> </w:t>
      </w:r>
      <w:proofErr w:type="spellStart"/>
      <w:r>
        <w:rPr>
          <w:w w:val="100"/>
        </w:rPr>
        <w:t>VIDEODIRx_LABEL</w:t>
      </w:r>
      <w:proofErr w:type="spellEnd"/>
      <w:r>
        <w:rPr>
          <w:w w:val="100"/>
        </w:rPr>
        <w:t>=Name</w:t>
      </w:r>
    </w:p>
    <w:p w:rsidR="00034BC3" w:rsidRDefault="00034BC3">
      <w:pPr>
        <w:pStyle w:val="Body"/>
        <w:rPr>
          <w:w w:val="100"/>
        </w:rPr>
      </w:pPr>
      <w:r>
        <w:rPr>
          <w:w w:val="100"/>
        </w:rPr>
        <w:t>Some examples:</w:t>
      </w:r>
    </w:p>
    <w:p w:rsidR="00034BC3" w:rsidRDefault="00034BC3">
      <w:pPr>
        <w:pStyle w:val="Code"/>
        <w:rPr>
          <w:w w:val="100"/>
        </w:rPr>
      </w:pPr>
      <w:r>
        <w:rPr>
          <w:w w:val="100"/>
        </w:rPr>
        <w:t> </w:t>
      </w:r>
      <w:r>
        <w:rPr>
          <w:w w:val="100"/>
        </w:rPr>
        <w:t>VIDEODIR0=</w:t>
      </w:r>
      <w:proofErr w:type="spellStart"/>
      <w:r>
        <w:rPr>
          <w:w w:val="100"/>
        </w:rPr>
        <w:t>avc_files</w:t>
      </w:r>
      <w:proofErr w:type="spellEnd"/>
    </w:p>
    <w:p w:rsidR="00034BC3" w:rsidRDefault="00034BC3">
      <w:pPr>
        <w:pStyle w:val="Code"/>
        <w:rPr>
          <w:w w:val="100"/>
        </w:rPr>
      </w:pPr>
      <w:r>
        <w:rPr>
          <w:w w:val="100"/>
        </w:rPr>
        <w:t> </w:t>
      </w:r>
      <w:r>
        <w:rPr>
          <w:w w:val="100"/>
        </w:rPr>
        <w:t>VIDEODIR0_LABEL=My AVC Files</w:t>
      </w:r>
    </w:p>
    <w:p w:rsidR="00034BC3" w:rsidRDefault="00034BC3">
      <w:pPr>
        <w:pStyle w:val="Code"/>
        <w:rPr>
          <w:w w:val="100"/>
        </w:rPr>
      </w:pPr>
      <w:r>
        <w:rPr>
          <w:w w:val="100"/>
        </w:rPr>
        <w:t> </w:t>
      </w:r>
      <w:r>
        <w:rPr>
          <w:w w:val="100"/>
        </w:rPr>
        <w:t>VIDEODIR1=</w:t>
      </w:r>
      <w:proofErr w:type="spellStart"/>
      <w:r>
        <w:rPr>
          <w:w w:val="100"/>
        </w:rPr>
        <w:t>mpeg_files</w:t>
      </w:r>
      <w:proofErr w:type="spellEnd"/>
    </w:p>
    <w:p w:rsidR="00034BC3" w:rsidRDefault="00034BC3">
      <w:pPr>
        <w:pStyle w:val="Code"/>
        <w:rPr>
          <w:w w:val="100"/>
        </w:rPr>
      </w:pPr>
      <w:r>
        <w:rPr>
          <w:w w:val="100"/>
        </w:rPr>
        <w:t> </w:t>
      </w:r>
      <w:r>
        <w:rPr>
          <w:w w:val="100"/>
        </w:rPr>
        <w:t>VIDEODIR1_LABEL=My MPEG Files</w:t>
      </w:r>
    </w:p>
    <w:p w:rsidR="00034BC3" w:rsidRDefault="00034BC3">
      <w:pPr>
        <w:pStyle w:val="Body"/>
        <w:rPr>
          <w:w w:val="100"/>
        </w:rPr>
      </w:pPr>
      <w:r>
        <w:rPr>
          <w:w w:val="100"/>
        </w:rPr>
        <w:t>If you want the labels visible in the Playback screen, add this option to brutus.cfg:</w:t>
      </w:r>
    </w:p>
    <w:p w:rsidR="00034BC3" w:rsidRDefault="00034BC3">
      <w:pPr>
        <w:pStyle w:val="Code"/>
        <w:rPr>
          <w:w w:val="100"/>
        </w:rPr>
      </w:pPr>
      <w:r>
        <w:rPr>
          <w:w w:val="100"/>
        </w:rPr>
        <w:t> </w:t>
      </w:r>
      <w:r>
        <w:rPr>
          <w:w w:val="100"/>
        </w:rPr>
        <w:t>SHOW_VIDEODIR_LABELS=y</w:t>
      </w:r>
    </w:p>
    <w:p w:rsidR="00034BC3" w:rsidRDefault="00034BC3" w:rsidP="00D31655">
      <w:pPr>
        <w:pStyle w:val="Section"/>
        <w:numPr>
          <w:ilvl w:val="0"/>
          <w:numId w:val="39"/>
        </w:numPr>
        <w:rPr>
          <w:spacing w:val="36"/>
          <w:w w:val="100"/>
        </w:rPr>
      </w:pPr>
      <w:bookmarkStart w:id="24" w:name="RTF310035003000390036003a00"/>
      <w:r>
        <w:rPr>
          <w:spacing w:val="36"/>
          <w:w w:val="100"/>
        </w:rPr>
        <w:lastRenderedPageBreak/>
        <w:t>Brutus PVR *.info files</w:t>
      </w:r>
      <w:bookmarkEnd w:id="24"/>
    </w:p>
    <w:p w:rsidR="00034BC3" w:rsidRDefault="00034BC3">
      <w:pPr>
        <w:pStyle w:val="Body"/>
        <w:rPr>
          <w:w w:val="100"/>
        </w:rPr>
      </w:pPr>
      <w:r>
        <w:rPr>
          <w:w w:val="100"/>
        </w:rPr>
        <w:t xml:space="preserve">The Playback screen shows a list of PVR files that can be played. This list is populated by scanning the videos/ subdirectory for *.info files. The standard installation comes with sample.info as an example. </w:t>
      </w:r>
    </w:p>
    <w:p w:rsidR="00034BC3" w:rsidRDefault="00034BC3">
      <w:pPr>
        <w:pStyle w:val="Body"/>
        <w:rPr>
          <w:w w:val="100"/>
        </w:rPr>
      </w:pPr>
      <w:r>
        <w:rPr>
          <w:w w:val="100"/>
        </w:rPr>
        <w:t xml:space="preserve">The easiest way to generate *.info files is simply to record your own streams. Sometimes, however, you will want to import a stream you recorded elsewhere and make it available for Brutus. The minimum information needed is name, </w:t>
      </w:r>
      <w:proofErr w:type="spellStart"/>
      <w:r>
        <w:rPr>
          <w:w w:val="100"/>
        </w:rPr>
        <w:t>mediafile</w:t>
      </w:r>
      <w:proofErr w:type="spellEnd"/>
      <w:r>
        <w:rPr>
          <w:w w:val="100"/>
        </w:rPr>
        <w:t xml:space="preserve"> and the PIDs (</w:t>
      </w:r>
      <w:proofErr w:type="spellStart"/>
      <w:r>
        <w:rPr>
          <w:w w:val="100"/>
        </w:rPr>
        <w:t>vidpid</w:t>
      </w:r>
      <w:proofErr w:type="spellEnd"/>
      <w:r>
        <w:rPr>
          <w:w w:val="100"/>
        </w:rPr>
        <w:t xml:space="preserve">, </w:t>
      </w:r>
      <w:proofErr w:type="spellStart"/>
      <w:r>
        <w:rPr>
          <w:w w:val="100"/>
        </w:rPr>
        <w:t>pcrpid</w:t>
      </w:r>
      <w:proofErr w:type="spellEnd"/>
      <w:r>
        <w:rPr>
          <w:w w:val="100"/>
        </w:rPr>
        <w:t xml:space="preserve">, </w:t>
      </w:r>
      <w:proofErr w:type="spellStart"/>
      <w:r>
        <w:rPr>
          <w:w w:val="100"/>
        </w:rPr>
        <w:t>audpid</w:t>
      </w:r>
      <w:proofErr w:type="spellEnd"/>
      <w:r>
        <w:rPr>
          <w:w w:val="100"/>
        </w:rPr>
        <w:t xml:space="preserve">, </w:t>
      </w:r>
      <w:proofErr w:type="spellStart"/>
      <w:proofErr w:type="gramStart"/>
      <w:r>
        <w:rPr>
          <w:w w:val="100"/>
        </w:rPr>
        <w:t>audtype</w:t>
      </w:r>
      <w:proofErr w:type="spellEnd"/>
      <w:proofErr w:type="gramEnd"/>
      <w:r>
        <w:rPr>
          <w:w w:val="100"/>
        </w:rPr>
        <w:t xml:space="preserve">). The </w:t>
      </w:r>
      <w:proofErr w:type="spellStart"/>
      <w:r>
        <w:rPr>
          <w:w w:val="100"/>
        </w:rPr>
        <w:t>mediafile</w:t>
      </w:r>
      <w:proofErr w:type="spellEnd"/>
      <w:r>
        <w:rPr>
          <w:w w:val="100"/>
        </w:rPr>
        <w:t xml:space="preserve"> and </w:t>
      </w:r>
      <w:proofErr w:type="spellStart"/>
      <w:r>
        <w:rPr>
          <w:w w:val="100"/>
        </w:rPr>
        <w:t>indexfile</w:t>
      </w:r>
      <w:proofErr w:type="spellEnd"/>
      <w:r>
        <w:rPr>
          <w:w w:val="100"/>
        </w:rPr>
        <w:t xml:space="preserve"> file names can be absolute; otherwise they are relative to the directory where the *.info file is (not where the Brutus binary is). </w:t>
      </w:r>
    </w:p>
    <w:p w:rsidR="00034BC3" w:rsidRDefault="00034BC3">
      <w:pPr>
        <w:pStyle w:val="Heading1"/>
        <w:spacing w:before="340"/>
        <w:rPr>
          <w:w w:val="100"/>
        </w:rPr>
      </w:pPr>
      <w:r>
        <w:rPr>
          <w:w w:val="100"/>
        </w:rPr>
        <w:t xml:space="preserve">Minimal Example </w:t>
      </w:r>
    </w:p>
    <w:p w:rsidR="00034BC3" w:rsidRDefault="00034BC3">
      <w:pPr>
        <w:pStyle w:val="Code"/>
        <w:rPr>
          <w:w w:val="100"/>
        </w:rPr>
      </w:pPr>
      <w:r>
        <w:rPr>
          <w:w w:val="100"/>
        </w:rPr>
        <w:t> </w:t>
      </w:r>
      <w:proofErr w:type="gramStart"/>
      <w:r>
        <w:rPr>
          <w:w w:val="100"/>
        </w:rPr>
        <w:t>name=</w:t>
      </w:r>
      <w:proofErr w:type="gramEnd"/>
      <w:r>
        <w:rPr>
          <w:w w:val="100"/>
        </w:rPr>
        <w:t>The Mummy Returns</w:t>
      </w:r>
    </w:p>
    <w:p w:rsidR="00034BC3" w:rsidRDefault="00034BC3">
      <w:pPr>
        <w:pStyle w:val="Code"/>
        <w:rPr>
          <w:w w:val="100"/>
        </w:rPr>
      </w:pPr>
      <w:r>
        <w:rPr>
          <w:w w:val="100"/>
        </w:rPr>
        <w:t> </w:t>
      </w:r>
      <w:proofErr w:type="spellStart"/>
      <w:proofErr w:type="gramStart"/>
      <w:r>
        <w:rPr>
          <w:w w:val="100"/>
        </w:rPr>
        <w:t>mediafile</w:t>
      </w:r>
      <w:proofErr w:type="spellEnd"/>
      <w:r>
        <w:rPr>
          <w:w w:val="100"/>
        </w:rPr>
        <w:t>=</w:t>
      </w:r>
      <w:proofErr w:type="gramEnd"/>
      <w:r>
        <w:rPr>
          <w:w w:val="100"/>
        </w:rPr>
        <w:t>brutus1.mpg</w:t>
      </w:r>
    </w:p>
    <w:p w:rsidR="00034BC3" w:rsidRDefault="00034BC3">
      <w:pPr>
        <w:pStyle w:val="Code"/>
        <w:rPr>
          <w:w w:val="100"/>
        </w:rPr>
      </w:pPr>
      <w:r>
        <w:rPr>
          <w:w w:val="100"/>
        </w:rPr>
        <w:t> </w:t>
      </w:r>
      <w:proofErr w:type="spellStart"/>
      <w:proofErr w:type="gramStart"/>
      <w:r>
        <w:rPr>
          <w:w w:val="100"/>
        </w:rPr>
        <w:t>vidpid</w:t>
      </w:r>
      <w:proofErr w:type="spellEnd"/>
      <w:r>
        <w:rPr>
          <w:w w:val="100"/>
        </w:rPr>
        <w:t>=</w:t>
      </w:r>
      <w:proofErr w:type="gramEnd"/>
      <w:r>
        <w:rPr>
          <w:w w:val="100"/>
        </w:rPr>
        <w:t>0x11</w:t>
      </w:r>
    </w:p>
    <w:p w:rsidR="00034BC3" w:rsidRDefault="00034BC3">
      <w:pPr>
        <w:pStyle w:val="Code"/>
        <w:rPr>
          <w:w w:val="100"/>
        </w:rPr>
      </w:pPr>
      <w:r>
        <w:rPr>
          <w:w w:val="100"/>
        </w:rPr>
        <w:t> </w:t>
      </w:r>
      <w:proofErr w:type="spellStart"/>
      <w:proofErr w:type="gramStart"/>
      <w:r>
        <w:rPr>
          <w:w w:val="100"/>
        </w:rPr>
        <w:t>pcrpid</w:t>
      </w:r>
      <w:proofErr w:type="spellEnd"/>
      <w:r>
        <w:rPr>
          <w:w w:val="100"/>
        </w:rPr>
        <w:t>=</w:t>
      </w:r>
      <w:proofErr w:type="gramEnd"/>
      <w:r>
        <w:rPr>
          <w:w w:val="100"/>
        </w:rPr>
        <w:t>0x11</w:t>
      </w:r>
    </w:p>
    <w:p w:rsidR="00034BC3" w:rsidRDefault="00034BC3">
      <w:pPr>
        <w:pStyle w:val="Code"/>
        <w:rPr>
          <w:w w:val="100"/>
        </w:rPr>
      </w:pPr>
      <w:r>
        <w:rPr>
          <w:w w:val="100"/>
        </w:rPr>
        <w:t> </w:t>
      </w:r>
      <w:proofErr w:type="spellStart"/>
      <w:proofErr w:type="gramStart"/>
      <w:r>
        <w:rPr>
          <w:w w:val="100"/>
        </w:rPr>
        <w:t>audpid</w:t>
      </w:r>
      <w:proofErr w:type="spellEnd"/>
      <w:r>
        <w:rPr>
          <w:w w:val="100"/>
        </w:rPr>
        <w:t>=</w:t>
      </w:r>
      <w:proofErr w:type="gramEnd"/>
      <w:r>
        <w:rPr>
          <w:w w:val="100"/>
        </w:rPr>
        <w:t>0x14</w:t>
      </w:r>
    </w:p>
    <w:p w:rsidR="00034BC3" w:rsidRDefault="00034BC3">
      <w:pPr>
        <w:pStyle w:val="Code"/>
        <w:rPr>
          <w:w w:val="100"/>
        </w:rPr>
      </w:pPr>
      <w:r>
        <w:rPr>
          <w:w w:val="100"/>
        </w:rPr>
        <w:t> </w:t>
      </w:r>
      <w:proofErr w:type="spellStart"/>
      <w:proofErr w:type="gramStart"/>
      <w:r>
        <w:rPr>
          <w:w w:val="100"/>
        </w:rPr>
        <w:t>audtype</w:t>
      </w:r>
      <w:proofErr w:type="spellEnd"/>
      <w:r>
        <w:rPr>
          <w:w w:val="100"/>
        </w:rPr>
        <w:t>=</w:t>
      </w:r>
      <w:proofErr w:type="gramEnd"/>
      <w:r>
        <w:rPr>
          <w:w w:val="100"/>
        </w:rPr>
        <w:t>AC3</w:t>
      </w:r>
    </w:p>
    <w:p w:rsidR="00034BC3" w:rsidRDefault="00034BC3">
      <w:pPr>
        <w:pStyle w:val="Heading1"/>
        <w:spacing w:before="340"/>
        <w:rPr>
          <w:w w:val="100"/>
        </w:rPr>
      </w:pPr>
      <w:r>
        <w:rPr>
          <w:w w:val="100"/>
        </w:rPr>
        <w:t xml:space="preserve">Full Example </w:t>
      </w:r>
    </w:p>
    <w:p w:rsidR="00034BC3" w:rsidRDefault="00034BC3">
      <w:pPr>
        <w:pStyle w:val="Code"/>
        <w:ind w:firstLine="280"/>
        <w:rPr>
          <w:w w:val="100"/>
        </w:rPr>
      </w:pPr>
      <w:r>
        <w:rPr>
          <w:w w:val="100"/>
        </w:rPr>
        <w:t>################################</w:t>
      </w:r>
    </w:p>
    <w:p w:rsidR="00034BC3" w:rsidRDefault="00034BC3">
      <w:pPr>
        <w:pStyle w:val="Code"/>
        <w:ind w:firstLine="280"/>
        <w:rPr>
          <w:w w:val="100"/>
        </w:rPr>
      </w:pPr>
      <w:r>
        <w:rPr>
          <w:w w:val="100"/>
        </w:rPr>
        <w:t>#</w:t>
      </w:r>
    </w:p>
    <w:p w:rsidR="00034BC3" w:rsidRDefault="00034BC3">
      <w:pPr>
        <w:pStyle w:val="Code"/>
        <w:ind w:firstLine="280"/>
        <w:rPr>
          <w:w w:val="100"/>
        </w:rPr>
      </w:pPr>
      <w:r>
        <w:rPr>
          <w:w w:val="100"/>
        </w:rPr>
        <w:t># Sample .info file</w:t>
      </w:r>
    </w:p>
    <w:p w:rsidR="00034BC3" w:rsidRDefault="00034BC3">
      <w:pPr>
        <w:pStyle w:val="Code"/>
        <w:ind w:firstLine="280"/>
        <w:rPr>
          <w:w w:val="100"/>
        </w:rPr>
      </w:pPr>
      <w:r>
        <w:rPr>
          <w:w w:val="100"/>
        </w:rPr>
        <w:t>#</w:t>
      </w:r>
    </w:p>
    <w:p w:rsidR="00034BC3" w:rsidRDefault="00034BC3">
      <w:pPr>
        <w:pStyle w:val="Code"/>
        <w:ind w:firstLine="280"/>
        <w:rPr>
          <w:w w:val="100"/>
        </w:rPr>
      </w:pPr>
    </w:p>
    <w:p w:rsidR="00034BC3" w:rsidRDefault="00034BC3">
      <w:pPr>
        <w:pStyle w:val="Code"/>
        <w:ind w:firstLine="280"/>
        <w:rPr>
          <w:w w:val="100"/>
        </w:rPr>
      </w:pPr>
      <w:r>
        <w:rPr>
          <w:w w:val="100"/>
        </w:rPr>
        <w:t xml:space="preserve"># </w:t>
      </w:r>
      <w:proofErr w:type="gramStart"/>
      <w:r>
        <w:rPr>
          <w:w w:val="100"/>
        </w:rPr>
        <w:t>name</w:t>
      </w:r>
      <w:proofErr w:type="gramEnd"/>
      <w:r>
        <w:rPr>
          <w:w w:val="100"/>
        </w:rPr>
        <w:t xml:space="preserve"> shows up in the Playback list</w:t>
      </w:r>
    </w:p>
    <w:p w:rsidR="00034BC3" w:rsidRDefault="00034BC3">
      <w:pPr>
        <w:pStyle w:val="Code"/>
        <w:ind w:firstLine="280"/>
        <w:rPr>
          <w:w w:val="100"/>
        </w:rPr>
      </w:pPr>
      <w:proofErr w:type="gramStart"/>
      <w:r>
        <w:rPr>
          <w:w w:val="100"/>
        </w:rPr>
        <w:t>name=</w:t>
      </w:r>
      <w:proofErr w:type="gramEnd"/>
      <w:r>
        <w:rPr>
          <w:w w:val="100"/>
        </w:rPr>
        <w:t>The Mummy Returns</w:t>
      </w:r>
    </w:p>
    <w:p w:rsidR="00034BC3" w:rsidRDefault="00034BC3">
      <w:pPr>
        <w:pStyle w:val="Code"/>
        <w:ind w:firstLine="280"/>
        <w:rPr>
          <w:w w:val="100"/>
        </w:rPr>
      </w:pPr>
      <w:proofErr w:type="gramStart"/>
      <w:r>
        <w:rPr>
          <w:w w:val="100"/>
        </w:rPr>
        <w:t>description=</w:t>
      </w:r>
      <w:proofErr w:type="gramEnd"/>
      <w:r>
        <w:rPr>
          <w:w w:val="100"/>
        </w:rPr>
        <w:t>Recorded on the BCM93740.</w:t>
      </w:r>
    </w:p>
    <w:p w:rsidR="00034BC3" w:rsidRDefault="00034BC3">
      <w:pPr>
        <w:pStyle w:val="Code"/>
        <w:ind w:firstLine="280"/>
        <w:rPr>
          <w:w w:val="100"/>
        </w:rPr>
      </w:pPr>
      <w:proofErr w:type="spellStart"/>
      <w:proofErr w:type="gramStart"/>
      <w:r>
        <w:rPr>
          <w:w w:val="100"/>
        </w:rPr>
        <w:t>mediafile</w:t>
      </w:r>
      <w:proofErr w:type="spellEnd"/>
      <w:r>
        <w:rPr>
          <w:w w:val="100"/>
        </w:rPr>
        <w:t>=</w:t>
      </w:r>
      <w:proofErr w:type="gramEnd"/>
      <w:r>
        <w:rPr>
          <w:w w:val="100"/>
        </w:rPr>
        <w:t>brutus1.mpg</w:t>
      </w:r>
    </w:p>
    <w:p w:rsidR="00034BC3" w:rsidRDefault="00034BC3">
      <w:pPr>
        <w:pStyle w:val="Code"/>
        <w:ind w:firstLine="280"/>
        <w:rPr>
          <w:w w:val="100"/>
        </w:rPr>
      </w:pPr>
    </w:p>
    <w:p w:rsidR="00034BC3" w:rsidRDefault="00034BC3">
      <w:pPr>
        <w:pStyle w:val="Code"/>
        <w:ind w:firstLine="280"/>
        <w:rPr>
          <w:w w:val="100"/>
        </w:rPr>
      </w:pPr>
      <w:r>
        <w:rPr>
          <w:w w:val="100"/>
        </w:rPr>
        <w:t xml:space="preserve"># </w:t>
      </w:r>
      <w:proofErr w:type="spellStart"/>
      <w:proofErr w:type="gramStart"/>
      <w:r>
        <w:rPr>
          <w:w w:val="100"/>
        </w:rPr>
        <w:t>indexfile</w:t>
      </w:r>
      <w:proofErr w:type="spellEnd"/>
      <w:proofErr w:type="gramEnd"/>
      <w:r>
        <w:rPr>
          <w:w w:val="100"/>
        </w:rPr>
        <w:t xml:space="preserve"> is optional. </w:t>
      </w:r>
      <w:proofErr w:type="gramStart"/>
      <w:r>
        <w:rPr>
          <w:w w:val="100"/>
        </w:rPr>
        <w:t>enables</w:t>
      </w:r>
      <w:proofErr w:type="gramEnd"/>
      <w:r>
        <w:rPr>
          <w:w w:val="100"/>
        </w:rPr>
        <w:t xml:space="preserve"> trick modes.</w:t>
      </w:r>
    </w:p>
    <w:p w:rsidR="00034BC3" w:rsidRDefault="00034BC3">
      <w:pPr>
        <w:pStyle w:val="Code"/>
        <w:ind w:firstLine="280"/>
        <w:rPr>
          <w:w w:val="100"/>
        </w:rPr>
      </w:pPr>
      <w:r>
        <w:rPr>
          <w:w w:val="100"/>
        </w:rPr>
        <w:t># .</w:t>
      </w:r>
      <w:proofErr w:type="spellStart"/>
      <w:r>
        <w:rPr>
          <w:w w:val="100"/>
        </w:rPr>
        <w:t>nav</w:t>
      </w:r>
      <w:proofErr w:type="spellEnd"/>
      <w:r>
        <w:rPr>
          <w:w w:val="100"/>
        </w:rPr>
        <w:t xml:space="preserve"> or .</w:t>
      </w:r>
      <w:proofErr w:type="spellStart"/>
      <w:r>
        <w:rPr>
          <w:w w:val="100"/>
        </w:rPr>
        <w:t>bcm</w:t>
      </w:r>
      <w:proofErr w:type="spellEnd"/>
      <w:r>
        <w:rPr>
          <w:w w:val="100"/>
        </w:rPr>
        <w:t xml:space="preserve"> extensions signify a Broadcom-proprietary index.</w:t>
      </w:r>
    </w:p>
    <w:p w:rsidR="00034BC3" w:rsidRDefault="00034BC3">
      <w:pPr>
        <w:pStyle w:val="Code"/>
        <w:ind w:firstLine="280"/>
        <w:rPr>
          <w:w w:val="100"/>
        </w:rPr>
      </w:pPr>
      <w:r>
        <w:rPr>
          <w:w w:val="100"/>
        </w:rPr>
        <w:t xml:space="preserve">* Otherwise it is read as an SCT-format </w:t>
      </w:r>
      <w:proofErr w:type="spellStart"/>
      <w:r>
        <w:rPr>
          <w:w w:val="100"/>
        </w:rPr>
        <w:t>indx</w:t>
      </w:r>
      <w:proofErr w:type="spellEnd"/>
      <w:r>
        <w:rPr>
          <w:w w:val="100"/>
        </w:rPr>
        <w:t>.</w:t>
      </w:r>
    </w:p>
    <w:p w:rsidR="00034BC3" w:rsidRDefault="00034BC3">
      <w:pPr>
        <w:pStyle w:val="Code"/>
        <w:ind w:firstLine="280"/>
        <w:rPr>
          <w:w w:val="100"/>
        </w:rPr>
      </w:pPr>
      <w:proofErr w:type="spellStart"/>
      <w:proofErr w:type="gramStart"/>
      <w:r>
        <w:rPr>
          <w:w w:val="100"/>
        </w:rPr>
        <w:t>indexfile</w:t>
      </w:r>
      <w:proofErr w:type="spellEnd"/>
      <w:r>
        <w:rPr>
          <w:w w:val="100"/>
        </w:rPr>
        <w:t>=</w:t>
      </w:r>
      <w:proofErr w:type="gramEnd"/>
      <w:r>
        <w:rPr>
          <w:w w:val="100"/>
        </w:rPr>
        <w:t xml:space="preserve">brutus1.nav </w:t>
      </w:r>
    </w:p>
    <w:p w:rsidR="00034BC3" w:rsidRDefault="00034BC3">
      <w:pPr>
        <w:pStyle w:val="Code"/>
        <w:ind w:firstLine="280"/>
        <w:rPr>
          <w:w w:val="100"/>
        </w:rPr>
      </w:pPr>
    </w:p>
    <w:p w:rsidR="00034BC3" w:rsidRDefault="00034BC3">
      <w:pPr>
        <w:pStyle w:val="Code"/>
        <w:ind w:firstLine="280"/>
        <w:rPr>
          <w:w w:val="100"/>
        </w:rPr>
      </w:pPr>
      <w:proofErr w:type="spellStart"/>
      <w:proofErr w:type="gramStart"/>
      <w:r>
        <w:rPr>
          <w:w w:val="100"/>
        </w:rPr>
        <w:t>vidpid</w:t>
      </w:r>
      <w:proofErr w:type="spellEnd"/>
      <w:r>
        <w:rPr>
          <w:w w:val="100"/>
        </w:rPr>
        <w:t>=</w:t>
      </w:r>
      <w:proofErr w:type="gramEnd"/>
      <w:r>
        <w:rPr>
          <w:w w:val="100"/>
        </w:rPr>
        <w:t>0x11</w:t>
      </w:r>
    </w:p>
    <w:p w:rsidR="00034BC3" w:rsidRDefault="00034BC3">
      <w:pPr>
        <w:pStyle w:val="Code"/>
        <w:ind w:firstLine="280"/>
        <w:rPr>
          <w:w w:val="100"/>
        </w:rPr>
      </w:pPr>
      <w:proofErr w:type="spellStart"/>
      <w:proofErr w:type="gramStart"/>
      <w:r>
        <w:rPr>
          <w:w w:val="100"/>
        </w:rPr>
        <w:t>pcrpid</w:t>
      </w:r>
      <w:proofErr w:type="spellEnd"/>
      <w:r>
        <w:rPr>
          <w:w w:val="100"/>
        </w:rPr>
        <w:t>=</w:t>
      </w:r>
      <w:proofErr w:type="gramEnd"/>
      <w:r>
        <w:rPr>
          <w:w w:val="100"/>
        </w:rPr>
        <w:t>0x11</w:t>
      </w:r>
    </w:p>
    <w:p w:rsidR="00034BC3" w:rsidRDefault="00034BC3">
      <w:pPr>
        <w:pStyle w:val="Code"/>
        <w:ind w:firstLine="280"/>
        <w:rPr>
          <w:w w:val="100"/>
        </w:rPr>
      </w:pPr>
      <w:proofErr w:type="spellStart"/>
      <w:proofErr w:type="gramStart"/>
      <w:r>
        <w:rPr>
          <w:w w:val="100"/>
        </w:rPr>
        <w:t>audpid</w:t>
      </w:r>
      <w:proofErr w:type="spellEnd"/>
      <w:r>
        <w:rPr>
          <w:w w:val="100"/>
        </w:rPr>
        <w:t>=</w:t>
      </w:r>
      <w:proofErr w:type="gramEnd"/>
      <w:r>
        <w:rPr>
          <w:w w:val="100"/>
        </w:rPr>
        <w:t>0x14</w:t>
      </w:r>
    </w:p>
    <w:p w:rsidR="00034BC3" w:rsidRDefault="00034BC3">
      <w:pPr>
        <w:pStyle w:val="Code"/>
        <w:ind w:firstLine="280"/>
        <w:rPr>
          <w:w w:val="100"/>
        </w:rPr>
      </w:pPr>
      <w:proofErr w:type="spellStart"/>
      <w:proofErr w:type="gramStart"/>
      <w:r>
        <w:rPr>
          <w:w w:val="100"/>
        </w:rPr>
        <w:t>audtype</w:t>
      </w:r>
      <w:proofErr w:type="spellEnd"/>
      <w:r>
        <w:rPr>
          <w:w w:val="100"/>
        </w:rPr>
        <w:t>=</w:t>
      </w:r>
      <w:proofErr w:type="gramEnd"/>
      <w:r>
        <w:rPr>
          <w:w w:val="100"/>
        </w:rPr>
        <w:t>MPEG</w:t>
      </w:r>
    </w:p>
    <w:p w:rsidR="00034BC3" w:rsidRDefault="00034BC3">
      <w:pPr>
        <w:pStyle w:val="Code"/>
        <w:ind w:firstLine="280"/>
        <w:rPr>
          <w:w w:val="100"/>
        </w:rPr>
      </w:pPr>
    </w:p>
    <w:p w:rsidR="00034BC3" w:rsidRDefault="00034BC3">
      <w:pPr>
        <w:pStyle w:val="Code"/>
        <w:ind w:firstLine="280"/>
        <w:rPr>
          <w:w w:val="100"/>
        </w:rPr>
      </w:pPr>
      <w:r>
        <w:rPr>
          <w:w w:val="100"/>
        </w:rPr>
        <w:t xml:space="preserve"># </w:t>
      </w:r>
      <w:proofErr w:type="spellStart"/>
      <w:proofErr w:type="gramStart"/>
      <w:r>
        <w:rPr>
          <w:w w:val="100"/>
        </w:rPr>
        <w:t>sortindex</w:t>
      </w:r>
      <w:proofErr w:type="spellEnd"/>
      <w:proofErr w:type="gramEnd"/>
      <w:r>
        <w:rPr>
          <w:w w:val="100"/>
        </w:rPr>
        <w:t xml:space="preserve"> determines sort order on the screen.</w:t>
      </w:r>
    </w:p>
    <w:p w:rsidR="00034BC3" w:rsidRDefault="00034BC3">
      <w:pPr>
        <w:pStyle w:val="Code"/>
        <w:ind w:firstLine="280"/>
        <w:rPr>
          <w:w w:val="100"/>
        </w:rPr>
      </w:pPr>
      <w:r>
        <w:rPr>
          <w:w w:val="100"/>
        </w:rPr>
        <w:t xml:space="preserve"># </w:t>
      </w:r>
      <w:proofErr w:type="gramStart"/>
      <w:r>
        <w:rPr>
          <w:w w:val="100"/>
        </w:rPr>
        <w:t>Highest</w:t>
      </w:r>
      <w:proofErr w:type="gramEnd"/>
      <w:r>
        <w:rPr>
          <w:w w:val="100"/>
        </w:rPr>
        <w:t xml:space="preserve"> number is on top.</w:t>
      </w:r>
    </w:p>
    <w:p w:rsidR="00034BC3" w:rsidRDefault="00034BC3">
      <w:pPr>
        <w:pStyle w:val="Code"/>
        <w:ind w:firstLine="280"/>
        <w:rPr>
          <w:w w:val="100"/>
        </w:rPr>
      </w:pPr>
      <w:proofErr w:type="spellStart"/>
      <w:proofErr w:type="gramStart"/>
      <w:r>
        <w:rPr>
          <w:w w:val="100"/>
        </w:rPr>
        <w:t>sortindex</w:t>
      </w:r>
      <w:proofErr w:type="spellEnd"/>
      <w:r>
        <w:rPr>
          <w:w w:val="100"/>
        </w:rPr>
        <w:t>=</w:t>
      </w:r>
      <w:proofErr w:type="gramEnd"/>
      <w:r>
        <w:rPr>
          <w:w w:val="100"/>
        </w:rPr>
        <w:t xml:space="preserve">0   </w:t>
      </w:r>
    </w:p>
    <w:p w:rsidR="00034BC3" w:rsidRDefault="00034BC3">
      <w:pPr>
        <w:pStyle w:val="Code"/>
        <w:ind w:firstLine="280"/>
        <w:rPr>
          <w:w w:val="100"/>
        </w:rPr>
      </w:pPr>
    </w:p>
    <w:p w:rsidR="00034BC3" w:rsidRDefault="00034BC3">
      <w:pPr>
        <w:pStyle w:val="Code"/>
        <w:ind w:firstLine="280"/>
        <w:rPr>
          <w:w w:val="100"/>
        </w:rPr>
      </w:pPr>
      <w:proofErr w:type="spellStart"/>
      <w:proofErr w:type="gramStart"/>
      <w:r>
        <w:rPr>
          <w:w w:val="100"/>
        </w:rPr>
        <w:t>recordtime</w:t>
      </w:r>
      <w:proofErr w:type="spellEnd"/>
      <w:r>
        <w:rPr>
          <w:w w:val="100"/>
        </w:rPr>
        <w:t>=</w:t>
      </w:r>
      <w:proofErr w:type="gramEnd"/>
      <w:r>
        <w:rPr>
          <w:w w:val="100"/>
        </w:rPr>
        <w:t>1031651588</w:t>
      </w:r>
    </w:p>
    <w:p w:rsidR="00034BC3" w:rsidRDefault="00034BC3">
      <w:pPr>
        <w:pStyle w:val="Code"/>
        <w:ind w:firstLine="280"/>
        <w:rPr>
          <w:w w:val="100"/>
        </w:rPr>
      </w:pPr>
      <w:proofErr w:type="spellStart"/>
      <w:proofErr w:type="gramStart"/>
      <w:r>
        <w:rPr>
          <w:w w:val="100"/>
        </w:rPr>
        <w:t>resumeindex</w:t>
      </w:r>
      <w:proofErr w:type="spellEnd"/>
      <w:r>
        <w:rPr>
          <w:w w:val="100"/>
        </w:rPr>
        <w:t>=</w:t>
      </w:r>
      <w:proofErr w:type="gramEnd"/>
      <w:r>
        <w:rPr>
          <w:w w:val="100"/>
        </w:rPr>
        <w:t>141</w:t>
      </w:r>
    </w:p>
    <w:p w:rsidR="00034BC3" w:rsidRDefault="00034BC3">
      <w:pPr>
        <w:pStyle w:val="Code"/>
        <w:ind w:firstLine="280"/>
        <w:rPr>
          <w:w w:val="100"/>
        </w:rPr>
      </w:pPr>
      <w:proofErr w:type="gramStart"/>
      <w:r>
        <w:rPr>
          <w:w w:val="100"/>
        </w:rPr>
        <w:t>quality</w:t>
      </w:r>
      <w:proofErr w:type="gramEnd"/>
      <w:r>
        <w:rPr>
          <w:w w:val="100"/>
        </w:rPr>
        <w:t>={</w:t>
      </w:r>
      <w:proofErr w:type="spellStart"/>
      <w:r>
        <w:rPr>
          <w:w w:val="100"/>
        </w:rPr>
        <w:t>Digital|HD|HITS|Best|High|Medium|Basic</w:t>
      </w:r>
      <w:proofErr w:type="spellEnd"/>
      <w:r>
        <w:rPr>
          <w:w w:val="100"/>
        </w:rPr>
        <w:t>} #default is Digital</w:t>
      </w:r>
    </w:p>
    <w:p w:rsidR="00034BC3" w:rsidRDefault="00034BC3">
      <w:pPr>
        <w:pStyle w:val="Code"/>
        <w:ind w:firstLine="280"/>
        <w:rPr>
          <w:w w:val="100"/>
        </w:rPr>
      </w:pPr>
      <w:proofErr w:type="gramStart"/>
      <w:r>
        <w:rPr>
          <w:w w:val="100"/>
        </w:rPr>
        <w:t>format=</w:t>
      </w:r>
      <w:proofErr w:type="gramEnd"/>
      <w:r>
        <w:rPr>
          <w:w w:val="100"/>
        </w:rPr>
        <w:t>TS</w:t>
      </w:r>
      <w:r>
        <w:rPr>
          <w:w w:val="100"/>
        </w:rPr>
        <w:tab/>
        <w:t>#default is TS. See table below</w:t>
      </w:r>
    </w:p>
    <w:p w:rsidR="00034BC3" w:rsidRDefault="00034BC3">
      <w:pPr>
        <w:pStyle w:val="Code"/>
        <w:ind w:firstLine="280"/>
        <w:rPr>
          <w:w w:val="100"/>
        </w:rPr>
      </w:pPr>
      <w:proofErr w:type="spellStart"/>
      <w:r>
        <w:rPr>
          <w:w w:val="100"/>
        </w:rPr>
        <w:t>enc_type</w:t>
      </w:r>
      <w:proofErr w:type="spellEnd"/>
      <w:proofErr w:type="gramStart"/>
      <w:r>
        <w:rPr>
          <w:w w:val="100"/>
        </w:rPr>
        <w:t>={</w:t>
      </w:r>
      <w:proofErr w:type="gramEnd"/>
      <w:r>
        <w:rPr>
          <w:w w:val="100"/>
        </w:rPr>
        <w:t>NONE|DES|3DES} #default is none</w:t>
      </w:r>
    </w:p>
    <w:p w:rsidR="00034BC3" w:rsidRDefault="00034BC3">
      <w:pPr>
        <w:pStyle w:val="Heading1"/>
        <w:rPr>
          <w:w w:val="100"/>
        </w:rPr>
      </w:pPr>
      <w:r>
        <w:rPr>
          <w:w w:val="100"/>
        </w:rPr>
        <w:lastRenderedPageBreak/>
        <w:t xml:space="preserve">PES Stream Example </w:t>
      </w:r>
    </w:p>
    <w:p w:rsidR="00034BC3" w:rsidRDefault="00034BC3">
      <w:pPr>
        <w:pStyle w:val="Code"/>
        <w:ind w:firstLine="280"/>
        <w:rPr>
          <w:w w:val="100"/>
        </w:rPr>
      </w:pPr>
      <w:proofErr w:type="gramStart"/>
      <w:r>
        <w:rPr>
          <w:w w:val="100"/>
        </w:rPr>
        <w:t>name=</w:t>
      </w:r>
      <w:proofErr w:type="gramEnd"/>
      <w:r>
        <w:rPr>
          <w:w w:val="100"/>
        </w:rPr>
        <w:t>PES Video Stream</w:t>
      </w:r>
    </w:p>
    <w:p w:rsidR="00034BC3" w:rsidRDefault="00034BC3">
      <w:pPr>
        <w:pStyle w:val="Code"/>
        <w:ind w:firstLine="280"/>
        <w:rPr>
          <w:w w:val="100"/>
        </w:rPr>
      </w:pPr>
      <w:proofErr w:type="spellStart"/>
      <w:proofErr w:type="gramStart"/>
      <w:r>
        <w:rPr>
          <w:w w:val="100"/>
        </w:rPr>
        <w:t>mediafile</w:t>
      </w:r>
      <w:proofErr w:type="spellEnd"/>
      <w:r>
        <w:rPr>
          <w:w w:val="100"/>
        </w:rPr>
        <w:t>=</w:t>
      </w:r>
      <w:proofErr w:type="gramEnd"/>
      <w:r>
        <w:rPr>
          <w:w w:val="100"/>
        </w:rPr>
        <w:t>file.pes</w:t>
      </w:r>
    </w:p>
    <w:p w:rsidR="00034BC3" w:rsidRDefault="00034BC3">
      <w:pPr>
        <w:pStyle w:val="Code"/>
        <w:ind w:firstLine="280"/>
        <w:rPr>
          <w:w w:val="100"/>
        </w:rPr>
      </w:pPr>
      <w:r>
        <w:rPr>
          <w:w w:val="100"/>
        </w:rPr>
        <w:t xml:space="preserve"># </w:t>
      </w:r>
      <w:proofErr w:type="spellStart"/>
      <w:proofErr w:type="gramStart"/>
      <w:r>
        <w:rPr>
          <w:w w:val="100"/>
        </w:rPr>
        <w:t>vidpid</w:t>
      </w:r>
      <w:proofErr w:type="spellEnd"/>
      <w:proofErr w:type="gramEnd"/>
      <w:r>
        <w:rPr>
          <w:w w:val="100"/>
        </w:rPr>
        <w:t xml:space="preserve"> is the Stream ID for PES</w:t>
      </w:r>
    </w:p>
    <w:p w:rsidR="00034BC3" w:rsidRDefault="00034BC3">
      <w:pPr>
        <w:pStyle w:val="Code"/>
        <w:ind w:firstLine="280"/>
        <w:rPr>
          <w:w w:val="100"/>
        </w:rPr>
      </w:pPr>
      <w:proofErr w:type="spellStart"/>
      <w:proofErr w:type="gramStart"/>
      <w:r>
        <w:rPr>
          <w:w w:val="100"/>
        </w:rPr>
        <w:t>vidpid</w:t>
      </w:r>
      <w:proofErr w:type="spellEnd"/>
      <w:r>
        <w:rPr>
          <w:w w:val="100"/>
        </w:rPr>
        <w:t>=</w:t>
      </w:r>
      <w:proofErr w:type="gramEnd"/>
      <w:r>
        <w:rPr>
          <w:w w:val="100"/>
        </w:rPr>
        <w:t>0xE0</w:t>
      </w:r>
    </w:p>
    <w:p w:rsidR="00034BC3" w:rsidRDefault="00034BC3">
      <w:pPr>
        <w:pStyle w:val="Code"/>
        <w:ind w:firstLine="280"/>
        <w:rPr>
          <w:w w:val="100"/>
        </w:rPr>
      </w:pPr>
      <w:proofErr w:type="gramStart"/>
      <w:r>
        <w:rPr>
          <w:w w:val="100"/>
        </w:rPr>
        <w:t>format=</w:t>
      </w:r>
      <w:proofErr w:type="gramEnd"/>
      <w:r>
        <w:rPr>
          <w:w w:val="100"/>
        </w:rPr>
        <w:t>PES</w:t>
      </w:r>
    </w:p>
    <w:p w:rsidR="00034BC3" w:rsidRDefault="00034BC3">
      <w:pPr>
        <w:pStyle w:val="Heading1"/>
        <w:rPr>
          <w:w w:val="100"/>
        </w:rPr>
      </w:pPr>
      <w:r>
        <w:rPr>
          <w:w w:val="100"/>
        </w:rPr>
        <w:t xml:space="preserve">ES Stream Example </w:t>
      </w:r>
    </w:p>
    <w:p w:rsidR="00034BC3" w:rsidRDefault="00034BC3">
      <w:pPr>
        <w:pStyle w:val="Code"/>
        <w:ind w:firstLine="280"/>
        <w:rPr>
          <w:w w:val="100"/>
        </w:rPr>
      </w:pPr>
      <w:proofErr w:type="gramStart"/>
      <w:r>
        <w:rPr>
          <w:w w:val="100"/>
        </w:rPr>
        <w:t>name=</w:t>
      </w:r>
      <w:proofErr w:type="gramEnd"/>
      <w:r>
        <w:rPr>
          <w:w w:val="100"/>
        </w:rPr>
        <w:t>ES Video Stream</w:t>
      </w:r>
    </w:p>
    <w:p w:rsidR="00034BC3" w:rsidRDefault="00034BC3">
      <w:pPr>
        <w:pStyle w:val="Code"/>
        <w:ind w:firstLine="280"/>
        <w:rPr>
          <w:w w:val="100"/>
        </w:rPr>
      </w:pPr>
      <w:proofErr w:type="spellStart"/>
      <w:proofErr w:type="gramStart"/>
      <w:r>
        <w:rPr>
          <w:w w:val="100"/>
        </w:rPr>
        <w:t>mediafile</w:t>
      </w:r>
      <w:proofErr w:type="spellEnd"/>
      <w:r>
        <w:rPr>
          <w:w w:val="100"/>
        </w:rPr>
        <w:t>=</w:t>
      </w:r>
      <w:proofErr w:type="gramEnd"/>
      <w:r>
        <w:rPr>
          <w:w w:val="100"/>
        </w:rPr>
        <w:t>file.es</w:t>
      </w:r>
    </w:p>
    <w:p w:rsidR="00034BC3" w:rsidRDefault="00034BC3">
      <w:pPr>
        <w:pStyle w:val="Code"/>
        <w:ind w:firstLine="280"/>
        <w:rPr>
          <w:w w:val="100"/>
        </w:rPr>
      </w:pPr>
      <w:r>
        <w:rPr>
          <w:w w:val="100"/>
        </w:rPr>
        <w:t xml:space="preserve"># </w:t>
      </w:r>
      <w:proofErr w:type="gramStart"/>
      <w:r>
        <w:rPr>
          <w:w w:val="100"/>
        </w:rPr>
        <w:t>Setting</w:t>
      </w:r>
      <w:proofErr w:type="gramEnd"/>
      <w:r>
        <w:rPr>
          <w:w w:val="100"/>
        </w:rPr>
        <w:t xml:space="preserve"> the </w:t>
      </w:r>
      <w:proofErr w:type="spellStart"/>
      <w:r>
        <w:rPr>
          <w:w w:val="100"/>
        </w:rPr>
        <w:t>vidpid</w:t>
      </w:r>
      <w:proofErr w:type="spellEnd"/>
      <w:r>
        <w:rPr>
          <w:w w:val="100"/>
        </w:rPr>
        <w:t xml:space="preserve"> to non-zero means that this is a video stream</w:t>
      </w:r>
    </w:p>
    <w:p w:rsidR="00034BC3" w:rsidRDefault="00034BC3">
      <w:pPr>
        <w:pStyle w:val="Code"/>
        <w:ind w:firstLine="280"/>
        <w:rPr>
          <w:w w:val="100"/>
        </w:rPr>
      </w:pPr>
      <w:proofErr w:type="spellStart"/>
      <w:proofErr w:type="gramStart"/>
      <w:r>
        <w:rPr>
          <w:w w:val="100"/>
        </w:rPr>
        <w:t>vidpid</w:t>
      </w:r>
      <w:proofErr w:type="spellEnd"/>
      <w:r>
        <w:rPr>
          <w:w w:val="100"/>
        </w:rPr>
        <w:t>=</w:t>
      </w:r>
      <w:proofErr w:type="gramEnd"/>
      <w:r>
        <w:rPr>
          <w:w w:val="100"/>
        </w:rPr>
        <w:t>1</w:t>
      </w:r>
    </w:p>
    <w:p w:rsidR="00034BC3" w:rsidRDefault="00034BC3">
      <w:pPr>
        <w:pStyle w:val="Code"/>
        <w:ind w:firstLine="280"/>
        <w:rPr>
          <w:w w:val="100"/>
        </w:rPr>
      </w:pPr>
      <w:proofErr w:type="gramStart"/>
      <w:r>
        <w:rPr>
          <w:w w:val="100"/>
        </w:rPr>
        <w:t>format=</w:t>
      </w:r>
      <w:proofErr w:type="gramEnd"/>
      <w:r>
        <w:rPr>
          <w:w w:val="100"/>
        </w:rPr>
        <w:t>ES</w:t>
      </w:r>
    </w:p>
    <w:p w:rsidR="00034BC3" w:rsidRDefault="00034BC3">
      <w:pPr>
        <w:pStyle w:val="Heading1"/>
        <w:rPr>
          <w:w w:val="100"/>
        </w:rPr>
      </w:pPr>
      <w:r>
        <w:rPr>
          <w:w w:val="100"/>
        </w:rPr>
        <w:t>Values</w:t>
      </w:r>
    </w:p>
    <w:tbl>
      <w:tblPr>
        <w:tblW w:w="0" w:type="auto"/>
        <w:tblInd w:w="20" w:type="dxa"/>
        <w:tblLayout w:type="fixed"/>
        <w:tblCellMar>
          <w:top w:w="80" w:type="dxa"/>
          <w:left w:w="20" w:type="dxa"/>
          <w:bottom w:w="40" w:type="dxa"/>
          <w:right w:w="20" w:type="dxa"/>
        </w:tblCellMar>
        <w:tblLook w:val="0000"/>
      </w:tblPr>
      <w:tblGrid>
        <w:gridCol w:w="3740"/>
        <w:gridCol w:w="4880"/>
      </w:tblGrid>
      <w:tr w:rsidR="00034BC3">
        <w:tc>
          <w:tcPr>
            <w:tcW w:w="862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40"/>
              </w:numPr>
            </w:pPr>
            <w:r>
              <w:rPr>
                <w:i/>
                <w:iCs/>
                <w:w w:val="100"/>
              </w:rPr>
              <w:t>Values for the format Field</w:t>
            </w:r>
          </w:p>
        </w:tc>
      </w:tr>
      <w:tr w:rsidR="00034BC3">
        <w:trPr>
          <w:trHeight w:val="380"/>
        </w:trPr>
        <w:tc>
          <w:tcPr>
            <w:tcW w:w="374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Value for the format field</w:t>
            </w:r>
          </w:p>
        </w:tc>
        <w:tc>
          <w:tcPr>
            <w:tcW w:w="488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Meaning</w:t>
            </w:r>
          </w:p>
        </w:tc>
      </w:tr>
      <w:tr w:rsidR="00034BC3">
        <w:trPr>
          <w:trHeight w:val="300"/>
        </w:trPr>
        <w:tc>
          <w:tcPr>
            <w:tcW w:w="37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TS</w:t>
            </w:r>
          </w:p>
        </w:tc>
        <w:tc>
          <w:tcPr>
            <w:tcW w:w="4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MPEG-2 Transport with MPEG-2 Video</w:t>
            </w:r>
          </w:p>
        </w:tc>
      </w:tr>
      <w:tr w:rsidR="00034BC3">
        <w:trPr>
          <w:trHeight w:val="300"/>
        </w:trPr>
        <w:tc>
          <w:tcPr>
            <w:tcW w:w="37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PES</w:t>
            </w:r>
          </w:p>
        </w:tc>
        <w:tc>
          <w:tcPr>
            <w:tcW w:w="4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MPEG-2 PES with MPEG-2 Video</w:t>
            </w:r>
          </w:p>
        </w:tc>
      </w:tr>
      <w:tr w:rsidR="00034BC3">
        <w:trPr>
          <w:trHeight w:val="300"/>
        </w:trPr>
        <w:tc>
          <w:tcPr>
            <w:tcW w:w="37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ES</w:t>
            </w:r>
          </w:p>
        </w:tc>
        <w:tc>
          <w:tcPr>
            <w:tcW w:w="4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MPEG-2 Video Elementary Stream</w:t>
            </w:r>
          </w:p>
        </w:tc>
      </w:tr>
      <w:tr w:rsidR="00034BC3">
        <w:trPr>
          <w:trHeight w:val="300"/>
        </w:trPr>
        <w:tc>
          <w:tcPr>
            <w:tcW w:w="37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AVC_TS, AVC_PES, AVC_ES</w:t>
            </w:r>
          </w:p>
        </w:tc>
        <w:tc>
          <w:tcPr>
            <w:tcW w:w="4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See above, but with AVC/H264/MPEG-4 Part 10 video</w:t>
            </w:r>
          </w:p>
        </w:tc>
      </w:tr>
      <w:tr w:rsidR="00034BC3">
        <w:trPr>
          <w:trHeight w:val="300"/>
        </w:trPr>
        <w:tc>
          <w:tcPr>
            <w:tcW w:w="37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VC1_TS, VC1_PES, VC1_ES, VC1_ASF</w:t>
            </w:r>
          </w:p>
        </w:tc>
        <w:tc>
          <w:tcPr>
            <w:tcW w:w="4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See above, but with VC-1 video</w:t>
            </w:r>
          </w:p>
        </w:tc>
      </w:tr>
      <w:tr w:rsidR="00034BC3">
        <w:trPr>
          <w:trHeight w:val="300"/>
        </w:trPr>
        <w:tc>
          <w:tcPr>
            <w:tcW w:w="37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DIVX_TS, DIVX_PES, DIVX_ES, DIVX_ASF</w:t>
            </w:r>
          </w:p>
        </w:tc>
        <w:tc>
          <w:tcPr>
            <w:tcW w:w="4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See above, but with </w:t>
            </w:r>
            <w:proofErr w:type="spellStart"/>
            <w:r>
              <w:rPr>
                <w:w w:val="100"/>
              </w:rPr>
              <w:t>DivX</w:t>
            </w:r>
            <w:proofErr w:type="spellEnd"/>
            <w:r>
              <w:rPr>
                <w:w w:val="100"/>
              </w:rPr>
              <w:t xml:space="preserve"> (MPEG-4 Part 2)</w:t>
            </w:r>
          </w:p>
        </w:tc>
      </w:tr>
      <w:tr w:rsidR="00034BC3">
        <w:trPr>
          <w:trHeight w:val="300"/>
        </w:trPr>
        <w:tc>
          <w:tcPr>
            <w:tcW w:w="37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DIRECT_TV_ES</w:t>
            </w:r>
          </w:p>
        </w:tc>
        <w:tc>
          <w:tcPr>
            <w:tcW w:w="4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Direct TV Transport (DSS) with ES MPEG-2 Video Payload</w:t>
            </w:r>
          </w:p>
        </w:tc>
      </w:tr>
      <w:tr w:rsidR="00034BC3">
        <w:trPr>
          <w:trHeight w:val="500"/>
        </w:trPr>
        <w:tc>
          <w:tcPr>
            <w:tcW w:w="37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DIRECT_TV_PES</w:t>
            </w:r>
          </w:p>
        </w:tc>
        <w:tc>
          <w:tcPr>
            <w:tcW w:w="4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Direct TV Transport (DSS) with PES Payload with MPEG-2 Video Payload</w:t>
            </w:r>
          </w:p>
        </w:tc>
      </w:tr>
    </w:tbl>
    <w:p w:rsidR="00034BC3" w:rsidRDefault="00034BC3">
      <w:pPr>
        <w:pStyle w:val="TableAnchor"/>
        <w:rPr>
          <w:w w:val="100"/>
        </w:rPr>
      </w:pPr>
    </w:p>
    <w:tbl>
      <w:tblPr>
        <w:tblW w:w="0" w:type="auto"/>
        <w:tblInd w:w="20" w:type="dxa"/>
        <w:tblLayout w:type="fixed"/>
        <w:tblCellMar>
          <w:top w:w="80" w:type="dxa"/>
          <w:left w:w="20" w:type="dxa"/>
          <w:bottom w:w="40" w:type="dxa"/>
          <w:right w:w="20" w:type="dxa"/>
        </w:tblCellMar>
        <w:tblLook w:val="0000"/>
      </w:tblPr>
      <w:tblGrid>
        <w:gridCol w:w="3600"/>
        <w:gridCol w:w="1440"/>
        <w:gridCol w:w="4680"/>
      </w:tblGrid>
      <w:tr w:rsidR="00034BC3">
        <w:tc>
          <w:tcPr>
            <w:tcW w:w="9720" w:type="dxa"/>
            <w:gridSpan w:val="3"/>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41"/>
              </w:numPr>
            </w:pPr>
            <w:bookmarkStart w:id="25" w:name="RTF340037003500330032003a00"/>
            <w:r>
              <w:rPr>
                <w:i/>
                <w:iCs/>
                <w:w w:val="100"/>
              </w:rPr>
              <w:t xml:space="preserve">Values for the </w:t>
            </w:r>
            <w:proofErr w:type="spellStart"/>
            <w:r>
              <w:rPr>
                <w:i/>
                <w:iCs/>
                <w:w w:val="100"/>
              </w:rPr>
              <w:t>audtype</w:t>
            </w:r>
            <w:proofErr w:type="spellEnd"/>
            <w:r>
              <w:rPr>
                <w:i/>
                <w:iCs/>
                <w:w w:val="100"/>
              </w:rPr>
              <w:t xml:space="preserve"> field</w:t>
            </w:r>
            <w:bookmarkEnd w:id="25"/>
          </w:p>
        </w:tc>
      </w:tr>
      <w:tr w:rsidR="00034BC3">
        <w:trPr>
          <w:trHeight w:val="380"/>
        </w:trPr>
        <w:tc>
          <w:tcPr>
            <w:tcW w:w="360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Values for the </w:t>
            </w:r>
            <w:proofErr w:type="spellStart"/>
            <w:r>
              <w:rPr>
                <w:i/>
                <w:iCs/>
                <w:w w:val="100"/>
              </w:rPr>
              <w:t>audtype</w:t>
            </w:r>
            <w:proofErr w:type="spellEnd"/>
            <w:r>
              <w:rPr>
                <w:i/>
                <w:iCs/>
                <w:w w:val="100"/>
              </w:rPr>
              <w:t xml:space="preserve"> field</w:t>
            </w:r>
          </w:p>
        </w:tc>
        <w:tc>
          <w:tcPr>
            <w:tcW w:w="144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Value</w:t>
            </w:r>
          </w:p>
        </w:tc>
        <w:tc>
          <w:tcPr>
            <w:tcW w:w="468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Meaning</w:t>
            </w:r>
          </w:p>
        </w:tc>
      </w:tr>
      <w:tr w:rsidR="00034BC3">
        <w:trPr>
          <w:trHeight w:val="3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MPEG, MPEG1, MPEG1L2</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0x03</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MPEG1/2 layer 1/2 </w:t>
            </w:r>
          </w:p>
        </w:tc>
      </w:tr>
      <w:tr w:rsidR="00034BC3">
        <w:trPr>
          <w:trHeight w:val="3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MP3, MPEG1L3</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0x01</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MPEG1/2 layer 3</w:t>
            </w:r>
          </w:p>
        </w:tc>
      </w:tr>
      <w:tr w:rsidR="00034BC3">
        <w:trPr>
          <w:trHeight w:val="3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AC3</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0x81</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AC3 (aka Dolby Digital, DD)</w:t>
            </w:r>
          </w:p>
        </w:tc>
      </w:tr>
      <w:tr w:rsidR="00034BC3">
        <w:trPr>
          <w:trHeight w:val="3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AC3+, DDP</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0x06</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AC3 Plus (aka Dolby Digital Plus, DDP)</w:t>
            </w:r>
          </w:p>
        </w:tc>
      </w:tr>
      <w:tr w:rsidR="00034BC3">
        <w:trPr>
          <w:trHeight w:val="3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AAC</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0x0F</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AAC</w:t>
            </w:r>
          </w:p>
        </w:tc>
      </w:tr>
      <w:tr w:rsidR="00034BC3">
        <w:trPr>
          <w:trHeight w:val="5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lastRenderedPageBreak/>
              <w:t>AAC+</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0x11</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AAC Plus (aka AAC-HE, AAC plus SBR) for ADTS streams.</w:t>
            </w:r>
          </w:p>
        </w:tc>
      </w:tr>
      <w:tr w:rsidR="00034BC3">
        <w:trPr>
          <w:trHeight w:val="3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AAC+_LOAS</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0x12</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AAC Plus for LOAS streams.</w:t>
            </w:r>
          </w:p>
        </w:tc>
      </w:tr>
      <w:tr w:rsidR="00034BC3">
        <w:trPr>
          <w:trHeight w:val="3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DTS</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0x82</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Digital Theater Systems, Surround sound</w:t>
            </w:r>
          </w:p>
        </w:tc>
      </w:tr>
      <w:tr w:rsidR="00034BC3">
        <w:trPr>
          <w:trHeight w:val="3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LPCM_HDDVD</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0x83</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LPCM for HD-DVD</w:t>
            </w:r>
          </w:p>
        </w:tc>
      </w:tr>
      <w:tr w:rsidR="00034BC3">
        <w:trPr>
          <w:trHeight w:val="3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LCPM_BLURAY</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0x84</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LPCM for Blu-ray™</w:t>
            </w:r>
          </w:p>
        </w:tc>
      </w:tr>
      <w:tr w:rsidR="00034BC3">
        <w:trPr>
          <w:trHeight w:val="3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DTSHD</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0x85</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Digital Theater Systems, Surround sound HD</w:t>
            </w:r>
          </w:p>
        </w:tc>
      </w:tr>
      <w:tr w:rsidR="00034BC3">
        <w:trPr>
          <w:trHeight w:val="3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WMA, WMASTD</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0x86</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Windows Media Audio, standard format</w:t>
            </w:r>
          </w:p>
        </w:tc>
      </w:tr>
      <w:tr w:rsidR="00034BC3">
        <w:trPr>
          <w:trHeight w:val="3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WMAPRO</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0x87</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Windows Media Pro Audio, standard format</w:t>
            </w:r>
          </w:p>
        </w:tc>
      </w:tr>
      <w:tr w:rsidR="00034BC3">
        <w:trPr>
          <w:trHeight w:val="3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LPCM_DVD</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0x88</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LPCM, DVD mode</w:t>
            </w:r>
          </w:p>
        </w:tc>
      </w:tr>
    </w:tbl>
    <w:p w:rsidR="00034BC3" w:rsidRDefault="00034BC3">
      <w:pPr>
        <w:pStyle w:val="TableAnchor"/>
        <w:rPr>
          <w:w w:val="100"/>
        </w:rPr>
      </w:pPr>
    </w:p>
    <w:tbl>
      <w:tblPr>
        <w:tblW w:w="0" w:type="auto"/>
        <w:tblInd w:w="20" w:type="dxa"/>
        <w:tblLayout w:type="fixed"/>
        <w:tblCellMar>
          <w:top w:w="80" w:type="dxa"/>
          <w:left w:w="20" w:type="dxa"/>
          <w:bottom w:w="40" w:type="dxa"/>
          <w:right w:w="20" w:type="dxa"/>
        </w:tblCellMar>
        <w:tblLook w:val="0000"/>
      </w:tblPr>
      <w:tblGrid>
        <w:gridCol w:w="3600"/>
        <w:gridCol w:w="1440"/>
        <w:gridCol w:w="4680"/>
      </w:tblGrid>
      <w:tr w:rsidR="00034BC3">
        <w:tc>
          <w:tcPr>
            <w:tcW w:w="9720" w:type="dxa"/>
            <w:gridSpan w:val="3"/>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42"/>
              </w:numPr>
            </w:pPr>
            <w:bookmarkStart w:id="26" w:name="RTF390034003100330037003a00"/>
            <w:r>
              <w:rPr>
                <w:i/>
                <w:iCs/>
                <w:w w:val="100"/>
              </w:rPr>
              <w:t xml:space="preserve">Values for the </w:t>
            </w:r>
            <w:proofErr w:type="spellStart"/>
            <w:r>
              <w:rPr>
                <w:i/>
                <w:iCs/>
                <w:w w:val="100"/>
              </w:rPr>
              <w:t>vidtype</w:t>
            </w:r>
            <w:proofErr w:type="spellEnd"/>
            <w:r>
              <w:rPr>
                <w:i/>
                <w:iCs/>
                <w:w w:val="100"/>
              </w:rPr>
              <w:t xml:space="preserve"> field</w:t>
            </w:r>
            <w:bookmarkEnd w:id="26"/>
          </w:p>
        </w:tc>
      </w:tr>
      <w:tr w:rsidR="00034BC3">
        <w:trPr>
          <w:trHeight w:val="380"/>
        </w:trPr>
        <w:tc>
          <w:tcPr>
            <w:tcW w:w="360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Values for the </w:t>
            </w:r>
            <w:proofErr w:type="spellStart"/>
            <w:r>
              <w:rPr>
                <w:i/>
                <w:iCs/>
                <w:w w:val="100"/>
              </w:rPr>
              <w:t>vidtype</w:t>
            </w:r>
            <w:proofErr w:type="spellEnd"/>
            <w:r>
              <w:rPr>
                <w:i/>
                <w:iCs/>
                <w:w w:val="100"/>
              </w:rPr>
              <w:t xml:space="preserve"> field</w:t>
            </w:r>
          </w:p>
        </w:tc>
        <w:tc>
          <w:tcPr>
            <w:tcW w:w="144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Value</w:t>
            </w:r>
          </w:p>
        </w:tc>
        <w:tc>
          <w:tcPr>
            <w:tcW w:w="468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Meaning</w:t>
            </w:r>
          </w:p>
        </w:tc>
      </w:tr>
      <w:tr w:rsidR="00034BC3">
        <w:trPr>
          <w:trHeight w:val="3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MPEG2, MPEG</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0x01</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MPEG-2 Video (ISO/IEC 13818-2)</w:t>
            </w:r>
          </w:p>
        </w:tc>
      </w:tr>
      <w:tr w:rsidR="00034BC3">
        <w:trPr>
          <w:trHeight w:val="3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MPEG1</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0x02</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MPEG-1 Video (ISO/IEC 11172-2)</w:t>
            </w:r>
          </w:p>
        </w:tc>
      </w:tr>
      <w:tr w:rsidR="00034BC3">
        <w:trPr>
          <w:trHeight w:val="3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AVC, H264, H.264</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0x1B</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H.264 (ITU-T) or ISO/IEC 14496-10/MPEG-4 AVC</w:t>
            </w:r>
          </w:p>
        </w:tc>
      </w:tr>
      <w:tr w:rsidR="00034BC3">
        <w:trPr>
          <w:trHeight w:val="3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H263, H.263</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0x1A</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H.263 Video</w:t>
            </w:r>
          </w:p>
        </w:tc>
      </w:tr>
      <w:tr w:rsidR="00034BC3">
        <w:trPr>
          <w:trHeight w:val="3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VC1, VC-1</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0xEA</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VC-1 Advanced Profile</w:t>
            </w:r>
          </w:p>
        </w:tc>
      </w:tr>
      <w:tr w:rsidR="00034BC3">
        <w:trPr>
          <w:trHeight w:val="3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VC1SM, VC1-SM, VC-1SM,VC-1-SM</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0xEB</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VC-1 Simple &amp; Main Profile</w:t>
            </w:r>
          </w:p>
        </w:tc>
      </w:tr>
      <w:tr w:rsidR="00034BC3">
        <w:trPr>
          <w:trHeight w:val="3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Divx3, DivX-3</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0x311</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DivX</w:t>
            </w:r>
            <w:proofErr w:type="spellEnd"/>
            <w:r>
              <w:rPr>
                <w:w w:val="100"/>
              </w:rPr>
              <w:t xml:space="preserve"> 3.11 coded video</w:t>
            </w:r>
          </w:p>
        </w:tc>
      </w:tr>
      <w:tr w:rsidR="00034BC3">
        <w:trPr>
          <w:trHeight w:val="300"/>
        </w:trPr>
        <w:tc>
          <w:tcPr>
            <w:tcW w:w="36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MPEG4, MPEG4-2</w:t>
            </w:r>
          </w:p>
        </w:tc>
        <w:tc>
          <w:tcPr>
            <w:tcW w:w="14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0x10</w:t>
            </w:r>
          </w:p>
        </w:tc>
        <w:tc>
          <w:tcPr>
            <w:tcW w:w="46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MPEG-4 Part 2 Video</w:t>
            </w:r>
          </w:p>
        </w:tc>
      </w:tr>
    </w:tbl>
    <w:p w:rsidR="00034BC3" w:rsidRDefault="00034BC3">
      <w:pPr>
        <w:pStyle w:val="TableAnchor"/>
        <w:rPr>
          <w:w w:val="100"/>
        </w:rPr>
      </w:pPr>
    </w:p>
    <w:p w:rsidR="00034BC3" w:rsidRDefault="00034BC3" w:rsidP="00D31655">
      <w:pPr>
        <w:pStyle w:val="Section"/>
        <w:numPr>
          <w:ilvl w:val="0"/>
          <w:numId w:val="43"/>
        </w:numPr>
        <w:rPr>
          <w:spacing w:val="36"/>
          <w:w w:val="100"/>
        </w:rPr>
      </w:pPr>
      <w:bookmarkStart w:id="27" w:name="RTF5f0054006f00630036003500"/>
      <w:r>
        <w:rPr>
          <w:spacing w:val="36"/>
          <w:w w:val="100"/>
        </w:rPr>
        <w:lastRenderedPageBreak/>
        <w:t>Bru</w:t>
      </w:r>
      <w:bookmarkEnd w:id="27"/>
      <w:r>
        <w:rPr>
          <w:spacing w:val="36"/>
          <w:w w:val="100"/>
        </w:rPr>
        <w:t>tus Scripting</w:t>
      </w:r>
    </w:p>
    <w:p w:rsidR="00034BC3" w:rsidRDefault="00034BC3">
      <w:pPr>
        <w:pStyle w:val="Body"/>
        <w:rPr>
          <w:w w:val="100"/>
        </w:rPr>
      </w:pPr>
      <w:r>
        <w:rPr>
          <w:w w:val="100"/>
        </w:rPr>
        <w:t xml:space="preserve">Brutus has a very simple scripting interface. The easiest way to learn scripting is to use the interactive mode. Start Brutus with the </w:t>
      </w:r>
      <w:r>
        <w:rPr>
          <w:rStyle w:val="CodeFont"/>
        </w:rPr>
        <w:t>--exec</w:t>
      </w:r>
      <w:r>
        <w:rPr>
          <w:w w:val="100"/>
        </w:rPr>
        <w:t xml:space="preserve"> command line option. You see a </w:t>
      </w:r>
      <w:r>
        <w:rPr>
          <w:rStyle w:val="CodeFont"/>
        </w:rPr>
        <w:t>Brutus&gt;</w:t>
      </w:r>
      <w:r>
        <w:rPr>
          <w:w w:val="100"/>
        </w:rPr>
        <w:t xml:space="preserve"> prompt. Type </w:t>
      </w:r>
      <w:r>
        <w:rPr>
          <w:rStyle w:val="CodeFont"/>
        </w:rPr>
        <w:t>help</w:t>
      </w:r>
      <w:r>
        <w:rPr>
          <w:w w:val="100"/>
        </w:rPr>
        <w:t xml:space="preserve"> and press </w:t>
      </w:r>
      <w:r>
        <w:rPr>
          <w:b/>
          <w:bCs/>
          <w:w w:val="100"/>
        </w:rPr>
        <w:t>Enter</w:t>
      </w:r>
      <w:r>
        <w:rPr>
          <w:w w:val="100"/>
        </w:rPr>
        <w:t xml:space="preserve">. </w:t>
      </w:r>
    </w:p>
    <w:p w:rsidR="00034BC3" w:rsidRDefault="00034BC3">
      <w:pPr>
        <w:pStyle w:val="Code"/>
        <w:rPr>
          <w:w w:val="100"/>
        </w:rPr>
      </w:pPr>
      <w:r>
        <w:rPr>
          <w:w w:val="100"/>
        </w:rPr>
        <w:t> </w:t>
      </w:r>
      <w:r>
        <w:rPr>
          <w:w w:val="100"/>
        </w:rPr>
        <w:t xml:space="preserve">$ </w:t>
      </w:r>
      <w:proofErr w:type="spellStart"/>
      <w:proofErr w:type="gramStart"/>
      <w:r>
        <w:rPr>
          <w:w w:val="100"/>
        </w:rPr>
        <w:t>settop</w:t>
      </w:r>
      <w:proofErr w:type="spellEnd"/>
      <w:proofErr w:type="gramEnd"/>
      <w:r>
        <w:rPr>
          <w:w w:val="100"/>
        </w:rPr>
        <w:t xml:space="preserve"> </w:t>
      </w:r>
      <w:proofErr w:type="spellStart"/>
      <w:r>
        <w:rPr>
          <w:w w:val="100"/>
        </w:rPr>
        <w:t>brutus</w:t>
      </w:r>
      <w:proofErr w:type="spellEnd"/>
      <w:r>
        <w:rPr>
          <w:w w:val="100"/>
        </w:rPr>
        <w:t xml:space="preserve"> --exec</w:t>
      </w:r>
    </w:p>
    <w:p w:rsidR="00034BC3" w:rsidRDefault="00034BC3">
      <w:pPr>
        <w:pStyle w:val="Code"/>
        <w:rPr>
          <w:w w:val="100"/>
        </w:rPr>
      </w:pPr>
      <w:r>
        <w:rPr>
          <w:w w:val="100"/>
        </w:rPr>
        <w:t> </w:t>
      </w:r>
      <w:r>
        <w:rPr>
          <w:w w:val="100"/>
        </w:rPr>
        <w:t>Brutus&gt;help</w:t>
      </w:r>
    </w:p>
    <w:p w:rsidR="00034BC3" w:rsidRDefault="00034BC3">
      <w:pPr>
        <w:pStyle w:val="Body"/>
        <w:rPr>
          <w:w w:val="100"/>
        </w:rPr>
      </w:pPr>
      <w:r>
        <w:rPr>
          <w:w w:val="100"/>
        </w:rPr>
        <w:t xml:space="preserve">Type </w:t>
      </w:r>
      <w:r>
        <w:rPr>
          <w:rStyle w:val="CodeFont"/>
        </w:rPr>
        <w:t>quit</w:t>
      </w:r>
      <w:r>
        <w:rPr>
          <w:w w:val="100"/>
        </w:rPr>
        <w:t xml:space="preserve"> </w:t>
      </w:r>
      <w:proofErr w:type="gramStart"/>
      <w:r>
        <w:rPr>
          <w:w w:val="100"/>
        </w:rPr>
        <w:t>to exit</w:t>
      </w:r>
      <w:proofErr w:type="gramEnd"/>
      <w:r>
        <w:rPr>
          <w:w w:val="100"/>
        </w:rPr>
        <w:t xml:space="preserve"> Brutus cleanly. You can also press </w:t>
      </w:r>
      <w:r>
        <w:rPr>
          <w:b/>
          <w:bCs/>
          <w:w w:val="100"/>
        </w:rPr>
        <w:t>Ctrl-C</w:t>
      </w:r>
      <w:r>
        <w:rPr>
          <w:w w:val="100"/>
        </w:rPr>
        <w:t xml:space="preserve"> to exit immediately, but it might leave the hardware in a bad state. </w:t>
      </w:r>
    </w:p>
    <w:p w:rsidR="00034BC3" w:rsidRDefault="00034BC3">
      <w:pPr>
        <w:pStyle w:val="Heading1"/>
        <w:rPr>
          <w:w w:val="100"/>
        </w:rPr>
      </w:pPr>
      <w:r>
        <w:rPr>
          <w:w w:val="100"/>
        </w:rPr>
        <w:t xml:space="preserve">Brutus Scripting Overview </w:t>
      </w:r>
    </w:p>
    <w:p w:rsidR="00034BC3" w:rsidRDefault="00034BC3">
      <w:pPr>
        <w:pStyle w:val="Body"/>
        <w:rPr>
          <w:w w:val="100"/>
        </w:rPr>
      </w:pPr>
      <w:r>
        <w:rPr>
          <w:w w:val="100"/>
        </w:rPr>
        <w:t xml:space="preserve">A script is a series of input commands and execution commands. Anything you can do with a remote, you can do with a script. There are also some general functions, like </w:t>
      </w:r>
      <w:proofErr w:type="gramStart"/>
      <w:r>
        <w:rPr>
          <w:w w:val="100"/>
        </w:rPr>
        <w:t>play(</w:t>
      </w:r>
      <w:proofErr w:type="gramEnd"/>
      <w:r>
        <w:rPr>
          <w:w w:val="100"/>
        </w:rPr>
        <w:t xml:space="preserve">#), that perform multiple commands. </w:t>
      </w:r>
    </w:p>
    <w:p w:rsidR="00034BC3" w:rsidRDefault="00034BC3">
      <w:pPr>
        <w:pStyle w:val="Body"/>
        <w:rPr>
          <w:w w:val="100"/>
        </w:rPr>
      </w:pPr>
      <w:r>
        <w:rPr>
          <w:w w:val="100"/>
        </w:rPr>
        <w:t xml:space="preserve">Multiple commands can be specified on a single input line when separated by semi-colons. A </w:t>
      </w:r>
      <w:r>
        <w:rPr>
          <w:rStyle w:val="CodeFont"/>
        </w:rPr>
        <w:t>#</w:t>
      </w:r>
      <w:r>
        <w:rPr>
          <w:w w:val="100"/>
        </w:rPr>
        <w:t xml:space="preserve"> on a command line indicates the start of a comment (the remaining text is discarded).</w:t>
      </w:r>
    </w:p>
    <w:p w:rsidR="00034BC3" w:rsidRDefault="00034BC3">
      <w:pPr>
        <w:pStyle w:val="Body"/>
        <w:rPr>
          <w:w w:val="100"/>
        </w:rPr>
      </w:pPr>
      <w:r>
        <w:rPr>
          <w:w w:val="100"/>
        </w:rPr>
        <w:t xml:space="preserve">The script system does not support conditionals and error-checking. By creating multiple scripts that all end with the </w:t>
      </w:r>
      <w:r>
        <w:rPr>
          <w:rStyle w:val="CodeFont"/>
        </w:rPr>
        <w:t>quit</w:t>
      </w:r>
      <w:r>
        <w:rPr>
          <w:w w:val="100"/>
        </w:rPr>
        <w:t xml:space="preserve"> command, you can then create scripts (like bash or </w:t>
      </w:r>
      <w:proofErr w:type="spellStart"/>
      <w:r>
        <w:rPr>
          <w:w w:val="100"/>
        </w:rPr>
        <w:t>perl</w:t>
      </w:r>
      <w:proofErr w:type="spellEnd"/>
      <w:r>
        <w:rPr>
          <w:w w:val="100"/>
        </w:rPr>
        <w:t xml:space="preserve"> scripts) that can control Brutus in a variety of configurations.</w:t>
      </w:r>
    </w:p>
    <w:p w:rsidR="00034BC3" w:rsidRDefault="00034BC3">
      <w:pPr>
        <w:pStyle w:val="Heading1"/>
        <w:spacing w:before="340"/>
        <w:rPr>
          <w:w w:val="100"/>
        </w:rPr>
      </w:pPr>
      <w:r>
        <w:rPr>
          <w:w w:val="100"/>
        </w:rPr>
        <w:t xml:space="preserve">Running a Script File </w:t>
      </w:r>
    </w:p>
    <w:p w:rsidR="00034BC3" w:rsidRDefault="00034BC3">
      <w:pPr>
        <w:pStyle w:val="Body"/>
        <w:rPr>
          <w:w w:val="100"/>
        </w:rPr>
      </w:pPr>
      <w:r>
        <w:rPr>
          <w:w w:val="100"/>
        </w:rPr>
        <w:t xml:space="preserve">You can start a script when Brutus starts using a command line parameter. Here is an example: </w:t>
      </w:r>
    </w:p>
    <w:p w:rsidR="00034BC3" w:rsidRDefault="00034BC3">
      <w:pPr>
        <w:pStyle w:val="Code"/>
        <w:rPr>
          <w:w w:val="100"/>
        </w:rPr>
      </w:pPr>
      <w:r>
        <w:rPr>
          <w:w w:val="100"/>
        </w:rPr>
        <w:t> </w:t>
      </w:r>
      <w:r>
        <w:rPr>
          <w:w w:val="100"/>
        </w:rPr>
        <w:t xml:space="preserve">$ </w:t>
      </w:r>
      <w:proofErr w:type="spellStart"/>
      <w:proofErr w:type="gramStart"/>
      <w:r>
        <w:rPr>
          <w:w w:val="100"/>
        </w:rPr>
        <w:t>settop</w:t>
      </w:r>
      <w:proofErr w:type="spellEnd"/>
      <w:proofErr w:type="gramEnd"/>
      <w:r>
        <w:rPr>
          <w:w w:val="100"/>
        </w:rPr>
        <w:t xml:space="preserve"> </w:t>
      </w:r>
      <w:proofErr w:type="spellStart"/>
      <w:r>
        <w:rPr>
          <w:w w:val="100"/>
        </w:rPr>
        <w:t>brutus</w:t>
      </w:r>
      <w:proofErr w:type="spellEnd"/>
      <w:r>
        <w:rPr>
          <w:w w:val="100"/>
        </w:rPr>
        <w:t xml:space="preserve"> -</w:t>
      </w:r>
      <w:proofErr w:type="spellStart"/>
      <w:r>
        <w:rPr>
          <w:w w:val="100"/>
        </w:rPr>
        <w:t>scr</w:t>
      </w:r>
      <w:proofErr w:type="spellEnd"/>
      <w:r>
        <w:rPr>
          <w:w w:val="100"/>
        </w:rPr>
        <w:t xml:space="preserve"> scripts/changechannel.txt </w:t>
      </w:r>
    </w:p>
    <w:p w:rsidR="00034BC3" w:rsidRDefault="00034BC3">
      <w:pPr>
        <w:pStyle w:val="Body"/>
        <w:rPr>
          <w:w w:val="100"/>
        </w:rPr>
      </w:pPr>
      <w:r>
        <w:rPr>
          <w:w w:val="100"/>
        </w:rPr>
        <w:t xml:space="preserve">This causes the scripts/changechannel.txt file to be executed after Brutus comes up. You can also start a script using the GUI. From the main menu, click </w:t>
      </w:r>
      <w:r>
        <w:rPr>
          <w:b/>
          <w:bCs/>
          <w:w w:val="100"/>
        </w:rPr>
        <w:t>Admin</w:t>
      </w:r>
      <w:r>
        <w:rPr>
          <w:w w:val="100"/>
        </w:rPr>
        <w:t xml:space="preserve">. You may need to know the admin password. Click the </w:t>
      </w:r>
      <w:r>
        <w:rPr>
          <w:b/>
          <w:bCs/>
          <w:w w:val="100"/>
        </w:rPr>
        <w:t>Run Scripts</w:t>
      </w:r>
      <w:r>
        <w:rPr>
          <w:w w:val="100"/>
        </w:rPr>
        <w:t xml:space="preserve"> button. Select a script and click on it. It will start executing. </w:t>
      </w:r>
    </w:p>
    <w:p w:rsidR="00034BC3" w:rsidRDefault="00034BC3">
      <w:pPr>
        <w:pStyle w:val="Heading1"/>
        <w:spacing w:before="340"/>
        <w:rPr>
          <w:w w:val="100"/>
        </w:rPr>
      </w:pPr>
      <w:r>
        <w:rPr>
          <w:w w:val="100"/>
        </w:rPr>
        <w:t xml:space="preserve">Stopping a Script File </w:t>
      </w:r>
    </w:p>
    <w:p w:rsidR="00034BC3" w:rsidRDefault="00034BC3">
      <w:pPr>
        <w:pStyle w:val="Body"/>
        <w:rPr>
          <w:w w:val="100"/>
        </w:rPr>
      </w:pPr>
      <w:r>
        <w:rPr>
          <w:w w:val="100"/>
        </w:rPr>
        <w:t xml:space="preserve">Pressing any key from another input device, like a remote control or front panel, stops a script file. The key you press will only be used to stop the script and will not result in its normal action. </w:t>
      </w:r>
    </w:p>
    <w:p w:rsidR="00034BC3" w:rsidRDefault="00034BC3">
      <w:pPr>
        <w:pStyle w:val="Heading1"/>
        <w:spacing w:before="340"/>
        <w:rPr>
          <w:w w:val="100"/>
        </w:rPr>
      </w:pPr>
      <w:r>
        <w:rPr>
          <w:w w:val="100"/>
        </w:rPr>
        <w:t xml:space="preserve">Command Line Script </w:t>
      </w:r>
    </w:p>
    <w:p w:rsidR="00034BC3" w:rsidRDefault="00034BC3">
      <w:pPr>
        <w:pStyle w:val="Body"/>
        <w:rPr>
          <w:w w:val="100"/>
        </w:rPr>
      </w:pPr>
      <w:r>
        <w:rPr>
          <w:w w:val="100"/>
        </w:rPr>
        <w:t xml:space="preserve">You can also specify a short script on the command line. This is helpful for testing without having to pick up remote control all the time. Here's a sample: </w:t>
      </w:r>
    </w:p>
    <w:p w:rsidR="00034BC3" w:rsidRDefault="00034BC3">
      <w:pPr>
        <w:pStyle w:val="Code"/>
        <w:rPr>
          <w:w w:val="100"/>
        </w:rPr>
      </w:pPr>
      <w:r>
        <w:rPr>
          <w:w w:val="100"/>
        </w:rPr>
        <w:t> </w:t>
      </w:r>
      <w:r>
        <w:rPr>
          <w:w w:val="100"/>
        </w:rPr>
        <w:t xml:space="preserve">$ </w:t>
      </w:r>
      <w:proofErr w:type="spellStart"/>
      <w:proofErr w:type="gramStart"/>
      <w:r>
        <w:rPr>
          <w:w w:val="100"/>
        </w:rPr>
        <w:t>settop</w:t>
      </w:r>
      <w:proofErr w:type="spellEnd"/>
      <w:proofErr w:type="gramEnd"/>
      <w:r>
        <w:rPr>
          <w:w w:val="100"/>
        </w:rPr>
        <w:t xml:space="preserve"> </w:t>
      </w:r>
      <w:proofErr w:type="spellStart"/>
      <w:r>
        <w:rPr>
          <w:w w:val="100"/>
        </w:rPr>
        <w:t>brutus</w:t>
      </w:r>
      <w:proofErr w:type="spellEnd"/>
      <w:r>
        <w:rPr>
          <w:w w:val="100"/>
        </w:rPr>
        <w:t xml:space="preserve"> -</w:t>
      </w:r>
      <w:proofErr w:type="spellStart"/>
      <w:r>
        <w:rPr>
          <w:w w:val="100"/>
        </w:rPr>
        <w:t>scrtext</w:t>
      </w:r>
      <w:proofErr w:type="spellEnd"/>
      <w:r>
        <w:rPr>
          <w:w w:val="100"/>
        </w:rPr>
        <w:t xml:space="preserve"> "play(1);</w:t>
      </w:r>
      <w:proofErr w:type="spellStart"/>
      <w:r>
        <w:rPr>
          <w:w w:val="100"/>
        </w:rPr>
        <w:t>r;r;rew;sleep</w:t>
      </w:r>
      <w:proofErr w:type="spellEnd"/>
      <w:r>
        <w:rPr>
          <w:w w:val="100"/>
        </w:rPr>
        <w:t xml:space="preserve"> 2;pause"</w:t>
      </w:r>
    </w:p>
    <w:p w:rsidR="00034BC3" w:rsidRDefault="00034BC3">
      <w:pPr>
        <w:pStyle w:val="Heading1"/>
        <w:rPr>
          <w:w w:val="100"/>
        </w:rPr>
      </w:pPr>
      <w:r>
        <w:rPr>
          <w:w w:val="100"/>
        </w:rPr>
        <w:t xml:space="preserve">Interactive and Scripting Commands </w:t>
      </w:r>
    </w:p>
    <w:tbl>
      <w:tblPr>
        <w:tblW w:w="0" w:type="auto"/>
        <w:tblInd w:w="20" w:type="dxa"/>
        <w:tblLayout w:type="fixed"/>
        <w:tblCellMar>
          <w:top w:w="80" w:type="dxa"/>
          <w:left w:w="20" w:type="dxa"/>
          <w:bottom w:w="40" w:type="dxa"/>
          <w:right w:w="20" w:type="dxa"/>
        </w:tblCellMar>
        <w:tblLook w:val="0000"/>
      </w:tblPr>
      <w:tblGrid>
        <w:gridCol w:w="1800"/>
        <w:gridCol w:w="6840"/>
      </w:tblGrid>
      <w:tr w:rsidR="00034BC3">
        <w:tc>
          <w:tcPr>
            <w:tcW w:w="864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44"/>
              </w:numPr>
            </w:pPr>
            <w:r>
              <w:rPr>
                <w:i/>
                <w:iCs/>
                <w:w w:val="100"/>
              </w:rPr>
              <w:t xml:space="preserve">Interactive and Scripting Commands </w:t>
            </w:r>
            <w:r w:rsidR="00A72627">
              <w:rPr>
                <w:i/>
                <w:iCs/>
                <w:w w:val="100"/>
              </w:rPr>
              <w:fldChar w:fldCharType="begin"/>
            </w:r>
            <w:r>
              <w:rPr>
                <w:i/>
                <w:iCs/>
                <w:w w:val="100"/>
              </w:rPr>
              <w:instrText xml:space="preserve"> FILENAME </w:instrText>
            </w:r>
            <w:r w:rsidR="00A72627">
              <w:rPr>
                <w:i/>
                <w:iCs/>
                <w:w w:val="100"/>
              </w:rPr>
              <w:fldChar w:fldCharType="separate"/>
            </w:r>
            <w:r>
              <w:rPr>
                <w:i/>
                <w:iCs/>
                <w:w w:val="100"/>
              </w:rPr>
              <w:t> </w:t>
            </w:r>
            <w:r w:rsidR="00A72627">
              <w:rPr>
                <w:i/>
                <w:iCs/>
                <w:w w:val="100"/>
              </w:rPr>
              <w:fldChar w:fldCharType="end"/>
            </w:r>
          </w:p>
        </w:tc>
      </w:tr>
      <w:tr w:rsidR="00034BC3">
        <w:trPr>
          <w:trHeight w:val="380"/>
        </w:trPr>
        <w:tc>
          <w:tcPr>
            <w:tcW w:w="180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lastRenderedPageBreak/>
              <w:t xml:space="preserve">Command </w:t>
            </w:r>
          </w:p>
        </w:tc>
        <w:tc>
          <w:tcPr>
            <w:tcW w:w="684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Description </w:t>
            </w:r>
          </w:p>
        </w:tc>
      </w:tr>
      <w:tr w:rsidR="00034BC3">
        <w:trPr>
          <w:trHeight w:val="76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play(x)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w w:val="100"/>
              </w:rPr>
            </w:pPr>
            <w:r>
              <w:rPr>
                <w:w w:val="100"/>
              </w:rPr>
              <w:t xml:space="preserve">Play the </w:t>
            </w:r>
            <w:proofErr w:type="spellStart"/>
            <w:r>
              <w:rPr>
                <w:w w:val="100"/>
              </w:rPr>
              <w:t>xth</w:t>
            </w:r>
            <w:proofErr w:type="spellEnd"/>
            <w:r>
              <w:rPr>
                <w:w w:val="100"/>
              </w:rPr>
              <w:t xml:space="preserve"> PVR file on the playback screen. </w:t>
            </w:r>
          </w:p>
          <w:p w:rsidR="00034BC3" w:rsidRDefault="00034BC3">
            <w:pPr>
              <w:pStyle w:val="TableText"/>
            </w:pPr>
            <w:r>
              <w:rPr>
                <w:w w:val="100"/>
              </w:rPr>
              <w:t>If x is negative, play the n-</w:t>
            </w:r>
            <w:proofErr w:type="spellStart"/>
            <w:r>
              <w:rPr>
                <w:w w:val="100"/>
              </w:rPr>
              <w:t>xth</w:t>
            </w:r>
            <w:proofErr w:type="spellEnd"/>
            <w:r>
              <w:rPr>
                <w:w w:val="100"/>
              </w:rPr>
              <w:t xml:space="preserve"> PVR file where n is the total files available on playback screen.</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ch</w:t>
            </w:r>
            <w:proofErr w:type="spellEnd"/>
            <w:r>
              <w:rPr>
                <w:w w:val="100"/>
              </w:rPr>
              <w:t xml:space="preserve">(x)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Do live decode of channel specified by x.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vol</w:t>
            </w:r>
            <w:proofErr w:type="spellEnd"/>
            <w:r>
              <w:rPr>
                <w:w w:val="100"/>
              </w:rPr>
              <w:t xml:space="preserve">(x)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Set the volume level to the value x. </w:t>
            </w:r>
          </w:p>
        </w:tc>
      </w:tr>
      <w:tr w:rsidR="00034BC3">
        <w:trPr>
          <w:trHeight w:val="5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goto</w:t>
            </w:r>
            <w:proofErr w:type="spellEnd"/>
            <w:r>
              <w:rPr>
                <w:w w:val="100"/>
              </w:rPr>
              <w:t xml:space="preserve"> (&lt;screen&gt;)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Go to screen specified by &lt;screen&gt;, and set the focus to the upper left corner for consistent navigation. Screens: TV, playback, menu, record, admin, mp3s, pictures</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pause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Pause playback.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stop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Stop playback and record.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play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Press the play button. Also, resume normal play mode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record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Show the Record screen.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ff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PVR Fast Forward.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rew</w:t>
            </w:r>
            <w:proofErr w:type="spellEnd"/>
            <w:r>
              <w:rPr>
                <w:w w:val="100"/>
              </w:rPr>
              <w:t xml:space="preserve">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PVR Fast Rewind.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slow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PVR Slow forward.</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slowrew</w:t>
            </w:r>
            <w:proofErr w:type="spellEnd"/>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PVR Slow rewind.</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chanup</w:t>
            </w:r>
            <w:proofErr w:type="spellEnd"/>
            <w:r>
              <w:rPr>
                <w:w w:val="100"/>
              </w:rPr>
              <w:t xml:space="preserve">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Increment the current channel number by one.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chandown</w:t>
            </w:r>
            <w:proofErr w:type="spellEnd"/>
            <w:r>
              <w:rPr>
                <w:w w:val="100"/>
              </w:rPr>
              <w:t xml:space="preserve">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Decrement the current channel number by one.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pip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Toggle Picture-In-Picture visible.</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0-9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Enter digits for channel change.</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move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Move focus/control between main and PIP screens.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swap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Swap (audio/video) between main and PIP screens.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volup</w:t>
            </w:r>
            <w:proofErr w:type="spellEnd"/>
            <w:r>
              <w:rPr>
                <w:w w:val="100"/>
              </w:rPr>
              <w:t xml:space="preserve">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Increase the volume level by one volume-scale unit (1-10).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voldown</w:t>
            </w:r>
            <w:proofErr w:type="spellEnd"/>
            <w:r>
              <w:rPr>
                <w:w w:val="100"/>
              </w:rPr>
              <w:t xml:space="preserve">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Decrease the volume level by one volume-scale unit (1-10).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up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Move cursor (focus) up one control.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down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Move cursor (focus) down one control.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left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Move cursor (focus) left one control.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right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Move cursor (focus) right one control.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select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Select control/item with current focus. For buttons, this acts as a button press.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guide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Toggle between the Playback guide screen and TV screen.</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lastRenderedPageBreak/>
              <w:t xml:space="preserve">menu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Toggle between the Brutus main menu screen and TV screen.</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mute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Invoke the mute option (mute-audio) during live or recorded playback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exit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Display full-screen TV. This is the same as “</w:t>
            </w:r>
            <w:proofErr w:type="spellStart"/>
            <w:proofErr w:type="gramStart"/>
            <w:r>
              <w:rPr>
                <w:w w:val="100"/>
              </w:rPr>
              <w:t>goto</w:t>
            </w:r>
            <w:proofErr w:type="spellEnd"/>
            <w:r>
              <w:rPr>
                <w:w w:val="100"/>
              </w:rPr>
              <w:t>(</w:t>
            </w:r>
            <w:proofErr w:type="spellStart"/>
            <w:proofErr w:type="gramEnd"/>
            <w:r>
              <w:rPr>
                <w:w w:val="100"/>
              </w:rPr>
              <w:t>tv</w:t>
            </w:r>
            <w:proofErr w:type="spellEnd"/>
            <w:r>
              <w:rPr>
                <w:w w:val="100"/>
              </w:rPr>
              <w:t>).”</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info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Toggle the info panel. This option is only available in full-screen operation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pageup</w:t>
            </w:r>
            <w:proofErr w:type="spellEnd"/>
            <w:r>
              <w:rPr>
                <w:w w:val="100"/>
              </w:rPr>
              <w:t xml:space="preserve">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Move focus up one page length.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pagedown</w:t>
            </w:r>
            <w:proofErr w:type="spellEnd"/>
            <w:r>
              <w:rPr>
                <w:w w:val="100"/>
              </w:rPr>
              <w:t xml:space="preserve">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Move focus down one page length.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music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Go to the MP3's screen.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lock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Force playback to catch up to current record.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entertext</w:t>
            </w:r>
            <w:proofErr w:type="spellEnd"/>
            <w:r>
              <w:rPr>
                <w:w w:val="100"/>
              </w:rPr>
              <w:t xml:space="preserve">('text')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Enter 'text' into the text box with current focus.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 (pound character)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Comment. All text following the “#” character is ignored by Brutus (up to next new line). </w:t>
            </w:r>
          </w:p>
        </w:tc>
      </w:tr>
      <w:tr w:rsidR="00034BC3">
        <w:trPr>
          <w:trHeight w:val="56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sleep &lt;#&gt;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w w:val="100"/>
              </w:rPr>
            </w:pPr>
            <w:r>
              <w:rPr>
                <w:w w:val="100"/>
              </w:rPr>
              <w:t xml:space="preserve">Sleep “#” of seconds. Note there is a space between the command and the number. </w:t>
            </w:r>
          </w:p>
          <w:p w:rsidR="00034BC3" w:rsidRDefault="00034BC3">
            <w:pPr>
              <w:pStyle w:val="TableText"/>
            </w:pPr>
            <w:r>
              <w:rPr>
                <w:w w:val="100"/>
              </w:rPr>
              <w:t>The number can also be enclosed in parenthesis.</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loop</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Designates the start of a matching repeat/loop sequence.</w:t>
            </w:r>
          </w:p>
        </w:tc>
      </w:tr>
      <w:tr w:rsidR="00034BC3">
        <w:trPr>
          <w:trHeight w:val="7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repeat &lt;#&gt;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Repeat previous set of statements “#” more times. Repeat will start at matching “loop” command or beginning of file (if none). Note that there is a space between the command and the number. The number can also be enclosed in parenthesis.</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quit </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Graceful exit of the Brutus test application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app(#)</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Switch between application instances on DUAL_OUTPUT=1 systems.</w:t>
            </w:r>
          </w:p>
        </w:tc>
      </w:tr>
    </w:tbl>
    <w:p w:rsidR="00034BC3" w:rsidRDefault="00034BC3">
      <w:pPr>
        <w:pStyle w:val="TableAnchor"/>
        <w:rPr>
          <w:w w:val="100"/>
        </w:rPr>
      </w:pPr>
    </w:p>
    <w:p w:rsidR="00034BC3" w:rsidRDefault="00034BC3">
      <w:pPr>
        <w:pStyle w:val="Heading1"/>
        <w:rPr>
          <w:w w:val="100"/>
        </w:rPr>
      </w:pPr>
      <w:r>
        <w:rPr>
          <w:w w:val="100"/>
        </w:rPr>
        <w:t xml:space="preserve">The Loop/Repeat Pair </w:t>
      </w:r>
    </w:p>
    <w:p w:rsidR="00034BC3" w:rsidRDefault="00034BC3">
      <w:pPr>
        <w:pStyle w:val="Body"/>
        <w:rPr>
          <w:w w:val="100"/>
        </w:rPr>
      </w:pPr>
      <w:r>
        <w:rPr>
          <w:w w:val="100"/>
        </w:rPr>
        <w:t xml:space="preserve">Sets of script commands can be repeated by using a </w:t>
      </w:r>
      <w:r>
        <w:rPr>
          <w:rStyle w:val="CodeFont"/>
        </w:rPr>
        <w:t>loop/repeat</w:t>
      </w:r>
      <w:r>
        <w:rPr>
          <w:w w:val="100"/>
        </w:rPr>
        <w:t xml:space="preserve"> pair, comprised of a </w:t>
      </w:r>
      <w:r>
        <w:rPr>
          <w:rFonts w:ascii="Courier" w:hAnsi="Courier" w:cs="Courier"/>
          <w:w w:val="100"/>
        </w:rPr>
        <w:t>loop</w:t>
      </w:r>
      <w:r>
        <w:rPr>
          <w:w w:val="100"/>
        </w:rPr>
        <w:t xml:space="preserve"> command followed by a set of other commands, followed by a </w:t>
      </w:r>
      <w:r>
        <w:rPr>
          <w:rFonts w:ascii="Courier" w:hAnsi="Courier" w:cs="Courier"/>
          <w:w w:val="100"/>
        </w:rPr>
        <w:t>repeat</w:t>
      </w:r>
      <w:r>
        <w:rPr>
          <w:w w:val="100"/>
        </w:rPr>
        <w:t xml:space="preserve"> command. The </w:t>
      </w:r>
      <w:r>
        <w:rPr>
          <w:rStyle w:val="CodeFont"/>
        </w:rPr>
        <w:t>loop/repeat</w:t>
      </w:r>
      <w:r>
        <w:rPr>
          <w:w w:val="100"/>
        </w:rPr>
        <w:t xml:space="preserve"> pair can be nested (another </w:t>
      </w:r>
      <w:r>
        <w:rPr>
          <w:rFonts w:ascii="Courier" w:hAnsi="Courier" w:cs="Courier"/>
          <w:w w:val="100"/>
        </w:rPr>
        <w:t>loop</w:t>
      </w:r>
      <w:r>
        <w:rPr>
          <w:w w:val="100"/>
        </w:rPr>
        <w:t xml:space="preserve">, commands, and </w:t>
      </w:r>
      <w:r>
        <w:rPr>
          <w:rFonts w:ascii="Courier" w:hAnsi="Courier" w:cs="Courier"/>
          <w:w w:val="100"/>
        </w:rPr>
        <w:t>repeat</w:t>
      </w:r>
      <w:r>
        <w:rPr>
          <w:w w:val="100"/>
        </w:rPr>
        <w:t xml:space="preserve"> inside a </w:t>
      </w:r>
      <w:r>
        <w:rPr>
          <w:rStyle w:val="CodeFont"/>
        </w:rPr>
        <w:t>loop/repeat</w:t>
      </w:r>
      <w:r>
        <w:rPr>
          <w:w w:val="100"/>
        </w:rPr>
        <w:t xml:space="preserve"> pair) to create complex scripts. </w:t>
      </w:r>
    </w:p>
    <w:p w:rsidR="00034BC3" w:rsidRDefault="00034BC3">
      <w:pPr>
        <w:pStyle w:val="Body"/>
        <w:rPr>
          <w:w w:val="100"/>
        </w:rPr>
      </w:pPr>
      <w:r>
        <w:rPr>
          <w:w w:val="100"/>
        </w:rPr>
        <w:t xml:space="preserve">Each time a </w:t>
      </w:r>
      <w:r>
        <w:rPr>
          <w:rFonts w:ascii="Courier" w:hAnsi="Courier" w:cs="Courier"/>
          <w:w w:val="100"/>
        </w:rPr>
        <w:t>loop</w:t>
      </w:r>
      <w:r>
        <w:rPr>
          <w:w w:val="100"/>
        </w:rPr>
        <w:t xml:space="preserve"> command is processed, it adds to a nested count. When a </w:t>
      </w:r>
      <w:r>
        <w:rPr>
          <w:rFonts w:ascii="Courier" w:hAnsi="Courier" w:cs="Courier"/>
          <w:w w:val="100"/>
        </w:rPr>
        <w:t>repeat</w:t>
      </w:r>
      <w:r>
        <w:rPr>
          <w:w w:val="100"/>
        </w:rPr>
        <w:t xml:space="preserve"> command is processed, its repeat count is decremented and, if not zero, control skips back to the point where the last </w:t>
      </w:r>
      <w:r>
        <w:rPr>
          <w:rFonts w:ascii="Courier" w:hAnsi="Courier" w:cs="Courier"/>
          <w:w w:val="100"/>
        </w:rPr>
        <w:t>loop</w:t>
      </w:r>
      <w:r>
        <w:rPr>
          <w:w w:val="100"/>
        </w:rPr>
        <w:t xml:space="preserve"> command was processed. Once the repeat count is exhausted, the command processing continues past the </w:t>
      </w:r>
      <w:r>
        <w:rPr>
          <w:rFonts w:ascii="Courier" w:hAnsi="Courier" w:cs="Courier"/>
          <w:w w:val="100"/>
        </w:rPr>
        <w:t>repeat</w:t>
      </w:r>
      <w:r>
        <w:rPr>
          <w:w w:val="100"/>
        </w:rPr>
        <w:t xml:space="preserve">. When another </w:t>
      </w:r>
      <w:r>
        <w:rPr>
          <w:rFonts w:ascii="Courier" w:hAnsi="Courier" w:cs="Courier"/>
          <w:w w:val="100"/>
        </w:rPr>
        <w:t>repeat</w:t>
      </w:r>
      <w:r>
        <w:rPr>
          <w:w w:val="100"/>
        </w:rPr>
        <w:t xml:space="preserve"> command is processed, control skips back to the </w:t>
      </w:r>
      <w:r>
        <w:rPr>
          <w:rFonts w:ascii="Courier" w:hAnsi="Courier" w:cs="Courier"/>
          <w:w w:val="100"/>
        </w:rPr>
        <w:t>loop</w:t>
      </w:r>
      <w:r>
        <w:rPr>
          <w:w w:val="100"/>
        </w:rPr>
        <w:t xml:space="preserve"> command that marked the matching </w:t>
      </w:r>
      <w:r>
        <w:rPr>
          <w:rStyle w:val="CodeFont"/>
        </w:rPr>
        <w:t>loop/repeat</w:t>
      </w:r>
      <w:r>
        <w:rPr>
          <w:w w:val="100"/>
        </w:rPr>
        <w:t xml:space="preserve"> pair.</w:t>
      </w:r>
    </w:p>
    <w:p w:rsidR="00034BC3" w:rsidRDefault="00034BC3">
      <w:pPr>
        <w:pStyle w:val="Body"/>
        <w:rPr>
          <w:w w:val="100"/>
        </w:rPr>
      </w:pPr>
      <w:r>
        <w:rPr>
          <w:w w:val="100"/>
        </w:rPr>
        <w:t xml:space="preserve">If a </w:t>
      </w:r>
      <w:r>
        <w:rPr>
          <w:rFonts w:ascii="Courier" w:hAnsi="Courier" w:cs="Courier"/>
          <w:w w:val="100"/>
        </w:rPr>
        <w:t>repeat</w:t>
      </w:r>
      <w:r>
        <w:rPr>
          <w:w w:val="100"/>
        </w:rPr>
        <w:t xml:space="preserve"> command is encountered without a matching </w:t>
      </w:r>
      <w:r>
        <w:rPr>
          <w:rFonts w:ascii="Courier" w:hAnsi="Courier" w:cs="Courier"/>
          <w:w w:val="100"/>
        </w:rPr>
        <w:t>loop</w:t>
      </w:r>
      <w:r>
        <w:rPr>
          <w:w w:val="100"/>
        </w:rPr>
        <w:t xml:space="preserve"> command (dangling repeat), then control is transferred to the beginning of the script. If a repeat is encountered without a repeat count then that loop will repeat forever.</w:t>
      </w:r>
    </w:p>
    <w:p w:rsidR="00034BC3" w:rsidRDefault="00034BC3">
      <w:pPr>
        <w:pStyle w:val="Heading1"/>
        <w:rPr>
          <w:w w:val="100"/>
        </w:rPr>
      </w:pPr>
      <w:r>
        <w:rPr>
          <w:w w:val="100"/>
        </w:rPr>
        <w:lastRenderedPageBreak/>
        <w:t xml:space="preserve">Sample Scripts </w:t>
      </w:r>
    </w:p>
    <w:p w:rsidR="00034BC3" w:rsidRDefault="00034BC3">
      <w:pPr>
        <w:pStyle w:val="Body"/>
        <w:rPr>
          <w:w w:val="100"/>
        </w:rPr>
      </w:pPr>
      <w:r>
        <w:rPr>
          <w:w w:val="100"/>
        </w:rPr>
        <w:t xml:space="preserve">Here are a few samples to get started. Once again, use the </w:t>
      </w:r>
      <w:r>
        <w:rPr>
          <w:rStyle w:val="CodeFont"/>
        </w:rPr>
        <w:t>--exec</w:t>
      </w:r>
      <w:r>
        <w:rPr>
          <w:w w:val="100"/>
        </w:rPr>
        <w:t xml:space="preserve"> option, which puts you into interactive mode, to learn about scripting. </w:t>
      </w:r>
    </w:p>
    <w:p w:rsidR="00034BC3" w:rsidRDefault="00034BC3">
      <w:pPr>
        <w:pStyle w:val="BodyBold"/>
        <w:rPr>
          <w:w w:val="100"/>
        </w:rPr>
      </w:pPr>
      <w:r>
        <w:rPr>
          <w:w w:val="100"/>
        </w:rPr>
        <w:t xml:space="preserve">Channel change script: </w:t>
      </w:r>
    </w:p>
    <w:p w:rsidR="00034BC3" w:rsidRDefault="00034BC3">
      <w:pPr>
        <w:pStyle w:val="Code"/>
        <w:ind w:firstLine="280"/>
        <w:rPr>
          <w:w w:val="100"/>
        </w:rPr>
      </w:pPr>
      <w:r>
        <w:rPr>
          <w:w w:val="100"/>
        </w:rPr>
        <w:t># Channel change</w:t>
      </w:r>
    </w:p>
    <w:p w:rsidR="00034BC3" w:rsidRDefault="00034BC3">
      <w:pPr>
        <w:pStyle w:val="Code"/>
        <w:ind w:firstLine="280"/>
        <w:rPr>
          <w:w w:val="100"/>
        </w:rPr>
      </w:pPr>
      <w:r>
        <w:rPr>
          <w:w w:val="100"/>
        </w:rPr>
        <w:t>1</w:t>
      </w:r>
    </w:p>
    <w:p w:rsidR="00034BC3" w:rsidRDefault="00034BC3">
      <w:pPr>
        <w:pStyle w:val="Code"/>
        <w:ind w:firstLine="280"/>
        <w:rPr>
          <w:w w:val="100"/>
        </w:rPr>
      </w:pPr>
      <w:proofErr w:type="gramStart"/>
      <w:r>
        <w:rPr>
          <w:w w:val="100"/>
        </w:rPr>
        <w:t>sleep</w:t>
      </w:r>
      <w:proofErr w:type="gramEnd"/>
      <w:r>
        <w:rPr>
          <w:w w:val="100"/>
        </w:rPr>
        <w:t xml:space="preserve"> 5</w:t>
      </w:r>
    </w:p>
    <w:p w:rsidR="00034BC3" w:rsidRDefault="00034BC3">
      <w:pPr>
        <w:pStyle w:val="Code"/>
        <w:ind w:firstLine="280"/>
        <w:rPr>
          <w:w w:val="100"/>
        </w:rPr>
      </w:pPr>
      <w:proofErr w:type="spellStart"/>
      <w:proofErr w:type="gramStart"/>
      <w:r>
        <w:rPr>
          <w:w w:val="100"/>
        </w:rPr>
        <w:t>chanup</w:t>
      </w:r>
      <w:proofErr w:type="spellEnd"/>
      <w:proofErr w:type="gramEnd"/>
    </w:p>
    <w:p w:rsidR="00034BC3" w:rsidRDefault="00034BC3">
      <w:pPr>
        <w:pStyle w:val="Code"/>
        <w:ind w:firstLine="280"/>
        <w:rPr>
          <w:w w:val="100"/>
        </w:rPr>
      </w:pPr>
      <w:proofErr w:type="gramStart"/>
      <w:r>
        <w:rPr>
          <w:w w:val="100"/>
        </w:rPr>
        <w:t>sleep</w:t>
      </w:r>
      <w:proofErr w:type="gramEnd"/>
      <w:r>
        <w:rPr>
          <w:w w:val="100"/>
        </w:rPr>
        <w:t xml:space="preserve"> 5</w:t>
      </w:r>
    </w:p>
    <w:p w:rsidR="00034BC3" w:rsidRDefault="00034BC3">
      <w:pPr>
        <w:pStyle w:val="Code"/>
        <w:ind w:firstLine="280"/>
        <w:rPr>
          <w:w w:val="100"/>
        </w:rPr>
      </w:pPr>
      <w:proofErr w:type="spellStart"/>
      <w:proofErr w:type="gramStart"/>
      <w:r>
        <w:rPr>
          <w:w w:val="100"/>
        </w:rPr>
        <w:t>chanup</w:t>
      </w:r>
      <w:proofErr w:type="spellEnd"/>
      <w:proofErr w:type="gramEnd"/>
    </w:p>
    <w:p w:rsidR="00034BC3" w:rsidRDefault="00034BC3">
      <w:pPr>
        <w:pStyle w:val="Code"/>
        <w:ind w:firstLine="280"/>
        <w:rPr>
          <w:w w:val="100"/>
        </w:rPr>
      </w:pPr>
      <w:proofErr w:type="gramStart"/>
      <w:r>
        <w:rPr>
          <w:w w:val="100"/>
        </w:rPr>
        <w:t>sleep</w:t>
      </w:r>
      <w:proofErr w:type="gramEnd"/>
      <w:r>
        <w:rPr>
          <w:w w:val="100"/>
        </w:rPr>
        <w:t xml:space="preserve"> 5</w:t>
      </w:r>
    </w:p>
    <w:p w:rsidR="00034BC3" w:rsidRDefault="00034BC3">
      <w:pPr>
        <w:pStyle w:val="Code"/>
        <w:ind w:firstLine="280"/>
        <w:rPr>
          <w:w w:val="100"/>
        </w:rPr>
      </w:pPr>
      <w:proofErr w:type="spellStart"/>
      <w:proofErr w:type="gramStart"/>
      <w:r>
        <w:rPr>
          <w:w w:val="100"/>
        </w:rPr>
        <w:t>chanup</w:t>
      </w:r>
      <w:proofErr w:type="spellEnd"/>
      <w:proofErr w:type="gramEnd"/>
    </w:p>
    <w:p w:rsidR="00034BC3" w:rsidRDefault="00034BC3">
      <w:pPr>
        <w:pStyle w:val="Code"/>
        <w:ind w:firstLine="280"/>
        <w:rPr>
          <w:w w:val="100"/>
        </w:rPr>
      </w:pPr>
      <w:proofErr w:type="gramStart"/>
      <w:r>
        <w:rPr>
          <w:w w:val="100"/>
        </w:rPr>
        <w:t>sleep</w:t>
      </w:r>
      <w:proofErr w:type="gramEnd"/>
      <w:r>
        <w:rPr>
          <w:w w:val="100"/>
        </w:rPr>
        <w:t xml:space="preserve"> 5</w:t>
      </w:r>
    </w:p>
    <w:p w:rsidR="00034BC3" w:rsidRDefault="00034BC3">
      <w:pPr>
        <w:pStyle w:val="Code"/>
        <w:ind w:firstLine="280"/>
        <w:rPr>
          <w:w w:val="100"/>
        </w:rPr>
      </w:pPr>
      <w:proofErr w:type="gramStart"/>
      <w:r>
        <w:rPr>
          <w:w w:val="100"/>
        </w:rPr>
        <w:t>repeat</w:t>
      </w:r>
      <w:proofErr w:type="gramEnd"/>
      <w:r>
        <w:rPr>
          <w:w w:val="100"/>
        </w:rPr>
        <w:t xml:space="preserve"> 10</w:t>
      </w:r>
    </w:p>
    <w:p w:rsidR="00034BC3" w:rsidRDefault="00034BC3">
      <w:pPr>
        <w:pStyle w:val="Code"/>
        <w:ind w:firstLine="280"/>
        <w:rPr>
          <w:w w:val="100"/>
        </w:rPr>
      </w:pPr>
      <w:proofErr w:type="gramStart"/>
      <w:r>
        <w:rPr>
          <w:w w:val="100"/>
        </w:rPr>
        <w:t>quit</w:t>
      </w:r>
      <w:proofErr w:type="gramEnd"/>
    </w:p>
    <w:p w:rsidR="00034BC3" w:rsidRDefault="00034BC3">
      <w:pPr>
        <w:pStyle w:val="BodyBold"/>
        <w:rPr>
          <w:w w:val="100"/>
        </w:rPr>
      </w:pPr>
      <w:r>
        <w:rPr>
          <w:w w:val="100"/>
        </w:rPr>
        <w:t xml:space="preserve">PVR script: </w:t>
      </w:r>
    </w:p>
    <w:p w:rsidR="00034BC3" w:rsidRDefault="00034BC3">
      <w:pPr>
        <w:pStyle w:val="Code"/>
        <w:ind w:firstLine="280"/>
        <w:rPr>
          <w:w w:val="100"/>
        </w:rPr>
      </w:pPr>
      <w:r>
        <w:rPr>
          <w:w w:val="100"/>
        </w:rPr>
        <w:t># PVR</w:t>
      </w:r>
    </w:p>
    <w:p w:rsidR="00034BC3" w:rsidRDefault="00034BC3">
      <w:pPr>
        <w:pStyle w:val="Code"/>
        <w:ind w:firstLine="280"/>
        <w:rPr>
          <w:w w:val="100"/>
        </w:rPr>
      </w:pPr>
      <w:proofErr w:type="gramStart"/>
      <w:r>
        <w:rPr>
          <w:w w:val="100"/>
        </w:rPr>
        <w:t>play(</w:t>
      </w:r>
      <w:proofErr w:type="gramEnd"/>
      <w:r>
        <w:rPr>
          <w:w w:val="100"/>
        </w:rPr>
        <w:t>1); sleep 4</w:t>
      </w:r>
    </w:p>
    <w:p w:rsidR="00034BC3" w:rsidRDefault="00034BC3">
      <w:pPr>
        <w:pStyle w:val="Code"/>
        <w:ind w:firstLine="280"/>
        <w:rPr>
          <w:w w:val="100"/>
        </w:rPr>
      </w:pPr>
      <w:proofErr w:type="gramStart"/>
      <w:r>
        <w:rPr>
          <w:w w:val="100"/>
        </w:rPr>
        <w:t>ff</w:t>
      </w:r>
      <w:proofErr w:type="gramEnd"/>
      <w:r>
        <w:rPr>
          <w:w w:val="100"/>
        </w:rPr>
        <w:t>; sleep 2</w:t>
      </w:r>
    </w:p>
    <w:p w:rsidR="00034BC3" w:rsidRDefault="00034BC3">
      <w:pPr>
        <w:pStyle w:val="Code"/>
        <w:ind w:firstLine="280"/>
        <w:rPr>
          <w:w w:val="100"/>
        </w:rPr>
      </w:pPr>
      <w:proofErr w:type="gramStart"/>
      <w:r>
        <w:rPr>
          <w:w w:val="100"/>
        </w:rPr>
        <w:t>ff</w:t>
      </w:r>
      <w:proofErr w:type="gramEnd"/>
      <w:r>
        <w:rPr>
          <w:w w:val="100"/>
        </w:rPr>
        <w:t>; sleep 2</w:t>
      </w:r>
    </w:p>
    <w:p w:rsidR="00034BC3" w:rsidRDefault="00034BC3">
      <w:pPr>
        <w:pStyle w:val="Code"/>
        <w:ind w:firstLine="280"/>
        <w:rPr>
          <w:w w:val="100"/>
        </w:rPr>
      </w:pPr>
      <w:proofErr w:type="gramStart"/>
      <w:r>
        <w:rPr>
          <w:w w:val="100"/>
        </w:rPr>
        <w:t>play</w:t>
      </w:r>
      <w:proofErr w:type="gramEnd"/>
    </w:p>
    <w:p w:rsidR="00034BC3" w:rsidRDefault="00034BC3">
      <w:pPr>
        <w:pStyle w:val="Code"/>
        <w:ind w:firstLine="280"/>
        <w:rPr>
          <w:w w:val="100"/>
        </w:rPr>
      </w:pPr>
      <w:proofErr w:type="spellStart"/>
      <w:proofErr w:type="gramStart"/>
      <w:r>
        <w:rPr>
          <w:w w:val="100"/>
        </w:rPr>
        <w:t>rew</w:t>
      </w:r>
      <w:proofErr w:type="spellEnd"/>
      <w:proofErr w:type="gramEnd"/>
      <w:r>
        <w:rPr>
          <w:w w:val="100"/>
        </w:rPr>
        <w:t>; sleep 2</w:t>
      </w:r>
    </w:p>
    <w:p w:rsidR="00034BC3" w:rsidRDefault="00034BC3">
      <w:pPr>
        <w:pStyle w:val="Code"/>
        <w:ind w:firstLine="280"/>
        <w:rPr>
          <w:w w:val="100"/>
        </w:rPr>
      </w:pPr>
      <w:proofErr w:type="spellStart"/>
      <w:proofErr w:type="gramStart"/>
      <w:r>
        <w:rPr>
          <w:w w:val="100"/>
        </w:rPr>
        <w:t>rew</w:t>
      </w:r>
      <w:proofErr w:type="spellEnd"/>
      <w:proofErr w:type="gramEnd"/>
      <w:r>
        <w:rPr>
          <w:w w:val="100"/>
        </w:rPr>
        <w:t>; sleep 2</w:t>
      </w:r>
    </w:p>
    <w:p w:rsidR="00034BC3" w:rsidRDefault="00034BC3">
      <w:pPr>
        <w:pStyle w:val="Code"/>
        <w:ind w:firstLine="280"/>
        <w:rPr>
          <w:w w:val="100"/>
        </w:rPr>
      </w:pPr>
      <w:proofErr w:type="gramStart"/>
      <w:r>
        <w:rPr>
          <w:w w:val="100"/>
        </w:rPr>
        <w:t>quit</w:t>
      </w:r>
      <w:proofErr w:type="gramEnd"/>
    </w:p>
    <w:p w:rsidR="00034BC3" w:rsidRDefault="00034BC3">
      <w:pPr>
        <w:pStyle w:val="BodyBold"/>
        <w:rPr>
          <w:w w:val="100"/>
        </w:rPr>
      </w:pPr>
      <w:r>
        <w:rPr>
          <w:w w:val="100"/>
        </w:rPr>
        <w:t xml:space="preserve">Fast forward/reverse script: </w:t>
      </w:r>
    </w:p>
    <w:p w:rsidR="00034BC3" w:rsidRDefault="00034BC3">
      <w:pPr>
        <w:pStyle w:val="Code"/>
        <w:ind w:firstLine="280"/>
        <w:rPr>
          <w:w w:val="100"/>
        </w:rPr>
      </w:pPr>
      <w:r>
        <w:rPr>
          <w:w w:val="100"/>
        </w:rPr>
        <w:t xml:space="preserve"># </w:t>
      </w:r>
      <w:proofErr w:type="gramStart"/>
      <w:r>
        <w:rPr>
          <w:w w:val="100"/>
        </w:rPr>
        <w:t>loop</w:t>
      </w:r>
      <w:proofErr w:type="gramEnd"/>
      <w:r>
        <w:rPr>
          <w:w w:val="100"/>
        </w:rPr>
        <w:t xml:space="preserve"> example</w:t>
      </w:r>
    </w:p>
    <w:p w:rsidR="00034BC3" w:rsidRDefault="00034BC3">
      <w:pPr>
        <w:pStyle w:val="Code"/>
        <w:ind w:firstLine="280"/>
        <w:rPr>
          <w:w w:val="100"/>
        </w:rPr>
      </w:pPr>
      <w:proofErr w:type="gramStart"/>
      <w:r>
        <w:rPr>
          <w:w w:val="100"/>
        </w:rPr>
        <w:t>loop</w:t>
      </w:r>
      <w:proofErr w:type="gramEnd"/>
    </w:p>
    <w:p w:rsidR="00034BC3" w:rsidRDefault="00034BC3">
      <w:pPr>
        <w:pStyle w:val="Code"/>
        <w:ind w:firstLine="280"/>
        <w:rPr>
          <w:w w:val="100"/>
        </w:rPr>
      </w:pPr>
      <w:proofErr w:type="gramStart"/>
      <w:r>
        <w:rPr>
          <w:w w:val="100"/>
        </w:rPr>
        <w:t>play(</w:t>
      </w:r>
      <w:proofErr w:type="gramEnd"/>
      <w:r>
        <w:rPr>
          <w:w w:val="100"/>
        </w:rPr>
        <w:t>1); sleep 5</w:t>
      </w:r>
    </w:p>
    <w:p w:rsidR="00034BC3" w:rsidRDefault="00034BC3">
      <w:pPr>
        <w:pStyle w:val="Code"/>
        <w:ind w:firstLine="280"/>
        <w:rPr>
          <w:w w:val="100"/>
        </w:rPr>
      </w:pPr>
      <w:proofErr w:type="gramStart"/>
      <w:r>
        <w:rPr>
          <w:w w:val="100"/>
        </w:rPr>
        <w:t>loop</w:t>
      </w:r>
      <w:proofErr w:type="gramEnd"/>
      <w:r>
        <w:rPr>
          <w:w w:val="100"/>
        </w:rPr>
        <w:t>; ff; sleep 4; repeat 3</w:t>
      </w:r>
    </w:p>
    <w:p w:rsidR="00034BC3" w:rsidRDefault="00034BC3">
      <w:pPr>
        <w:pStyle w:val="Code"/>
        <w:ind w:firstLine="280"/>
        <w:rPr>
          <w:w w:val="100"/>
        </w:rPr>
      </w:pPr>
      <w:proofErr w:type="gramStart"/>
      <w:r>
        <w:rPr>
          <w:w w:val="100"/>
        </w:rPr>
        <w:t>loop</w:t>
      </w:r>
      <w:proofErr w:type="gramEnd"/>
      <w:r>
        <w:rPr>
          <w:w w:val="100"/>
        </w:rPr>
        <w:t>; play; sleep 5; pause; sleep 5; repeat 5</w:t>
      </w:r>
    </w:p>
    <w:p w:rsidR="00034BC3" w:rsidRDefault="00034BC3">
      <w:pPr>
        <w:pStyle w:val="Code"/>
        <w:ind w:firstLine="280"/>
        <w:rPr>
          <w:w w:val="100"/>
        </w:rPr>
      </w:pPr>
      <w:proofErr w:type="gramStart"/>
      <w:r>
        <w:rPr>
          <w:w w:val="100"/>
        </w:rPr>
        <w:t>loop</w:t>
      </w:r>
      <w:proofErr w:type="gramEnd"/>
      <w:r>
        <w:rPr>
          <w:w w:val="100"/>
        </w:rPr>
        <w:t xml:space="preserve">; </w:t>
      </w:r>
      <w:proofErr w:type="spellStart"/>
      <w:r>
        <w:rPr>
          <w:w w:val="100"/>
        </w:rPr>
        <w:t>rew</w:t>
      </w:r>
      <w:proofErr w:type="spellEnd"/>
      <w:r>
        <w:rPr>
          <w:w w:val="100"/>
        </w:rPr>
        <w:t>; sleep 2; repeat 3</w:t>
      </w:r>
    </w:p>
    <w:p w:rsidR="00034BC3" w:rsidRDefault="00034BC3">
      <w:pPr>
        <w:pStyle w:val="Code"/>
        <w:ind w:firstLine="280"/>
        <w:rPr>
          <w:w w:val="100"/>
        </w:rPr>
      </w:pPr>
      <w:proofErr w:type="gramStart"/>
      <w:r>
        <w:rPr>
          <w:w w:val="100"/>
        </w:rPr>
        <w:t>loop</w:t>
      </w:r>
      <w:proofErr w:type="gramEnd"/>
      <w:r>
        <w:rPr>
          <w:w w:val="100"/>
        </w:rPr>
        <w:t>; play; sleep 5; pause; sleep 5; repeat 5</w:t>
      </w:r>
    </w:p>
    <w:p w:rsidR="00034BC3" w:rsidRDefault="00034BC3">
      <w:pPr>
        <w:pStyle w:val="Code"/>
        <w:ind w:firstLine="280"/>
        <w:rPr>
          <w:w w:val="100"/>
        </w:rPr>
      </w:pPr>
      <w:proofErr w:type="gramStart"/>
      <w:r>
        <w:rPr>
          <w:w w:val="100"/>
        </w:rPr>
        <w:t>stop</w:t>
      </w:r>
      <w:proofErr w:type="gramEnd"/>
    </w:p>
    <w:p w:rsidR="00034BC3" w:rsidRDefault="00034BC3">
      <w:pPr>
        <w:pStyle w:val="Code"/>
        <w:ind w:firstLine="280"/>
        <w:rPr>
          <w:w w:val="100"/>
        </w:rPr>
      </w:pPr>
      <w:proofErr w:type="gramStart"/>
      <w:r>
        <w:rPr>
          <w:w w:val="100"/>
        </w:rPr>
        <w:t>repeat</w:t>
      </w:r>
      <w:proofErr w:type="gramEnd"/>
      <w:r>
        <w:rPr>
          <w:w w:val="100"/>
        </w:rPr>
        <w:t xml:space="preserve"> 10</w:t>
      </w:r>
    </w:p>
    <w:p w:rsidR="00034BC3" w:rsidRDefault="00034BC3" w:rsidP="00D31655">
      <w:pPr>
        <w:pStyle w:val="Section"/>
        <w:numPr>
          <w:ilvl w:val="0"/>
          <w:numId w:val="45"/>
        </w:numPr>
        <w:rPr>
          <w:spacing w:val="36"/>
          <w:w w:val="100"/>
        </w:rPr>
      </w:pPr>
      <w:bookmarkStart w:id="28" w:name="RTF340030003500310039003a00"/>
      <w:r>
        <w:rPr>
          <w:spacing w:val="36"/>
          <w:w w:val="100"/>
        </w:rPr>
        <w:lastRenderedPageBreak/>
        <w:t>Brutus Skinning</w:t>
      </w:r>
      <w:bookmarkEnd w:id="28"/>
    </w:p>
    <w:p w:rsidR="00034BC3" w:rsidRDefault="00034BC3">
      <w:pPr>
        <w:pStyle w:val="Heading1"/>
        <w:rPr>
          <w:w w:val="100"/>
        </w:rPr>
      </w:pPr>
      <w:r>
        <w:rPr>
          <w:w w:val="100"/>
        </w:rPr>
        <w:t xml:space="preserve">Brutus Skinning Overview </w:t>
      </w:r>
    </w:p>
    <w:p w:rsidR="00034BC3" w:rsidRDefault="00034BC3">
      <w:pPr>
        <w:pStyle w:val="Body"/>
        <w:rPr>
          <w:w w:val="100"/>
        </w:rPr>
      </w:pPr>
      <w:r>
        <w:rPr>
          <w:w w:val="100"/>
        </w:rPr>
        <w:t>A skin is a set of commands and media files that determine the overall look and feel of the Brutus user interface. This allows users to modify the user experience without having to recompile the application itself. Users have the freedom to use the predefined “blue” skin or can easily create new skins of their own.</w:t>
      </w:r>
    </w:p>
    <w:p w:rsidR="00034BC3" w:rsidRDefault="00034BC3">
      <w:pPr>
        <w:pStyle w:val="Body"/>
        <w:rPr>
          <w:w w:val="100"/>
        </w:rPr>
      </w:pPr>
      <w:r>
        <w:rPr>
          <w:w w:val="100"/>
        </w:rPr>
        <w:t xml:space="preserve">Brutus skins are comprised of an XML-based command file (skin.xml) and associated image files. On startup, Brutus will use the instructions in the skin’s skin.xml file to generate Brutus’ graphical user interface. </w:t>
      </w:r>
    </w:p>
    <w:p w:rsidR="00034BC3" w:rsidRDefault="00034BC3">
      <w:pPr>
        <w:pStyle w:val="Heading1"/>
        <w:rPr>
          <w:w w:val="100"/>
        </w:rPr>
      </w:pPr>
      <w:r>
        <w:rPr>
          <w:w w:val="100"/>
        </w:rPr>
        <w:t>Starting Brutus With Skin</w:t>
      </w:r>
    </w:p>
    <w:p w:rsidR="00034BC3" w:rsidRDefault="00034BC3">
      <w:pPr>
        <w:pStyle w:val="Body"/>
        <w:rPr>
          <w:w w:val="100"/>
        </w:rPr>
      </w:pPr>
      <w:r>
        <w:rPr>
          <w:w w:val="100"/>
        </w:rPr>
        <w:t>Skin type can only be specified on startup and cannot be modified after Brutus has been started. The following example shows how to start Brutus with the “blue” sample skin.</w:t>
      </w:r>
    </w:p>
    <w:p w:rsidR="00034BC3" w:rsidRDefault="00034BC3">
      <w:pPr>
        <w:pStyle w:val="Code"/>
        <w:rPr>
          <w:w w:val="100"/>
        </w:rPr>
      </w:pPr>
      <w:r>
        <w:rPr>
          <w:w w:val="100"/>
        </w:rPr>
        <w:t> </w:t>
      </w:r>
      <w:r>
        <w:rPr>
          <w:w w:val="100"/>
        </w:rPr>
        <w:t xml:space="preserve">$ </w:t>
      </w:r>
      <w:proofErr w:type="spellStart"/>
      <w:proofErr w:type="gramStart"/>
      <w:r>
        <w:rPr>
          <w:w w:val="100"/>
        </w:rPr>
        <w:t>settop</w:t>
      </w:r>
      <w:proofErr w:type="spellEnd"/>
      <w:proofErr w:type="gramEnd"/>
      <w:r>
        <w:rPr>
          <w:w w:val="100"/>
        </w:rPr>
        <w:t xml:space="preserve"> </w:t>
      </w:r>
      <w:proofErr w:type="spellStart"/>
      <w:r>
        <w:rPr>
          <w:w w:val="100"/>
        </w:rPr>
        <w:t>brutus</w:t>
      </w:r>
      <w:proofErr w:type="spellEnd"/>
      <w:r>
        <w:rPr>
          <w:w w:val="100"/>
        </w:rPr>
        <w:t xml:space="preserve"> –skin blue</w:t>
      </w:r>
    </w:p>
    <w:p w:rsidR="00034BC3" w:rsidRDefault="00034BC3">
      <w:pPr>
        <w:pStyle w:val="Body"/>
        <w:rPr>
          <w:w w:val="100"/>
        </w:rPr>
      </w:pPr>
      <w:r>
        <w:rPr>
          <w:w w:val="100"/>
        </w:rPr>
        <w:t xml:space="preserve">By default, Brutus will assume the “blue” skin directory resides in a directory named “skins” (alongside the </w:t>
      </w:r>
      <w:proofErr w:type="spellStart"/>
      <w:proofErr w:type="gramStart"/>
      <w:r>
        <w:rPr>
          <w:w w:val="100"/>
        </w:rPr>
        <w:t>brutus</w:t>
      </w:r>
      <w:proofErr w:type="spellEnd"/>
      <w:proofErr w:type="gramEnd"/>
      <w:r>
        <w:rPr>
          <w:w w:val="100"/>
        </w:rPr>
        <w:t xml:space="preserve"> executable). It will also assume the skin command file (under “blue” directory) will be named: “skin.xml”.</w:t>
      </w:r>
    </w:p>
    <w:p w:rsidR="00034BC3" w:rsidRDefault="00034BC3">
      <w:pPr>
        <w:pStyle w:val="Body"/>
        <w:rPr>
          <w:w w:val="100"/>
        </w:rPr>
      </w:pPr>
      <w:r>
        <w:rPr>
          <w:w w:val="100"/>
        </w:rPr>
        <w:t>Brutus configuration file options exist to modify these defaults:</w:t>
      </w:r>
    </w:p>
    <w:tbl>
      <w:tblPr>
        <w:tblW w:w="0" w:type="auto"/>
        <w:tblInd w:w="20" w:type="dxa"/>
        <w:tblLayout w:type="fixed"/>
        <w:tblCellMar>
          <w:top w:w="80" w:type="dxa"/>
          <w:left w:w="20" w:type="dxa"/>
          <w:bottom w:w="40" w:type="dxa"/>
          <w:right w:w="20" w:type="dxa"/>
        </w:tblCellMar>
        <w:tblLook w:val="0000"/>
      </w:tblPr>
      <w:tblGrid>
        <w:gridCol w:w="2900"/>
        <w:gridCol w:w="5940"/>
      </w:tblGrid>
      <w:tr w:rsidR="00034BC3">
        <w:tc>
          <w:tcPr>
            <w:tcW w:w="884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46"/>
              </w:numPr>
            </w:pPr>
            <w:r>
              <w:rPr>
                <w:i/>
                <w:iCs/>
                <w:w w:val="100"/>
              </w:rPr>
              <w:t>Brutus Configuration File Skin Options</w:t>
            </w:r>
          </w:p>
        </w:tc>
      </w:tr>
      <w:tr w:rsidR="00034BC3">
        <w:trPr>
          <w:trHeight w:val="380"/>
        </w:trPr>
        <w:tc>
          <w:tcPr>
            <w:tcW w:w="290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Brutus </w:t>
            </w:r>
            <w:proofErr w:type="spellStart"/>
            <w:r>
              <w:rPr>
                <w:i/>
                <w:iCs/>
                <w:w w:val="100"/>
              </w:rPr>
              <w:t>Config</w:t>
            </w:r>
            <w:proofErr w:type="spellEnd"/>
            <w:r>
              <w:rPr>
                <w:i/>
                <w:iCs/>
                <w:w w:val="100"/>
              </w:rPr>
              <w:t xml:space="preserve"> File Options</w:t>
            </w:r>
          </w:p>
        </w:tc>
        <w:tc>
          <w:tcPr>
            <w:tcW w:w="594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Description </w:t>
            </w:r>
          </w:p>
        </w:tc>
      </w:tr>
      <w:tr w:rsidR="00034BC3">
        <w:trPr>
          <w:trHeight w:val="300"/>
        </w:trPr>
        <w:tc>
          <w:tcPr>
            <w:tcW w:w="29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SKINS_PATH</w:t>
            </w:r>
          </w:p>
        </w:tc>
        <w:tc>
          <w:tcPr>
            <w:tcW w:w="59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Path where Brutus will attempt to load the specified skin.</w:t>
            </w:r>
          </w:p>
        </w:tc>
      </w:tr>
      <w:tr w:rsidR="00034BC3">
        <w:trPr>
          <w:trHeight w:val="500"/>
        </w:trPr>
        <w:tc>
          <w:tcPr>
            <w:tcW w:w="29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SKIN</w:t>
            </w:r>
          </w:p>
        </w:tc>
        <w:tc>
          <w:tcPr>
            <w:tcW w:w="59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Default skin to use when running Brutus (“-skin” command line option will always override this if specified).</w:t>
            </w:r>
          </w:p>
        </w:tc>
      </w:tr>
      <w:tr w:rsidR="00034BC3">
        <w:trPr>
          <w:trHeight w:val="300"/>
        </w:trPr>
        <w:tc>
          <w:tcPr>
            <w:tcW w:w="29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SKIN_FILE</w:t>
            </w:r>
          </w:p>
        </w:tc>
        <w:tc>
          <w:tcPr>
            <w:tcW w:w="59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Name of skin command file. (default: “skin.xml”)</w:t>
            </w:r>
          </w:p>
        </w:tc>
      </w:tr>
    </w:tbl>
    <w:p w:rsidR="00034BC3" w:rsidRDefault="00034BC3">
      <w:pPr>
        <w:pStyle w:val="TableAnchor"/>
        <w:rPr>
          <w:w w:val="100"/>
        </w:rPr>
      </w:pPr>
    </w:p>
    <w:p w:rsidR="00034BC3" w:rsidRDefault="00034BC3">
      <w:pPr>
        <w:pStyle w:val="Heading1Top"/>
        <w:rPr>
          <w:w w:val="100"/>
        </w:rPr>
      </w:pPr>
      <w:r>
        <w:rPr>
          <w:w w:val="100"/>
        </w:rPr>
        <w:lastRenderedPageBreak/>
        <w:t>XML Command File Syntax</w:t>
      </w:r>
    </w:p>
    <w:p w:rsidR="00034BC3" w:rsidRDefault="00034BC3">
      <w:pPr>
        <w:pStyle w:val="Body"/>
        <w:rPr>
          <w:w w:val="100"/>
        </w:rPr>
      </w:pPr>
      <w:r>
        <w:rPr>
          <w:w w:val="100"/>
        </w:rPr>
        <w:t xml:space="preserve">Brutus’ XML-based grammar, like HTML, uses markup tags and plain text. A </w:t>
      </w:r>
      <w:r>
        <w:rPr>
          <w:i/>
          <w:iCs/>
          <w:w w:val="100"/>
        </w:rPr>
        <w:t>tag</w:t>
      </w:r>
      <w:r>
        <w:rPr>
          <w:w w:val="100"/>
        </w:rPr>
        <w:t xml:space="preserve"> is a keyword enclosed by the angle bracket (</w:t>
      </w:r>
      <w:r>
        <w:rPr>
          <w:rStyle w:val="CodeFont"/>
        </w:rPr>
        <w:t>&lt;</w:t>
      </w:r>
      <w:r>
        <w:rPr>
          <w:w w:val="100"/>
        </w:rPr>
        <w:t xml:space="preserve"> and </w:t>
      </w:r>
      <w:r>
        <w:rPr>
          <w:rStyle w:val="CodeFont"/>
        </w:rPr>
        <w:t>&gt;</w:t>
      </w:r>
      <w:r>
        <w:rPr>
          <w:w w:val="100"/>
        </w:rPr>
        <w:t xml:space="preserve">) characters. A tag may also have </w:t>
      </w:r>
      <w:r>
        <w:rPr>
          <w:i/>
          <w:iCs/>
          <w:w w:val="100"/>
        </w:rPr>
        <w:t>attributes</w:t>
      </w:r>
      <w:r>
        <w:rPr>
          <w:w w:val="100"/>
        </w:rPr>
        <w:t xml:space="preserve"> inside the angle brackets which specify associated features and settings. Each attribute consists of a </w:t>
      </w:r>
      <w:r>
        <w:rPr>
          <w:i/>
          <w:iCs/>
          <w:w w:val="100"/>
        </w:rPr>
        <w:t>name</w:t>
      </w:r>
      <w:r>
        <w:rPr>
          <w:w w:val="100"/>
        </w:rPr>
        <w:t xml:space="preserve"> and a </w:t>
      </w:r>
      <w:r>
        <w:rPr>
          <w:i/>
          <w:iCs/>
          <w:w w:val="100"/>
        </w:rPr>
        <w:t>value</w:t>
      </w:r>
      <w:r>
        <w:rPr>
          <w:w w:val="100"/>
        </w:rPr>
        <w:t xml:space="preserve">, separated by an equal </w:t>
      </w:r>
      <w:proofErr w:type="gramStart"/>
      <w:r>
        <w:rPr>
          <w:w w:val="100"/>
        </w:rPr>
        <w:t>(</w:t>
      </w:r>
      <w:r>
        <w:rPr>
          <w:rFonts w:ascii="MS Gothic" w:eastAsia="MS Gothic" w:hAnsi="MS Gothic" w:cs="MS Gothic" w:hint="eastAsia"/>
          <w:w w:val="100"/>
        </w:rPr>
        <w:t> </w:t>
      </w:r>
      <w:r>
        <w:rPr>
          <w:rStyle w:val="CodeFont"/>
        </w:rPr>
        <w:t>=</w:t>
      </w:r>
      <w:proofErr w:type="gramEnd"/>
      <w:r>
        <w:rPr>
          <w:rFonts w:ascii="MS Mincho" w:eastAsia="MS Mincho" w:hAnsi="MS Mincho" w:cs="MS Mincho" w:hint="eastAsia"/>
          <w:w w:val="100"/>
        </w:rPr>
        <w:t> </w:t>
      </w:r>
      <w:r>
        <w:rPr>
          <w:w w:val="100"/>
        </w:rPr>
        <w:t>) sign.</w:t>
      </w:r>
    </w:p>
    <w:p w:rsidR="00034BC3" w:rsidRDefault="00034BC3">
      <w:pPr>
        <w:pStyle w:val="Body"/>
        <w:rPr>
          <w:w w:val="100"/>
        </w:rPr>
      </w:pPr>
      <w:r>
        <w:rPr>
          <w:w w:val="100"/>
        </w:rPr>
        <w:t xml:space="preserve">Tags occur in pairs consisting of the start tag </w:t>
      </w:r>
      <w:r>
        <w:rPr>
          <w:rFonts w:ascii="Courier New" w:hAnsi="Courier New" w:cs="Courier New"/>
          <w:w w:val="100"/>
        </w:rPr>
        <w:t>&lt;</w:t>
      </w:r>
      <w:r>
        <w:rPr>
          <w:rFonts w:ascii="Courier New" w:hAnsi="Courier New" w:cs="Courier New"/>
          <w:i/>
          <w:iCs/>
          <w:w w:val="100"/>
        </w:rPr>
        <w:t>keyword</w:t>
      </w:r>
      <w:r>
        <w:rPr>
          <w:rFonts w:ascii="Courier New" w:hAnsi="Courier New" w:cs="Courier New"/>
          <w:w w:val="100"/>
        </w:rPr>
        <w:t>&gt;</w:t>
      </w:r>
      <w:r>
        <w:rPr>
          <w:w w:val="100"/>
        </w:rPr>
        <w:t xml:space="preserve"> and the end tag </w:t>
      </w:r>
      <w:r>
        <w:rPr>
          <w:rFonts w:ascii="Courier New" w:hAnsi="Courier New" w:cs="Courier New"/>
          <w:w w:val="100"/>
        </w:rPr>
        <w:t>&lt;/</w:t>
      </w:r>
      <w:r>
        <w:rPr>
          <w:rFonts w:ascii="Courier New" w:hAnsi="Courier New" w:cs="Courier New"/>
          <w:i/>
          <w:iCs/>
          <w:w w:val="100"/>
        </w:rPr>
        <w:t>keyword</w:t>
      </w:r>
      <w:r>
        <w:rPr>
          <w:rFonts w:ascii="Courier New" w:hAnsi="Courier New" w:cs="Courier New"/>
          <w:w w:val="100"/>
        </w:rPr>
        <w:t>&gt;</w:t>
      </w:r>
      <w:r>
        <w:rPr>
          <w:w w:val="100"/>
        </w:rPr>
        <w:t xml:space="preserve">. Between the start and end tag, other tags and text may appear. Everything from the start tag to the end tag is called an </w:t>
      </w:r>
      <w:r>
        <w:rPr>
          <w:i/>
          <w:iCs/>
          <w:w w:val="100"/>
        </w:rPr>
        <w:t>element</w:t>
      </w:r>
      <w:r>
        <w:rPr>
          <w:w w:val="100"/>
        </w:rPr>
        <w:t xml:space="preserve">. If one element contains another, the containing element is called the </w:t>
      </w:r>
      <w:r>
        <w:rPr>
          <w:i/>
          <w:iCs/>
          <w:w w:val="100"/>
        </w:rPr>
        <w:t>parent</w:t>
      </w:r>
      <w:r>
        <w:rPr>
          <w:w w:val="100"/>
        </w:rPr>
        <w:t xml:space="preserve"> element of the contained element. The contained element is called a </w:t>
      </w:r>
      <w:r>
        <w:rPr>
          <w:i/>
          <w:iCs/>
          <w:w w:val="100"/>
        </w:rPr>
        <w:t>child</w:t>
      </w:r>
      <w:r>
        <w:rPr>
          <w:w w:val="100"/>
        </w:rPr>
        <w:t xml:space="preserve"> element of its containing element. The parent element may also be called a </w:t>
      </w:r>
      <w:r>
        <w:rPr>
          <w:i/>
          <w:iCs/>
          <w:w w:val="100"/>
        </w:rPr>
        <w:t>container</w:t>
      </w:r>
      <w:r>
        <w:rPr>
          <w:w w:val="100"/>
        </w:rPr>
        <w:t>.</w:t>
      </w:r>
    </w:p>
    <w:p w:rsidR="00034BC3" w:rsidRDefault="00034BC3">
      <w:pPr>
        <w:pStyle w:val="Body"/>
        <w:rPr>
          <w:w w:val="100"/>
        </w:rPr>
      </w:pPr>
      <w:proofErr w:type="gramStart"/>
      <w:r>
        <w:rPr>
          <w:rStyle w:val="CodeFont"/>
        </w:rPr>
        <w:t>&lt;!--</w:t>
      </w:r>
      <w:proofErr w:type="gramEnd"/>
      <w:r>
        <w:rPr>
          <w:w w:val="100"/>
        </w:rPr>
        <w:t xml:space="preserve"> and </w:t>
      </w:r>
      <w:r>
        <w:rPr>
          <w:rStyle w:val="CodeFont"/>
        </w:rPr>
        <w:t>--&gt;</w:t>
      </w:r>
      <w:r>
        <w:rPr>
          <w:w w:val="100"/>
        </w:rPr>
        <w:t xml:space="preserve"> mark the start and end of an XML comment and can be placed almost anywhere within the command file.</w:t>
      </w:r>
    </w:p>
    <w:p w:rsidR="00034BC3" w:rsidRDefault="00034BC3">
      <w:pPr>
        <w:pStyle w:val="Body"/>
        <w:rPr>
          <w:w w:val="100"/>
        </w:rPr>
      </w:pPr>
      <w:r>
        <w:rPr>
          <w:w w:val="100"/>
        </w:rPr>
        <w:t>Here is an example illustrating a “skin” topmost parent element and a “screen” child element, each with a corresponding name attribute:</w:t>
      </w:r>
    </w:p>
    <w:p w:rsidR="00034BC3" w:rsidRDefault="00034BC3">
      <w:pPr>
        <w:pStyle w:val="Code"/>
        <w:ind w:firstLine="280"/>
        <w:rPr>
          <w:w w:val="100"/>
        </w:rPr>
      </w:pPr>
      <w:r>
        <w:rPr>
          <w:w w:val="100"/>
        </w:rPr>
        <w:t>&lt;!—- My skin --&gt;</w:t>
      </w:r>
    </w:p>
    <w:p w:rsidR="00034BC3" w:rsidRDefault="00034BC3">
      <w:pPr>
        <w:pStyle w:val="Code"/>
        <w:ind w:firstLine="280"/>
        <w:rPr>
          <w:w w:val="100"/>
        </w:rPr>
      </w:pPr>
      <w:r>
        <w:rPr>
          <w:w w:val="100"/>
        </w:rPr>
        <w:t>&lt;skin name=blue&gt;</w:t>
      </w:r>
    </w:p>
    <w:p w:rsidR="00034BC3" w:rsidRDefault="00034BC3">
      <w:pPr>
        <w:pStyle w:val="Code"/>
        <w:ind w:firstLine="280"/>
        <w:rPr>
          <w:w w:val="100"/>
        </w:rPr>
      </w:pPr>
      <w:r>
        <w:rPr>
          <w:w w:val="100"/>
        </w:rPr>
        <w:tab/>
      </w:r>
      <w:r>
        <w:rPr>
          <w:w w:val="100"/>
        </w:rPr>
        <w:tab/>
        <w:t>&lt;screen name=menu&gt;</w:t>
      </w:r>
    </w:p>
    <w:p w:rsidR="00034BC3" w:rsidRDefault="00034BC3">
      <w:pPr>
        <w:pStyle w:val="Code"/>
        <w:ind w:firstLine="280"/>
        <w:rPr>
          <w:w w:val="100"/>
        </w:rPr>
      </w:pPr>
      <w:r>
        <w:rPr>
          <w:w w:val="100"/>
        </w:rPr>
        <w:tab/>
      </w:r>
      <w:r>
        <w:rPr>
          <w:w w:val="100"/>
        </w:rPr>
        <w:tab/>
        <w:t>&lt;/screen&gt;</w:t>
      </w:r>
    </w:p>
    <w:p w:rsidR="00034BC3" w:rsidRDefault="00034BC3">
      <w:pPr>
        <w:pStyle w:val="Code"/>
        <w:ind w:firstLine="280"/>
        <w:rPr>
          <w:w w:val="100"/>
        </w:rPr>
      </w:pPr>
      <w:r>
        <w:rPr>
          <w:w w:val="100"/>
        </w:rPr>
        <w:t>&lt;/skin&gt;</w:t>
      </w:r>
    </w:p>
    <w:p w:rsidR="00034BC3" w:rsidRDefault="00034BC3">
      <w:pPr>
        <w:pStyle w:val="Body"/>
        <w:rPr>
          <w:w w:val="100"/>
        </w:rPr>
      </w:pPr>
      <w:r>
        <w:rPr>
          <w:w w:val="100"/>
        </w:rPr>
        <w:t>Similar to how most web browsers work, malformed XML elements and attributes will be ignored by Brutus.</w:t>
      </w:r>
    </w:p>
    <w:p w:rsidR="00034BC3" w:rsidRDefault="00034BC3">
      <w:pPr>
        <w:pStyle w:val="Heading1"/>
        <w:rPr>
          <w:w w:val="100"/>
        </w:rPr>
      </w:pPr>
      <w:r>
        <w:rPr>
          <w:w w:val="100"/>
        </w:rPr>
        <w:t>XML Tags</w:t>
      </w:r>
    </w:p>
    <w:p w:rsidR="00034BC3" w:rsidRDefault="00034BC3">
      <w:pPr>
        <w:pStyle w:val="Body"/>
        <w:rPr>
          <w:w w:val="100"/>
        </w:rPr>
      </w:pPr>
      <w:r>
        <w:rPr>
          <w:w w:val="100"/>
        </w:rPr>
        <w:t>Unspecified element and attributes will default to that of the standard Brutus user interface look and feel.</w:t>
      </w:r>
    </w:p>
    <w:p w:rsidR="00034BC3" w:rsidRDefault="00034BC3">
      <w:pPr>
        <w:pStyle w:val="Heading2"/>
        <w:rPr>
          <w:w w:val="100"/>
          <w:sz w:val="25"/>
          <w:szCs w:val="25"/>
        </w:rPr>
      </w:pPr>
      <w:r>
        <w:rPr>
          <w:w w:val="100"/>
          <w:sz w:val="25"/>
          <w:szCs w:val="25"/>
        </w:rPr>
        <w:t>The &lt;skin&gt; Tag</w:t>
      </w:r>
    </w:p>
    <w:p w:rsidR="00034BC3" w:rsidRDefault="00034BC3">
      <w:pPr>
        <w:pStyle w:val="Body"/>
        <w:rPr>
          <w:w w:val="100"/>
        </w:rPr>
      </w:pPr>
      <w:r>
        <w:rPr>
          <w:w w:val="100"/>
        </w:rPr>
        <w:t xml:space="preserve">The &lt;skin&gt; element is the topmost element in the Brutus XML command file. Its attributes are given in </w:t>
      </w:r>
      <w:r w:rsidR="00A72627">
        <w:rPr>
          <w:rStyle w:val="Cross-Ref"/>
          <w:w w:val="100"/>
        </w:rPr>
        <w:fldChar w:fldCharType="begin"/>
      </w:r>
      <w:r>
        <w:rPr>
          <w:rStyle w:val="Cross-Ref"/>
          <w:w w:val="100"/>
        </w:rPr>
        <w:instrText xml:space="preserve"> REF  RTF390034003800320036003a00 \h</w:instrText>
      </w:r>
      <w:r w:rsidR="00A72627">
        <w:rPr>
          <w:rStyle w:val="Cross-Ref"/>
          <w:w w:val="100"/>
        </w:rPr>
      </w:r>
      <w:r w:rsidR="00A72627">
        <w:rPr>
          <w:rStyle w:val="Cross-Ref"/>
          <w:w w:val="100"/>
        </w:rPr>
        <w:fldChar w:fldCharType="separate"/>
      </w:r>
      <w:r>
        <w:rPr>
          <w:rStyle w:val="Cross-Ref"/>
          <w:w w:val="100"/>
        </w:rPr>
        <w:t>Table 16</w:t>
      </w:r>
      <w:r w:rsidR="00A72627">
        <w:rPr>
          <w:rStyle w:val="Cross-Ref"/>
          <w:w w:val="100"/>
        </w:rPr>
        <w:fldChar w:fldCharType="end"/>
      </w:r>
      <w:r>
        <w:rPr>
          <w:w w:val="100"/>
        </w:rPr>
        <w:t>.</w:t>
      </w:r>
    </w:p>
    <w:p w:rsidR="00034BC3" w:rsidRDefault="00034BC3">
      <w:pPr>
        <w:pStyle w:val="TableAnchor"/>
        <w:rPr>
          <w:w w:val="100"/>
        </w:rPr>
      </w:pPr>
    </w:p>
    <w:tbl>
      <w:tblPr>
        <w:tblW w:w="0" w:type="auto"/>
        <w:tblInd w:w="20" w:type="dxa"/>
        <w:tblLayout w:type="fixed"/>
        <w:tblCellMar>
          <w:top w:w="80" w:type="dxa"/>
          <w:left w:w="20" w:type="dxa"/>
          <w:bottom w:w="40" w:type="dxa"/>
          <w:right w:w="20" w:type="dxa"/>
        </w:tblCellMar>
        <w:tblLook w:val="0000"/>
      </w:tblPr>
      <w:tblGrid>
        <w:gridCol w:w="1800"/>
        <w:gridCol w:w="6840"/>
      </w:tblGrid>
      <w:tr w:rsidR="00034BC3">
        <w:tc>
          <w:tcPr>
            <w:tcW w:w="864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47"/>
              </w:numPr>
            </w:pPr>
            <w:bookmarkStart w:id="29" w:name="RTF390034003800320036003a00"/>
            <w:r>
              <w:rPr>
                <w:i/>
                <w:iCs/>
                <w:w w:val="100"/>
              </w:rPr>
              <w:t xml:space="preserve"> &lt;skin&gt; Tag Attributes</w:t>
            </w:r>
            <w:bookmarkEnd w:id="29"/>
          </w:p>
        </w:tc>
      </w:tr>
      <w:tr w:rsidR="00034BC3">
        <w:trPr>
          <w:trHeight w:val="380"/>
        </w:trPr>
        <w:tc>
          <w:tcPr>
            <w:tcW w:w="180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Attribute </w:t>
            </w:r>
          </w:p>
        </w:tc>
        <w:tc>
          <w:tcPr>
            <w:tcW w:w="684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Description </w:t>
            </w:r>
          </w:p>
        </w:tc>
      </w:tr>
      <w:tr w:rsidR="00034BC3">
        <w:trPr>
          <w:trHeight w:val="7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name</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Name of the skin. Must match the name specified after the -skin command line option when running Brutus. Must also match the directory name where the skin.xml file resides.</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pixelformat</w:t>
            </w:r>
            <w:proofErr w:type="spellEnd"/>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argb8888 | argb1555 | rgb565 | palette8</w:t>
            </w:r>
          </w:p>
        </w:tc>
      </w:tr>
      <w:tr w:rsidR="00034BC3">
        <w:trPr>
          <w:trHeight w:val="5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bordercolor</w:t>
            </w:r>
            <w:proofErr w:type="spellEnd"/>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Color of the border around the entire user interface. (see </w:t>
            </w:r>
            <w:r w:rsidR="00A72627">
              <w:rPr>
                <w:rStyle w:val="Cross-Ref"/>
                <w:w w:val="100"/>
              </w:rPr>
              <w:fldChar w:fldCharType="begin"/>
            </w:r>
            <w:r>
              <w:rPr>
                <w:rStyle w:val="Cross-Ref"/>
                <w:w w:val="100"/>
              </w:rPr>
              <w:instrText xml:space="preserve"> REF  RTF350032003200300038003a00 \h</w:instrText>
            </w:r>
            <w:r w:rsidR="00A72627">
              <w:rPr>
                <w:rStyle w:val="Cross-Ref"/>
                <w:w w:val="100"/>
              </w:rPr>
            </w:r>
            <w:r w:rsidR="00A72627">
              <w:rPr>
                <w:rStyle w:val="Cross-Ref"/>
                <w:w w:val="100"/>
              </w:rPr>
              <w:fldChar w:fldCharType="separate"/>
            </w:r>
            <w:r>
              <w:rPr>
                <w:rStyle w:val="Cross-Ref"/>
                <w:w w:val="100"/>
              </w:rPr>
              <w:t>“Color Attribute Values” on page 50</w:t>
            </w:r>
            <w:r w:rsidR="00A72627">
              <w:rPr>
                <w:rStyle w:val="Cross-Ref"/>
                <w:w w:val="100"/>
              </w:rPr>
              <w:fldChar w:fldCharType="end"/>
            </w:r>
            <w:r>
              <w:rPr>
                <w:w w:val="100"/>
              </w:rPr>
              <w:t>)</w:t>
            </w:r>
          </w:p>
        </w:tc>
      </w:tr>
    </w:tbl>
    <w:p w:rsidR="00034BC3" w:rsidRDefault="00034BC3">
      <w:pPr>
        <w:pStyle w:val="TableAnchor"/>
        <w:rPr>
          <w:w w:val="100"/>
        </w:rPr>
      </w:pPr>
    </w:p>
    <w:p w:rsidR="00034BC3" w:rsidRDefault="00034BC3">
      <w:pPr>
        <w:pStyle w:val="Heading2Top"/>
        <w:rPr>
          <w:w w:val="100"/>
          <w:sz w:val="25"/>
          <w:szCs w:val="25"/>
        </w:rPr>
      </w:pPr>
      <w:r>
        <w:rPr>
          <w:w w:val="100"/>
          <w:sz w:val="25"/>
          <w:szCs w:val="25"/>
        </w:rPr>
        <w:lastRenderedPageBreak/>
        <w:t>The &lt;screen&gt; Tag</w:t>
      </w:r>
    </w:p>
    <w:p w:rsidR="00034BC3" w:rsidRDefault="00034BC3">
      <w:pPr>
        <w:pStyle w:val="Body"/>
        <w:rPr>
          <w:w w:val="100"/>
        </w:rPr>
      </w:pPr>
      <w:r>
        <w:rPr>
          <w:w w:val="100"/>
        </w:rPr>
        <w:t>The &lt;</w:t>
      </w:r>
      <w:r>
        <w:rPr>
          <w:rStyle w:val="CodeFnt"/>
        </w:rPr>
        <w:t>screen</w:t>
      </w:r>
      <w:r>
        <w:rPr>
          <w:w w:val="100"/>
        </w:rPr>
        <w:t xml:space="preserve">&gt; element and its child elements describe all the widgets for the named screen. Each screen may contain a set of </w:t>
      </w:r>
      <w:r>
        <w:rPr>
          <w:i/>
          <w:iCs/>
          <w:w w:val="100"/>
        </w:rPr>
        <w:t>mandatory</w:t>
      </w:r>
      <w:r>
        <w:rPr>
          <w:w w:val="100"/>
        </w:rPr>
        <w:t xml:space="preserve"> widgets that are not explicitly described as child elements but can still be modified using attributes of the &lt;</w:t>
      </w:r>
      <w:r>
        <w:rPr>
          <w:rStyle w:val="CodeFnt"/>
        </w:rPr>
        <w:t>screen</w:t>
      </w:r>
      <w:r>
        <w:rPr>
          <w:w w:val="100"/>
        </w:rPr>
        <w:t>&gt; tag. For example, the playback screen contains a list control that always exists, and will not be described as an independent XML element. Changing the look of this list control can be accomplished using attributes of the playback screen tag. Additional buttons and labels can be added to any of the screens using the &lt;</w:t>
      </w:r>
      <w:r>
        <w:rPr>
          <w:rStyle w:val="CodeFont"/>
        </w:rPr>
        <w:t>button</w:t>
      </w:r>
      <w:r>
        <w:rPr>
          <w:w w:val="100"/>
        </w:rPr>
        <w:t>&gt; and &lt;</w:t>
      </w:r>
      <w:r>
        <w:rPr>
          <w:rStyle w:val="CodeFont"/>
        </w:rPr>
        <w:t>label</w:t>
      </w:r>
      <w:r>
        <w:rPr>
          <w:w w:val="100"/>
        </w:rPr>
        <w:t>&gt; tags. The mandatory widgets provide a general framework for screen functionality, while the optional &lt;</w:t>
      </w:r>
      <w:r>
        <w:rPr>
          <w:rStyle w:val="CodeFont"/>
        </w:rPr>
        <w:t>button</w:t>
      </w:r>
      <w:r>
        <w:rPr>
          <w:w w:val="100"/>
        </w:rPr>
        <w:t>&gt; and &lt;</w:t>
      </w:r>
      <w:r>
        <w:rPr>
          <w:rStyle w:val="CodeFont"/>
        </w:rPr>
        <w:t>label</w:t>
      </w:r>
      <w:r>
        <w:rPr>
          <w:w w:val="100"/>
        </w:rPr>
        <w:t>&gt; tags allow skin designers the freedom to change the look and feel of the user interface.</w:t>
      </w:r>
    </w:p>
    <w:p w:rsidR="00034BC3" w:rsidRDefault="00034BC3">
      <w:pPr>
        <w:pStyle w:val="Body"/>
        <w:rPr>
          <w:w w:val="100"/>
        </w:rPr>
      </w:pPr>
      <w:r>
        <w:rPr>
          <w:w w:val="100"/>
        </w:rPr>
        <w:t>Note that screens that do not have an associated named &lt;</w:t>
      </w:r>
      <w:r>
        <w:rPr>
          <w:rStyle w:val="CodeFont"/>
        </w:rPr>
        <w:t>screen</w:t>
      </w:r>
      <w:r>
        <w:rPr>
          <w:w w:val="100"/>
        </w:rPr>
        <w:t>&gt; tag are displayed using the standard Brutus user interface style.</w:t>
      </w:r>
    </w:p>
    <w:p w:rsidR="00034BC3" w:rsidRDefault="00034BC3">
      <w:pPr>
        <w:pStyle w:val="Heading3"/>
        <w:rPr>
          <w:w w:val="100"/>
        </w:rPr>
      </w:pPr>
      <w:r>
        <w:rPr>
          <w:w w:val="100"/>
        </w:rPr>
        <w:t>Common &lt;Screen&gt; Attributes</w:t>
      </w:r>
    </w:p>
    <w:p w:rsidR="00034BC3" w:rsidRDefault="00034BC3">
      <w:pPr>
        <w:pStyle w:val="Body"/>
        <w:rPr>
          <w:w w:val="100"/>
        </w:rPr>
      </w:pPr>
      <w:r>
        <w:rPr>
          <w:w w:val="100"/>
        </w:rPr>
        <w:t xml:space="preserve">These attributes, given in </w:t>
      </w:r>
      <w:r w:rsidR="00A72627">
        <w:rPr>
          <w:rStyle w:val="Cross-Ref"/>
          <w:w w:val="100"/>
        </w:rPr>
        <w:fldChar w:fldCharType="begin"/>
      </w:r>
      <w:r>
        <w:rPr>
          <w:rStyle w:val="Cross-Ref"/>
          <w:w w:val="100"/>
        </w:rPr>
        <w:instrText xml:space="preserve"> REF  RTF350035003000310032003a00 \h</w:instrText>
      </w:r>
      <w:r w:rsidR="00A72627">
        <w:rPr>
          <w:rStyle w:val="Cross-Ref"/>
          <w:w w:val="100"/>
        </w:rPr>
      </w:r>
      <w:r w:rsidR="00A72627">
        <w:rPr>
          <w:rStyle w:val="Cross-Ref"/>
          <w:w w:val="100"/>
        </w:rPr>
        <w:fldChar w:fldCharType="separate"/>
      </w:r>
      <w:r>
        <w:rPr>
          <w:rStyle w:val="Cross-Ref"/>
          <w:w w:val="100"/>
        </w:rPr>
        <w:t>Table 17</w:t>
      </w:r>
      <w:r w:rsidR="00A72627">
        <w:rPr>
          <w:rStyle w:val="Cross-Ref"/>
          <w:w w:val="100"/>
        </w:rPr>
        <w:fldChar w:fldCharType="end"/>
      </w:r>
      <w:r>
        <w:rPr>
          <w:w w:val="100"/>
        </w:rPr>
        <w:t>, are common to all &lt;</w:t>
      </w:r>
      <w:r>
        <w:rPr>
          <w:rStyle w:val="CodeFont"/>
        </w:rPr>
        <w:t>screen</w:t>
      </w:r>
      <w:r>
        <w:rPr>
          <w:w w:val="100"/>
        </w:rPr>
        <w:t>&gt; tags:</w:t>
      </w:r>
    </w:p>
    <w:tbl>
      <w:tblPr>
        <w:tblW w:w="0" w:type="auto"/>
        <w:tblInd w:w="20" w:type="dxa"/>
        <w:tblLayout w:type="fixed"/>
        <w:tblCellMar>
          <w:top w:w="80" w:type="dxa"/>
          <w:left w:w="20" w:type="dxa"/>
          <w:bottom w:w="40" w:type="dxa"/>
          <w:right w:w="20" w:type="dxa"/>
        </w:tblCellMar>
        <w:tblLook w:val="0000"/>
      </w:tblPr>
      <w:tblGrid>
        <w:gridCol w:w="2160"/>
        <w:gridCol w:w="6480"/>
      </w:tblGrid>
      <w:tr w:rsidR="00034BC3">
        <w:tc>
          <w:tcPr>
            <w:tcW w:w="864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48"/>
              </w:numPr>
            </w:pPr>
            <w:bookmarkStart w:id="30" w:name="RTF350035003000310032003a00"/>
            <w:r>
              <w:rPr>
                <w:i/>
                <w:iCs/>
                <w:w w:val="100"/>
              </w:rPr>
              <w:t>Common &lt;Screen&gt; Attributes</w:t>
            </w:r>
            <w:bookmarkEnd w:id="30"/>
          </w:p>
        </w:tc>
      </w:tr>
      <w:tr w:rsidR="00034BC3">
        <w:trPr>
          <w:trHeight w:val="380"/>
        </w:trPr>
        <w:tc>
          <w:tcPr>
            <w:tcW w:w="216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Attribute </w:t>
            </w:r>
          </w:p>
        </w:tc>
        <w:tc>
          <w:tcPr>
            <w:tcW w:w="648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Description </w:t>
            </w:r>
          </w:p>
        </w:tc>
      </w:tr>
      <w:tr w:rsidR="00034BC3">
        <w:trPr>
          <w:trHeight w:val="56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name</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w w:val="100"/>
              </w:rPr>
            </w:pPr>
            <w:r>
              <w:rPr>
                <w:w w:val="100"/>
              </w:rPr>
              <w:t xml:space="preserve">menu | playback | video | record | pictures | </w:t>
            </w:r>
            <w:proofErr w:type="spellStart"/>
            <w:r>
              <w:rPr>
                <w:w w:val="100"/>
              </w:rPr>
              <w:t>tv</w:t>
            </w:r>
            <w:proofErr w:type="spellEnd"/>
            <w:r>
              <w:rPr>
                <w:w w:val="100"/>
              </w:rPr>
              <w:t xml:space="preserve"> | audio</w:t>
            </w:r>
          </w:p>
          <w:p w:rsidR="00034BC3" w:rsidRDefault="00034BC3">
            <w:pPr>
              <w:pStyle w:val="TableText"/>
            </w:pPr>
            <w:r>
              <w:rPr>
                <w:w w:val="100"/>
              </w:rPr>
              <w:t>Indicates the name of the associated user interface screen.</w:t>
            </w:r>
          </w:p>
        </w:tc>
      </w:tr>
      <w:tr w:rsidR="00034BC3">
        <w:trPr>
          <w:trHeight w:val="56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color</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color w:val="0000FF"/>
                <w:w w:val="100"/>
                <w:u w:val="thick"/>
              </w:rPr>
            </w:pPr>
            <w:r>
              <w:rPr>
                <w:w w:val="100"/>
              </w:rPr>
              <w:t xml:space="preserve">Screen background color (see </w:t>
            </w:r>
            <w:r w:rsidR="00A72627">
              <w:rPr>
                <w:rStyle w:val="Cross-Ref"/>
                <w:w w:val="100"/>
              </w:rPr>
              <w:fldChar w:fldCharType="begin"/>
            </w:r>
            <w:r>
              <w:rPr>
                <w:rStyle w:val="Cross-Ref"/>
                <w:w w:val="100"/>
              </w:rPr>
              <w:instrText xml:space="preserve"> REF  RTF350032003200300038003a00 \h</w:instrText>
            </w:r>
            <w:r w:rsidR="00A72627">
              <w:rPr>
                <w:rStyle w:val="Cross-Ref"/>
                <w:w w:val="100"/>
              </w:rPr>
            </w:r>
            <w:r w:rsidR="00A72627">
              <w:rPr>
                <w:rStyle w:val="Cross-Ref"/>
                <w:w w:val="100"/>
              </w:rPr>
              <w:fldChar w:fldCharType="separate"/>
            </w:r>
            <w:r>
              <w:rPr>
                <w:rStyle w:val="Cross-Ref"/>
                <w:w w:val="100"/>
              </w:rPr>
              <w:t>“Color Attribute Values” on page 50</w:t>
            </w:r>
            <w:r w:rsidR="00A72627">
              <w:rPr>
                <w:rStyle w:val="Cross-Ref"/>
                <w:w w:val="100"/>
              </w:rPr>
              <w:fldChar w:fldCharType="end"/>
            </w:r>
          </w:p>
          <w:p w:rsidR="00034BC3" w:rsidRDefault="00034BC3">
            <w:pPr>
              <w:pStyle w:val="TableText"/>
            </w:pPr>
            <w:r>
              <w:rPr>
                <w:w w:val="100"/>
              </w:rPr>
              <w:t>)</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image</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Name of background image</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pixmap</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Name of background </w:t>
            </w:r>
            <w:proofErr w:type="spellStart"/>
            <w:r>
              <w:rPr>
                <w:w w:val="100"/>
              </w:rPr>
              <w:t>pixmap</w:t>
            </w:r>
            <w:proofErr w:type="spellEnd"/>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height</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Screen height</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width</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Screen width</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x</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X coordinate of upper left corner of screen</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y</w:t>
            </w:r>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Y coordinate of upper left corner of screen</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tvh</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Height of decimated video window</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tvw</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Width of decimated video window</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tvx</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X coordinate of upper left corner of decimated video window</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tvy</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Y coordinate of upper left corner of decimated video window</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dropshadow</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1 for drop shadowed text, 0 otherwise</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bevelwidth</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Width of the bevel around the decimated video window</w:t>
            </w:r>
          </w:p>
        </w:tc>
      </w:tr>
      <w:tr w:rsidR="00034BC3">
        <w:trPr>
          <w:trHeight w:val="5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bevelcolor</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Color of the bevel around the decimated video window (</w:t>
            </w:r>
            <w:proofErr w:type="spellStart"/>
            <w:r>
              <w:rPr>
                <w:w w:val="100"/>
              </w:rPr>
              <w:t>see</w:t>
            </w:r>
            <w:r w:rsidR="00A72627">
              <w:rPr>
                <w:rStyle w:val="Cross-Ref"/>
                <w:w w:val="100"/>
              </w:rPr>
              <w:fldChar w:fldCharType="begin"/>
            </w:r>
            <w:r>
              <w:rPr>
                <w:rStyle w:val="Cross-Ref"/>
                <w:w w:val="100"/>
              </w:rPr>
              <w:instrText xml:space="preserve"> REF  RTF350032003200300038003a00 \h</w:instrText>
            </w:r>
            <w:r w:rsidR="00A72627">
              <w:rPr>
                <w:rStyle w:val="Cross-Ref"/>
                <w:w w:val="100"/>
              </w:rPr>
            </w:r>
            <w:r w:rsidR="00A72627">
              <w:rPr>
                <w:rStyle w:val="Cross-Ref"/>
                <w:w w:val="100"/>
              </w:rPr>
              <w:fldChar w:fldCharType="separate"/>
            </w:r>
            <w:r>
              <w:rPr>
                <w:rStyle w:val="Cross-Ref"/>
                <w:w w:val="100"/>
              </w:rPr>
              <w:t>“Color</w:t>
            </w:r>
            <w:proofErr w:type="spellEnd"/>
            <w:r>
              <w:rPr>
                <w:rStyle w:val="Cross-Ref"/>
                <w:w w:val="100"/>
              </w:rPr>
              <w:t xml:space="preserve"> Attribute Values” on page 50</w:t>
            </w:r>
            <w:r w:rsidR="00A72627">
              <w:rPr>
                <w:rStyle w:val="Cross-Ref"/>
                <w:w w:val="100"/>
              </w:rPr>
              <w:fldChar w:fldCharType="end"/>
            </w:r>
            <w:r>
              <w:rPr>
                <w:w w:val="100"/>
              </w:rPr>
              <w:t>)</w:t>
            </w:r>
          </w:p>
        </w:tc>
      </w:tr>
    </w:tbl>
    <w:p w:rsidR="00034BC3" w:rsidRDefault="00034BC3">
      <w:pPr>
        <w:pStyle w:val="TableAnchor"/>
        <w:rPr>
          <w:w w:val="100"/>
        </w:rPr>
      </w:pPr>
    </w:p>
    <w:p w:rsidR="00034BC3" w:rsidRDefault="00034BC3">
      <w:pPr>
        <w:pStyle w:val="Heading3Top"/>
        <w:rPr>
          <w:w w:val="100"/>
        </w:rPr>
      </w:pPr>
      <w:r>
        <w:rPr>
          <w:w w:val="100"/>
        </w:rPr>
        <w:lastRenderedPageBreak/>
        <w:t>Playback &lt;Screen&gt; Attributes</w:t>
      </w:r>
    </w:p>
    <w:p w:rsidR="00034BC3" w:rsidRDefault="00034BC3">
      <w:pPr>
        <w:pStyle w:val="Body"/>
        <w:rPr>
          <w:w w:val="100"/>
        </w:rPr>
      </w:pPr>
      <w:r>
        <w:rPr>
          <w:w w:val="100"/>
        </w:rPr>
        <w:t xml:space="preserve">These attributes, given in </w:t>
      </w:r>
      <w:r w:rsidR="00A72627">
        <w:rPr>
          <w:rStyle w:val="Cross-Ref"/>
          <w:w w:val="100"/>
        </w:rPr>
        <w:fldChar w:fldCharType="begin"/>
      </w:r>
      <w:r>
        <w:rPr>
          <w:rStyle w:val="Cross-Ref"/>
          <w:w w:val="100"/>
        </w:rPr>
        <w:instrText xml:space="preserve"> REF  RTF340033003900310039003a00 \h</w:instrText>
      </w:r>
      <w:r w:rsidR="00A72627">
        <w:rPr>
          <w:rStyle w:val="Cross-Ref"/>
          <w:w w:val="100"/>
        </w:rPr>
      </w:r>
      <w:r w:rsidR="00A72627">
        <w:rPr>
          <w:rStyle w:val="Cross-Ref"/>
          <w:w w:val="100"/>
        </w:rPr>
        <w:fldChar w:fldCharType="separate"/>
      </w:r>
      <w:r>
        <w:rPr>
          <w:rStyle w:val="Cross-Ref"/>
          <w:w w:val="100"/>
        </w:rPr>
        <w:t>Table 18</w:t>
      </w:r>
      <w:r w:rsidR="00A72627">
        <w:rPr>
          <w:rStyle w:val="Cross-Ref"/>
          <w:w w:val="100"/>
        </w:rPr>
        <w:fldChar w:fldCharType="end"/>
      </w:r>
      <w:r>
        <w:rPr>
          <w:w w:val="100"/>
        </w:rPr>
        <w:t>, are only valid for the screen tag named “playback.”</w:t>
      </w:r>
    </w:p>
    <w:tbl>
      <w:tblPr>
        <w:tblW w:w="0" w:type="auto"/>
        <w:tblInd w:w="20" w:type="dxa"/>
        <w:tblLayout w:type="fixed"/>
        <w:tblCellMar>
          <w:top w:w="80" w:type="dxa"/>
          <w:left w:w="20" w:type="dxa"/>
          <w:bottom w:w="40" w:type="dxa"/>
          <w:right w:w="20" w:type="dxa"/>
        </w:tblCellMar>
        <w:tblLook w:val="0000"/>
      </w:tblPr>
      <w:tblGrid>
        <w:gridCol w:w="2160"/>
        <w:gridCol w:w="6480"/>
      </w:tblGrid>
      <w:tr w:rsidR="00034BC3">
        <w:tc>
          <w:tcPr>
            <w:tcW w:w="864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49"/>
              </w:numPr>
            </w:pPr>
            <w:bookmarkStart w:id="31" w:name="RTF340033003900310039003a00"/>
            <w:r>
              <w:rPr>
                <w:i/>
                <w:iCs/>
                <w:w w:val="100"/>
              </w:rPr>
              <w:t>Playback &lt;Screen&gt; Attributes</w:t>
            </w:r>
            <w:bookmarkEnd w:id="31"/>
          </w:p>
        </w:tc>
      </w:tr>
      <w:tr w:rsidR="00034BC3">
        <w:trPr>
          <w:trHeight w:val="380"/>
        </w:trPr>
        <w:tc>
          <w:tcPr>
            <w:tcW w:w="216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Attribute </w:t>
            </w:r>
          </w:p>
        </w:tc>
        <w:tc>
          <w:tcPr>
            <w:tcW w:w="648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Description </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listx</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X coordinate of the upper left corner of the list of playback streams</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listy</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Y coordinate of the upper left corner of the list of playback streams</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listw</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Width of the list of playback streams</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listh</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Height of the list of playback streams</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listbevelwidth</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Width of the bevel around the list of playback streams</w:t>
            </w:r>
          </w:p>
        </w:tc>
      </w:tr>
      <w:tr w:rsidR="00034BC3">
        <w:trPr>
          <w:trHeight w:val="56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listbevelstyle</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w w:val="100"/>
              </w:rPr>
            </w:pPr>
            <w:r>
              <w:rPr>
                <w:w w:val="100"/>
              </w:rPr>
              <w:t xml:space="preserve">raised | sunken | </w:t>
            </w:r>
            <w:proofErr w:type="spellStart"/>
            <w:r>
              <w:rPr>
                <w:w w:val="100"/>
              </w:rPr>
              <w:t>updown</w:t>
            </w:r>
            <w:proofErr w:type="spellEnd"/>
          </w:p>
          <w:p w:rsidR="00034BC3" w:rsidRDefault="00034BC3">
            <w:pPr>
              <w:pStyle w:val="TableText"/>
            </w:pPr>
            <w:r>
              <w:rPr>
                <w:w w:val="100"/>
              </w:rPr>
              <w:t>Style of bevel around the list of playback streams</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listdropshadow</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1 for drop shadowed text, 0 otherwise</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listrows</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Number of visible rows in list of playback streams</w:t>
            </w:r>
          </w:p>
        </w:tc>
      </w:tr>
      <w:tr w:rsidR="00034BC3">
        <w:trPr>
          <w:trHeight w:val="5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listtextcolor</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Color of unfocused text in list of playback streams (see </w:t>
            </w:r>
            <w:r w:rsidR="00A72627">
              <w:rPr>
                <w:rStyle w:val="Cross-Ref"/>
                <w:w w:val="100"/>
              </w:rPr>
              <w:fldChar w:fldCharType="begin"/>
            </w:r>
            <w:r>
              <w:rPr>
                <w:rStyle w:val="Cross-Ref"/>
                <w:w w:val="100"/>
              </w:rPr>
              <w:instrText xml:space="preserve"> REF  RTF350032003200300038003a00 \h</w:instrText>
            </w:r>
            <w:r w:rsidR="00A72627">
              <w:rPr>
                <w:rStyle w:val="Cross-Ref"/>
                <w:w w:val="100"/>
              </w:rPr>
            </w:r>
            <w:r w:rsidR="00A72627">
              <w:rPr>
                <w:rStyle w:val="Cross-Ref"/>
                <w:w w:val="100"/>
              </w:rPr>
              <w:fldChar w:fldCharType="separate"/>
            </w:r>
            <w:r>
              <w:rPr>
                <w:rStyle w:val="Cross-Ref"/>
                <w:w w:val="100"/>
              </w:rPr>
              <w:t>“Color Attribute Values” on page 50</w:t>
            </w:r>
            <w:r w:rsidR="00A72627">
              <w:rPr>
                <w:rStyle w:val="Cross-Ref"/>
                <w:w w:val="100"/>
              </w:rPr>
              <w:fldChar w:fldCharType="end"/>
            </w:r>
            <w:r>
              <w:rPr>
                <w:w w:val="100"/>
              </w:rPr>
              <w:t>)</w:t>
            </w:r>
          </w:p>
        </w:tc>
      </w:tr>
      <w:tr w:rsidR="00034BC3">
        <w:trPr>
          <w:trHeight w:val="5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listtextcolorfocus</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Color of focused text in list of playback streams (see </w:t>
            </w:r>
            <w:r w:rsidR="00A72627">
              <w:rPr>
                <w:rStyle w:val="Cross-Ref"/>
                <w:w w:val="100"/>
              </w:rPr>
              <w:fldChar w:fldCharType="begin"/>
            </w:r>
            <w:r>
              <w:rPr>
                <w:rStyle w:val="Cross-Ref"/>
                <w:w w:val="100"/>
              </w:rPr>
              <w:instrText xml:space="preserve"> REF  RTF350032003200300038003a00 \h</w:instrText>
            </w:r>
            <w:r w:rsidR="00A72627">
              <w:rPr>
                <w:rStyle w:val="Cross-Ref"/>
                <w:w w:val="100"/>
              </w:rPr>
            </w:r>
            <w:r w:rsidR="00A72627">
              <w:rPr>
                <w:rStyle w:val="Cross-Ref"/>
                <w:w w:val="100"/>
              </w:rPr>
              <w:fldChar w:fldCharType="separate"/>
            </w:r>
            <w:r>
              <w:rPr>
                <w:rStyle w:val="Cross-Ref"/>
                <w:w w:val="100"/>
              </w:rPr>
              <w:t>“Color Attribute Values” on page 50</w:t>
            </w:r>
            <w:r w:rsidR="00A72627">
              <w:rPr>
                <w:rStyle w:val="Cross-Ref"/>
                <w:w w:val="100"/>
              </w:rPr>
              <w:fldChar w:fldCharType="end"/>
            </w:r>
            <w:r>
              <w:rPr>
                <w:w w:val="100"/>
              </w:rPr>
              <w:t>)</w:t>
            </w:r>
          </w:p>
        </w:tc>
      </w:tr>
      <w:tr w:rsidR="00034BC3">
        <w:trPr>
          <w:trHeight w:val="5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listfocusimage</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Image used to display focus in list of playback streams. Image is scaled to required size.</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listscrollbarimage</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Image used to display the background of the scroll bar in list of playback streams</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listscrollbarindimage</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Image used to display the scroll bar thumb in list of playback streams</w:t>
            </w:r>
          </w:p>
        </w:tc>
      </w:tr>
    </w:tbl>
    <w:p w:rsidR="00034BC3" w:rsidRDefault="00034BC3">
      <w:pPr>
        <w:pStyle w:val="TableAnchor"/>
        <w:rPr>
          <w:w w:val="100"/>
        </w:rPr>
      </w:pPr>
    </w:p>
    <w:p w:rsidR="00034BC3" w:rsidRDefault="00034BC3">
      <w:pPr>
        <w:pStyle w:val="Heading2"/>
        <w:rPr>
          <w:w w:val="100"/>
          <w:sz w:val="25"/>
          <w:szCs w:val="25"/>
        </w:rPr>
      </w:pPr>
      <w:r>
        <w:rPr>
          <w:w w:val="100"/>
          <w:sz w:val="25"/>
          <w:szCs w:val="25"/>
        </w:rPr>
        <w:t>Video &lt;Screen&gt; Attribute</w:t>
      </w:r>
    </w:p>
    <w:p w:rsidR="00034BC3" w:rsidRDefault="00034BC3">
      <w:pPr>
        <w:pStyle w:val="Body"/>
        <w:rPr>
          <w:w w:val="100"/>
        </w:rPr>
      </w:pPr>
      <w:r>
        <w:rPr>
          <w:w w:val="100"/>
        </w:rPr>
        <w:t xml:space="preserve">This attribute, given in </w:t>
      </w:r>
      <w:r w:rsidR="00A72627">
        <w:rPr>
          <w:rStyle w:val="Cross-Ref"/>
          <w:w w:val="100"/>
        </w:rPr>
        <w:fldChar w:fldCharType="begin"/>
      </w:r>
      <w:r>
        <w:rPr>
          <w:rStyle w:val="Cross-Ref"/>
          <w:w w:val="100"/>
        </w:rPr>
        <w:instrText xml:space="preserve"> REF  RTF340037003800310037003a00 \h</w:instrText>
      </w:r>
      <w:r w:rsidR="00A72627">
        <w:rPr>
          <w:rStyle w:val="Cross-Ref"/>
          <w:w w:val="100"/>
        </w:rPr>
      </w:r>
      <w:r w:rsidR="00A72627">
        <w:rPr>
          <w:rStyle w:val="Cross-Ref"/>
          <w:w w:val="100"/>
        </w:rPr>
        <w:fldChar w:fldCharType="separate"/>
      </w:r>
      <w:r>
        <w:rPr>
          <w:rStyle w:val="Cross-Ref"/>
          <w:w w:val="100"/>
        </w:rPr>
        <w:t>Table 19</w:t>
      </w:r>
      <w:r w:rsidR="00A72627">
        <w:rPr>
          <w:rStyle w:val="Cross-Ref"/>
          <w:w w:val="100"/>
        </w:rPr>
        <w:fldChar w:fldCharType="end"/>
      </w:r>
      <w:r>
        <w:rPr>
          <w:w w:val="100"/>
        </w:rPr>
        <w:t>, is only valid for the screen tag named “video.”</w:t>
      </w:r>
    </w:p>
    <w:tbl>
      <w:tblPr>
        <w:tblW w:w="0" w:type="auto"/>
        <w:tblInd w:w="20" w:type="dxa"/>
        <w:tblLayout w:type="fixed"/>
        <w:tblCellMar>
          <w:top w:w="80" w:type="dxa"/>
          <w:left w:w="20" w:type="dxa"/>
          <w:bottom w:w="40" w:type="dxa"/>
          <w:right w:w="20" w:type="dxa"/>
        </w:tblCellMar>
        <w:tblLook w:val="0000"/>
      </w:tblPr>
      <w:tblGrid>
        <w:gridCol w:w="1800"/>
        <w:gridCol w:w="7920"/>
      </w:tblGrid>
      <w:tr w:rsidR="00034BC3">
        <w:tc>
          <w:tcPr>
            <w:tcW w:w="972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50"/>
              </w:numPr>
            </w:pPr>
            <w:bookmarkStart w:id="32" w:name="RTF340037003800310037003a00"/>
            <w:r>
              <w:rPr>
                <w:i/>
                <w:iCs/>
                <w:w w:val="100"/>
              </w:rPr>
              <w:t>Video &lt;Screen&gt; Attribute</w:t>
            </w:r>
            <w:bookmarkEnd w:id="32"/>
          </w:p>
        </w:tc>
      </w:tr>
      <w:tr w:rsidR="00034BC3">
        <w:trPr>
          <w:trHeight w:val="380"/>
        </w:trPr>
        <w:tc>
          <w:tcPr>
            <w:tcW w:w="180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Attribute </w:t>
            </w:r>
          </w:p>
        </w:tc>
        <w:tc>
          <w:tcPr>
            <w:tcW w:w="792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Description </w:t>
            </w:r>
          </w:p>
        </w:tc>
      </w:tr>
      <w:tr w:rsidR="00034BC3">
        <w:trPr>
          <w:trHeight w:val="300"/>
        </w:trPr>
        <w:tc>
          <w:tcPr>
            <w:tcW w:w="18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focus</w:t>
            </w:r>
          </w:p>
        </w:tc>
        <w:tc>
          <w:tcPr>
            <w:tcW w:w="79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Name of the control that is to receive initial focus.</w:t>
            </w:r>
          </w:p>
        </w:tc>
      </w:tr>
    </w:tbl>
    <w:p w:rsidR="00034BC3" w:rsidRDefault="00034BC3">
      <w:pPr>
        <w:pStyle w:val="TableAnchor"/>
        <w:rPr>
          <w:w w:val="100"/>
        </w:rPr>
      </w:pPr>
    </w:p>
    <w:p w:rsidR="00034BC3" w:rsidRDefault="00034BC3">
      <w:pPr>
        <w:pStyle w:val="Heading2"/>
        <w:rPr>
          <w:w w:val="100"/>
          <w:sz w:val="25"/>
          <w:szCs w:val="25"/>
        </w:rPr>
      </w:pPr>
      <w:r>
        <w:rPr>
          <w:w w:val="100"/>
          <w:sz w:val="25"/>
          <w:szCs w:val="25"/>
        </w:rPr>
        <w:t>Pictures &lt;Screen&gt; Attributes</w:t>
      </w:r>
    </w:p>
    <w:p w:rsidR="00034BC3" w:rsidRDefault="00034BC3">
      <w:pPr>
        <w:pStyle w:val="Body"/>
        <w:rPr>
          <w:w w:val="100"/>
        </w:rPr>
      </w:pPr>
      <w:r>
        <w:rPr>
          <w:w w:val="100"/>
        </w:rPr>
        <w:t xml:space="preserve">These attributes, given in </w:t>
      </w:r>
      <w:r w:rsidR="00A72627">
        <w:rPr>
          <w:rStyle w:val="Cross-Ref"/>
          <w:w w:val="100"/>
        </w:rPr>
        <w:fldChar w:fldCharType="begin"/>
      </w:r>
      <w:r>
        <w:rPr>
          <w:rStyle w:val="Cross-Ref"/>
          <w:w w:val="100"/>
        </w:rPr>
        <w:instrText xml:space="preserve"> REF RTF390032003400340036003a00 \h</w:instrText>
      </w:r>
      <w:r w:rsidR="00A72627">
        <w:rPr>
          <w:rStyle w:val="Cross-Ref"/>
          <w:w w:val="100"/>
        </w:rPr>
      </w:r>
      <w:r w:rsidR="00A72627">
        <w:rPr>
          <w:rStyle w:val="Cross-Ref"/>
          <w:w w:val="100"/>
        </w:rPr>
        <w:fldChar w:fldCharType="separate"/>
      </w:r>
      <w:r>
        <w:rPr>
          <w:rStyle w:val="Cross-Ref"/>
          <w:w w:val="100"/>
        </w:rPr>
        <w:t>Table 20</w:t>
      </w:r>
      <w:r w:rsidR="00A72627">
        <w:rPr>
          <w:rStyle w:val="Cross-Ref"/>
          <w:w w:val="100"/>
        </w:rPr>
        <w:fldChar w:fldCharType="end"/>
      </w:r>
      <w:r>
        <w:rPr>
          <w:w w:val="100"/>
        </w:rPr>
        <w:t>, are only valid for the screen tag named “pictures.”</w:t>
      </w:r>
    </w:p>
    <w:tbl>
      <w:tblPr>
        <w:tblW w:w="0" w:type="auto"/>
        <w:tblInd w:w="20" w:type="dxa"/>
        <w:tblLayout w:type="fixed"/>
        <w:tblCellMar>
          <w:top w:w="80" w:type="dxa"/>
          <w:left w:w="20" w:type="dxa"/>
          <w:bottom w:w="40" w:type="dxa"/>
          <w:right w:w="20" w:type="dxa"/>
        </w:tblCellMar>
        <w:tblLook w:val="0000"/>
      </w:tblPr>
      <w:tblGrid>
        <w:gridCol w:w="1500"/>
        <w:gridCol w:w="7100"/>
      </w:tblGrid>
      <w:tr w:rsidR="00034BC3">
        <w:tc>
          <w:tcPr>
            <w:tcW w:w="860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51"/>
              </w:numPr>
            </w:pPr>
            <w:bookmarkStart w:id="33" w:name="RTF390032003400340036003a00"/>
            <w:r>
              <w:rPr>
                <w:i/>
                <w:iCs/>
                <w:w w:val="100"/>
              </w:rPr>
              <w:lastRenderedPageBreak/>
              <w:t>Pictures &lt;Screen&gt; Attributes</w:t>
            </w:r>
            <w:bookmarkEnd w:id="33"/>
          </w:p>
        </w:tc>
      </w:tr>
      <w:tr w:rsidR="00034BC3">
        <w:trPr>
          <w:trHeight w:val="380"/>
        </w:trPr>
        <w:tc>
          <w:tcPr>
            <w:tcW w:w="150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Attribute </w:t>
            </w:r>
          </w:p>
        </w:tc>
        <w:tc>
          <w:tcPr>
            <w:tcW w:w="710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Description </w:t>
            </w:r>
          </w:p>
        </w:tc>
      </w:tr>
      <w:tr w:rsidR="00034BC3">
        <w:trPr>
          <w:trHeight w:val="500"/>
        </w:trPr>
        <w:tc>
          <w:tcPr>
            <w:tcW w:w="15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listnothumbimage</w:t>
            </w:r>
            <w:proofErr w:type="spellEnd"/>
          </w:p>
        </w:tc>
        <w:tc>
          <w:tcPr>
            <w:tcW w:w="71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Name of placeholder image used when a thumbnail does not exist and the original image is too large to downscale.</w:t>
            </w:r>
          </w:p>
        </w:tc>
      </w:tr>
      <w:tr w:rsidR="00034BC3">
        <w:trPr>
          <w:trHeight w:val="300"/>
        </w:trPr>
        <w:tc>
          <w:tcPr>
            <w:tcW w:w="15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iconwidth</w:t>
            </w:r>
            <w:proofErr w:type="spellEnd"/>
          </w:p>
        </w:tc>
        <w:tc>
          <w:tcPr>
            <w:tcW w:w="71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Width of each thumbnail image</w:t>
            </w:r>
          </w:p>
        </w:tc>
      </w:tr>
      <w:tr w:rsidR="00034BC3">
        <w:trPr>
          <w:trHeight w:val="300"/>
        </w:trPr>
        <w:tc>
          <w:tcPr>
            <w:tcW w:w="15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iconborder</w:t>
            </w:r>
            <w:proofErr w:type="spellEnd"/>
          </w:p>
        </w:tc>
        <w:tc>
          <w:tcPr>
            <w:tcW w:w="71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Empty space allotted around each thumbnail image</w:t>
            </w:r>
          </w:p>
        </w:tc>
      </w:tr>
    </w:tbl>
    <w:p w:rsidR="00034BC3" w:rsidRDefault="00034BC3">
      <w:pPr>
        <w:pStyle w:val="TableAnchor"/>
        <w:rPr>
          <w:w w:val="100"/>
        </w:rPr>
      </w:pPr>
    </w:p>
    <w:p w:rsidR="00034BC3" w:rsidRDefault="00034BC3">
      <w:pPr>
        <w:pStyle w:val="Heading2Top"/>
        <w:rPr>
          <w:w w:val="100"/>
          <w:sz w:val="25"/>
          <w:szCs w:val="25"/>
        </w:rPr>
      </w:pPr>
      <w:r>
        <w:rPr>
          <w:w w:val="100"/>
          <w:sz w:val="25"/>
          <w:szCs w:val="25"/>
        </w:rPr>
        <w:lastRenderedPageBreak/>
        <w:t>TV &lt;Screen&gt; Attributes</w:t>
      </w:r>
    </w:p>
    <w:p w:rsidR="00034BC3" w:rsidRDefault="00034BC3">
      <w:pPr>
        <w:pStyle w:val="Body"/>
        <w:rPr>
          <w:w w:val="100"/>
        </w:rPr>
      </w:pPr>
      <w:r>
        <w:rPr>
          <w:w w:val="100"/>
        </w:rPr>
        <w:t xml:space="preserve">These attributes, given in </w:t>
      </w:r>
      <w:r w:rsidR="00A72627">
        <w:rPr>
          <w:rStyle w:val="Cross-Ref"/>
          <w:w w:val="100"/>
        </w:rPr>
        <w:fldChar w:fldCharType="begin"/>
      </w:r>
      <w:r>
        <w:rPr>
          <w:rStyle w:val="Cross-Ref"/>
          <w:w w:val="100"/>
        </w:rPr>
        <w:instrText xml:space="preserve"> REF  RTF330033003600340035003a00 \h</w:instrText>
      </w:r>
      <w:r w:rsidR="00A72627">
        <w:rPr>
          <w:rStyle w:val="Cross-Ref"/>
          <w:w w:val="100"/>
        </w:rPr>
      </w:r>
      <w:r w:rsidR="00A72627">
        <w:rPr>
          <w:rStyle w:val="Cross-Ref"/>
          <w:w w:val="100"/>
        </w:rPr>
        <w:fldChar w:fldCharType="separate"/>
      </w:r>
      <w:r>
        <w:rPr>
          <w:rStyle w:val="Cross-Ref"/>
          <w:w w:val="100"/>
        </w:rPr>
        <w:t>Table 21</w:t>
      </w:r>
      <w:r w:rsidR="00A72627">
        <w:rPr>
          <w:rStyle w:val="Cross-Ref"/>
          <w:w w:val="100"/>
        </w:rPr>
        <w:fldChar w:fldCharType="end"/>
      </w:r>
      <w:r>
        <w:rPr>
          <w:w w:val="100"/>
        </w:rPr>
        <w:t>, are only valid for the screen tag named “</w:t>
      </w:r>
      <w:proofErr w:type="spellStart"/>
      <w:r>
        <w:rPr>
          <w:w w:val="100"/>
        </w:rPr>
        <w:t>tv</w:t>
      </w:r>
      <w:proofErr w:type="spellEnd"/>
      <w:r>
        <w:rPr>
          <w:w w:val="100"/>
        </w:rPr>
        <w:t>”.</w:t>
      </w:r>
    </w:p>
    <w:tbl>
      <w:tblPr>
        <w:tblW w:w="0" w:type="auto"/>
        <w:tblInd w:w="20" w:type="dxa"/>
        <w:tblLayout w:type="fixed"/>
        <w:tblCellMar>
          <w:top w:w="80" w:type="dxa"/>
          <w:left w:w="20" w:type="dxa"/>
          <w:bottom w:w="40" w:type="dxa"/>
          <w:right w:w="20" w:type="dxa"/>
        </w:tblCellMar>
        <w:tblLook w:val="0000"/>
      </w:tblPr>
      <w:tblGrid>
        <w:gridCol w:w="1820"/>
        <w:gridCol w:w="6920"/>
      </w:tblGrid>
      <w:tr w:rsidR="00034BC3">
        <w:tc>
          <w:tcPr>
            <w:tcW w:w="874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52"/>
              </w:numPr>
            </w:pPr>
            <w:bookmarkStart w:id="34" w:name="RTF330033003600340035003a00"/>
            <w:r>
              <w:rPr>
                <w:i/>
                <w:iCs/>
                <w:w w:val="100"/>
              </w:rPr>
              <w:t>TV &lt;Screen&gt; Attributes</w:t>
            </w:r>
            <w:bookmarkEnd w:id="34"/>
          </w:p>
        </w:tc>
      </w:tr>
      <w:tr w:rsidR="00034BC3">
        <w:trPr>
          <w:trHeight w:val="380"/>
        </w:trPr>
        <w:tc>
          <w:tcPr>
            <w:tcW w:w="182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Attribute </w:t>
            </w:r>
          </w:p>
        </w:tc>
        <w:tc>
          <w:tcPr>
            <w:tcW w:w="692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Description </w:t>
            </w:r>
          </w:p>
        </w:tc>
      </w:tr>
      <w:tr w:rsidR="00034BC3">
        <w:trPr>
          <w:trHeight w:val="300"/>
        </w:trPr>
        <w:tc>
          <w:tcPr>
            <w:tcW w:w="18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infobevelwidth</w:t>
            </w:r>
            <w:proofErr w:type="spellEnd"/>
          </w:p>
        </w:tc>
        <w:tc>
          <w:tcPr>
            <w:tcW w:w="69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Width of bevel on floating information windows</w:t>
            </w:r>
          </w:p>
        </w:tc>
      </w:tr>
      <w:tr w:rsidR="00034BC3">
        <w:trPr>
          <w:trHeight w:val="560"/>
        </w:trPr>
        <w:tc>
          <w:tcPr>
            <w:tcW w:w="18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infobevelstyle</w:t>
            </w:r>
            <w:proofErr w:type="spellEnd"/>
          </w:p>
        </w:tc>
        <w:tc>
          <w:tcPr>
            <w:tcW w:w="69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w w:val="100"/>
              </w:rPr>
            </w:pPr>
            <w:r>
              <w:rPr>
                <w:w w:val="100"/>
              </w:rPr>
              <w:t xml:space="preserve">raised | sunken | </w:t>
            </w:r>
            <w:proofErr w:type="spellStart"/>
            <w:r>
              <w:rPr>
                <w:w w:val="100"/>
              </w:rPr>
              <w:t>updown</w:t>
            </w:r>
            <w:proofErr w:type="spellEnd"/>
          </w:p>
          <w:p w:rsidR="00034BC3" w:rsidRDefault="00034BC3">
            <w:pPr>
              <w:pStyle w:val="TableText"/>
            </w:pPr>
            <w:r>
              <w:rPr>
                <w:w w:val="100"/>
              </w:rPr>
              <w:t>Style of bevel on floating information windows</w:t>
            </w:r>
          </w:p>
        </w:tc>
      </w:tr>
      <w:tr w:rsidR="00034BC3">
        <w:trPr>
          <w:trHeight w:val="300"/>
        </w:trPr>
        <w:tc>
          <w:tcPr>
            <w:tcW w:w="18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infocolor</w:t>
            </w:r>
            <w:proofErr w:type="spellEnd"/>
          </w:p>
        </w:tc>
        <w:tc>
          <w:tcPr>
            <w:tcW w:w="69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Information windows background color (see </w:t>
            </w:r>
            <w:r w:rsidR="00A72627">
              <w:rPr>
                <w:rStyle w:val="Cross-Ref"/>
                <w:w w:val="100"/>
              </w:rPr>
              <w:fldChar w:fldCharType="begin"/>
            </w:r>
            <w:r>
              <w:rPr>
                <w:rStyle w:val="Cross-Ref"/>
                <w:w w:val="100"/>
              </w:rPr>
              <w:instrText xml:space="preserve"> REF  RTF350032003200300038003a00 \h</w:instrText>
            </w:r>
            <w:r w:rsidR="00A72627">
              <w:rPr>
                <w:rStyle w:val="Cross-Ref"/>
                <w:w w:val="100"/>
              </w:rPr>
            </w:r>
            <w:r w:rsidR="00A72627">
              <w:rPr>
                <w:rStyle w:val="Cross-Ref"/>
                <w:w w:val="100"/>
              </w:rPr>
              <w:fldChar w:fldCharType="separate"/>
            </w:r>
            <w:r>
              <w:rPr>
                <w:rStyle w:val="Cross-Ref"/>
                <w:w w:val="100"/>
              </w:rPr>
              <w:t>“Color Attribute Values” on page 50</w:t>
            </w:r>
            <w:r w:rsidR="00A72627">
              <w:rPr>
                <w:rStyle w:val="Cross-Ref"/>
                <w:w w:val="100"/>
              </w:rPr>
              <w:fldChar w:fldCharType="end"/>
            </w:r>
            <w:r>
              <w:rPr>
                <w:w w:val="100"/>
              </w:rPr>
              <w:t>)</w:t>
            </w:r>
          </w:p>
        </w:tc>
      </w:tr>
      <w:tr w:rsidR="00034BC3">
        <w:trPr>
          <w:trHeight w:val="300"/>
        </w:trPr>
        <w:tc>
          <w:tcPr>
            <w:tcW w:w="18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infobannercolor</w:t>
            </w:r>
            <w:proofErr w:type="spellEnd"/>
          </w:p>
        </w:tc>
        <w:tc>
          <w:tcPr>
            <w:tcW w:w="69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Background color of embedded status banner (see </w:t>
            </w:r>
            <w:r w:rsidR="00A72627">
              <w:rPr>
                <w:rStyle w:val="Cross-Ref"/>
                <w:w w:val="100"/>
              </w:rPr>
              <w:fldChar w:fldCharType="begin"/>
            </w:r>
            <w:r>
              <w:rPr>
                <w:rStyle w:val="Cross-Ref"/>
                <w:w w:val="100"/>
              </w:rPr>
              <w:instrText xml:space="preserve"> REF  RTF350032003200300038003a00 \h</w:instrText>
            </w:r>
            <w:r w:rsidR="00A72627">
              <w:rPr>
                <w:rStyle w:val="Cross-Ref"/>
                <w:w w:val="100"/>
              </w:rPr>
            </w:r>
            <w:r w:rsidR="00A72627">
              <w:rPr>
                <w:rStyle w:val="Cross-Ref"/>
                <w:w w:val="100"/>
              </w:rPr>
              <w:fldChar w:fldCharType="separate"/>
            </w:r>
            <w:r>
              <w:rPr>
                <w:rStyle w:val="Cross-Ref"/>
                <w:w w:val="100"/>
              </w:rPr>
              <w:t>“Color Attribute Values” on page 50</w:t>
            </w:r>
            <w:r w:rsidR="00A72627">
              <w:rPr>
                <w:rStyle w:val="Cross-Ref"/>
                <w:w w:val="100"/>
              </w:rPr>
              <w:fldChar w:fldCharType="end"/>
            </w:r>
            <w:r>
              <w:rPr>
                <w:w w:val="100"/>
              </w:rPr>
              <w:t>)</w:t>
            </w:r>
          </w:p>
        </w:tc>
      </w:tr>
      <w:tr w:rsidR="00034BC3">
        <w:trPr>
          <w:trHeight w:val="560"/>
        </w:trPr>
        <w:tc>
          <w:tcPr>
            <w:tcW w:w="18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infobannerbevelstyle</w:t>
            </w:r>
            <w:proofErr w:type="spellEnd"/>
          </w:p>
        </w:tc>
        <w:tc>
          <w:tcPr>
            <w:tcW w:w="69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w w:val="100"/>
              </w:rPr>
            </w:pPr>
            <w:r>
              <w:rPr>
                <w:w w:val="100"/>
              </w:rPr>
              <w:t xml:space="preserve">raised | sunken | </w:t>
            </w:r>
            <w:proofErr w:type="spellStart"/>
            <w:r>
              <w:rPr>
                <w:w w:val="100"/>
              </w:rPr>
              <w:t>updown</w:t>
            </w:r>
            <w:proofErr w:type="spellEnd"/>
          </w:p>
          <w:p w:rsidR="00034BC3" w:rsidRDefault="00034BC3">
            <w:pPr>
              <w:pStyle w:val="TableText"/>
            </w:pPr>
            <w:r>
              <w:rPr>
                <w:w w:val="100"/>
              </w:rPr>
              <w:t>Style of bevel on embedded status banner</w:t>
            </w:r>
          </w:p>
        </w:tc>
      </w:tr>
      <w:tr w:rsidR="00034BC3">
        <w:trPr>
          <w:trHeight w:val="300"/>
        </w:trPr>
        <w:tc>
          <w:tcPr>
            <w:tcW w:w="18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infobannerbevelwidth</w:t>
            </w:r>
            <w:proofErr w:type="spellEnd"/>
          </w:p>
        </w:tc>
        <w:tc>
          <w:tcPr>
            <w:tcW w:w="69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Width of bevel on embedded status banner</w:t>
            </w:r>
          </w:p>
        </w:tc>
      </w:tr>
      <w:tr w:rsidR="00034BC3">
        <w:trPr>
          <w:trHeight w:val="560"/>
        </w:trPr>
        <w:tc>
          <w:tcPr>
            <w:tcW w:w="18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halign</w:t>
            </w:r>
            <w:proofErr w:type="spellEnd"/>
          </w:p>
        </w:tc>
        <w:tc>
          <w:tcPr>
            <w:tcW w:w="69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w w:val="100"/>
              </w:rPr>
            </w:pPr>
            <w:r>
              <w:rPr>
                <w:w w:val="100"/>
              </w:rPr>
              <w:t>left | right | center</w:t>
            </w:r>
          </w:p>
          <w:p w:rsidR="00034BC3" w:rsidRDefault="00034BC3">
            <w:pPr>
              <w:pStyle w:val="TableText"/>
            </w:pPr>
            <w:r>
              <w:rPr>
                <w:w w:val="100"/>
              </w:rPr>
              <w:t>Horizontal alignment of the primary information window menu button text</w:t>
            </w:r>
          </w:p>
        </w:tc>
      </w:tr>
      <w:tr w:rsidR="00034BC3">
        <w:trPr>
          <w:trHeight w:val="500"/>
        </w:trPr>
        <w:tc>
          <w:tcPr>
            <w:tcW w:w="18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infotextcolor</w:t>
            </w:r>
            <w:proofErr w:type="spellEnd"/>
          </w:p>
        </w:tc>
        <w:tc>
          <w:tcPr>
            <w:tcW w:w="69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Color of the unfocused text in the information windows (see </w:t>
            </w:r>
            <w:r w:rsidR="00A72627">
              <w:rPr>
                <w:rStyle w:val="Cross-Ref"/>
                <w:w w:val="100"/>
              </w:rPr>
              <w:fldChar w:fldCharType="begin"/>
            </w:r>
            <w:r>
              <w:rPr>
                <w:rStyle w:val="Cross-Ref"/>
                <w:w w:val="100"/>
              </w:rPr>
              <w:instrText xml:space="preserve"> REF  RTF350032003200300038003a00 \h</w:instrText>
            </w:r>
            <w:r w:rsidR="00A72627">
              <w:rPr>
                <w:rStyle w:val="Cross-Ref"/>
                <w:w w:val="100"/>
              </w:rPr>
            </w:r>
            <w:r w:rsidR="00A72627">
              <w:rPr>
                <w:rStyle w:val="Cross-Ref"/>
                <w:w w:val="100"/>
              </w:rPr>
              <w:fldChar w:fldCharType="separate"/>
            </w:r>
            <w:r>
              <w:rPr>
                <w:rStyle w:val="Cross-Ref"/>
                <w:w w:val="100"/>
              </w:rPr>
              <w:t>“Color Attribute Values” on page 50</w:t>
            </w:r>
            <w:r w:rsidR="00A72627">
              <w:rPr>
                <w:rStyle w:val="Cross-Ref"/>
                <w:w w:val="100"/>
              </w:rPr>
              <w:fldChar w:fldCharType="end"/>
            </w:r>
            <w:r>
              <w:rPr>
                <w:color w:val="0000FF"/>
                <w:w w:val="100"/>
                <w:u w:val="thick"/>
              </w:rPr>
              <w:t>s</w:t>
            </w:r>
            <w:r>
              <w:rPr>
                <w:w w:val="100"/>
              </w:rPr>
              <w:t>)</w:t>
            </w:r>
          </w:p>
        </w:tc>
      </w:tr>
      <w:tr w:rsidR="00034BC3">
        <w:trPr>
          <w:trHeight w:val="500"/>
        </w:trPr>
        <w:tc>
          <w:tcPr>
            <w:tcW w:w="18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infotextcolorfocus</w:t>
            </w:r>
            <w:proofErr w:type="spellEnd"/>
          </w:p>
        </w:tc>
        <w:tc>
          <w:tcPr>
            <w:tcW w:w="69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Color of the focused text in the information windows (see </w:t>
            </w:r>
            <w:r w:rsidR="00A72627">
              <w:rPr>
                <w:rStyle w:val="Cross-Ref"/>
                <w:w w:val="100"/>
              </w:rPr>
              <w:fldChar w:fldCharType="begin"/>
            </w:r>
            <w:r>
              <w:rPr>
                <w:rStyle w:val="Cross-Ref"/>
                <w:w w:val="100"/>
              </w:rPr>
              <w:instrText xml:space="preserve"> REF  RTF350032003200300038003a00 \h</w:instrText>
            </w:r>
            <w:r w:rsidR="00A72627">
              <w:rPr>
                <w:rStyle w:val="Cross-Ref"/>
                <w:w w:val="100"/>
              </w:rPr>
            </w:r>
            <w:r w:rsidR="00A72627">
              <w:rPr>
                <w:rStyle w:val="Cross-Ref"/>
                <w:w w:val="100"/>
              </w:rPr>
              <w:fldChar w:fldCharType="separate"/>
            </w:r>
            <w:r>
              <w:rPr>
                <w:rStyle w:val="Cross-Ref"/>
                <w:w w:val="100"/>
              </w:rPr>
              <w:t>“Color Attribute Values” on page 50</w:t>
            </w:r>
            <w:r w:rsidR="00A72627">
              <w:rPr>
                <w:rStyle w:val="Cross-Ref"/>
                <w:w w:val="100"/>
              </w:rPr>
              <w:fldChar w:fldCharType="end"/>
            </w:r>
            <w:r>
              <w:rPr>
                <w:w w:val="100"/>
              </w:rPr>
              <w:t>)</w:t>
            </w:r>
          </w:p>
        </w:tc>
      </w:tr>
      <w:tr w:rsidR="00034BC3">
        <w:trPr>
          <w:trHeight w:val="300"/>
        </w:trPr>
        <w:tc>
          <w:tcPr>
            <w:tcW w:w="18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infoimagefocus</w:t>
            </w:r>
            <w:proofErr w:type="spellEnd"/>
          </w:p>
        </w:tc>
        <w:tc>
          <w:tcPr>
            <w:tcW w:w="69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Image used to display a focused button in the primary information window</w:t>
            </w:r>
          </w:p>
        </w:tc>
      </w:tr>
      <w:tr w:rsidR="00034BC3">
        <w:trPr>
          <w:trHeight w:val="300"/>
        </w:trPr>
        <w:tc>
          <w:tcPr>
            <w:tcW w:w="18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infobuttonimageOn</w:t>
            </w:r>
            <w:proofErr w:type="spellEnd"/>
          </w:p>
        </w:tc>
        <w:tc>
          <w:tcPr>
            <w:tcW w:w="69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Image used to display a focused button in the secondary information windows</w:t>
            </w:r>
          </w:p>
        </w:tc>
      </w:tr>
      <w:tr w:rsidR="00034BC3">
        <w:trPr>
          <w:trHeight w:val="300"/>
        </w:trPr>
        <w:tc>
          <w:tcPr>
            <w:tcW w:w="18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infobuttonimageOff</w:t>
            </w:r>
            <w:proofErr w:type="spellEnd"/>
          </w:p>
        </w:tc>
        <w:tc>
          <w:tcPr>
            <w:tcW w:w="69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Image used to display an unfocused button in the secondary information windows</w:t>
            </w:r>
          </w:p>
        </w:tc>
      </w:tr>
      <w:tr w:rsidR="00034BC3">
        <w:trPr>
          <w:trHeight w:val="300"/>
        </w:trPr>
        <w:tc>
          <w:tcPr>
            <w:tcW w:w="18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infobuttonimageDown</w:t>
            </w:r>
            <w:proofErr w:type="spellEnd"/>
          </w:p>
        </w:tc>
        <w:tc>
          <w:tcPr>
            <w:tcW w:w="69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Image used to display a pressed button in the secondary information windows</w:t>
            </w:r>
          </w:p>
        </w:tc>
      </w:tr>
      <w:tr w:rsidR="00034BC3">
        <w:trPr>
          <w:trHeight w:val="300"/>
        </w:trPr>
        <w:tc>
          <w:tcPr>
            <w:tcW w:w="18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pvrbarcolor</w:t>
            </w:r>
            <w:proofErr w:type="spellEnd"/>
          </w:p>
        </w:tc>
        <w:tc>
          <w:tcPr>
            <w:tcW w:w="69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Color of the PVR progress bar. (see </w:t>
            </w:r>
            <w:r w:rsidR="00A72627">
              <w:rPr>
                <w:rStyle w:val="Cross-Ref"/>
                <w:w w:val="100"/>
              </w:rPr>
              <w:fldChar w:fldCharType="begin"/>
            </w:r>
            <w:r>
              <w:rPr>
                <w:rStyle w:val="Cross-Ref"/>
                <w:w w:val="100"/>
              </w:rPr>
              <w:instrText xml:space="preserve"> REF  RTF350032003200300038003a00 \h</w:instrText>
            </w:r>
            <w:r w:rsidR="00A72627">
              <w:rPr>
                <w:rStyle w:val="Cross-Ref"/>
                <w:w w:val="100"/>
              </w:rPr>
            </w:r>
            <w:r w:rsidR="00A72627">
              <w:rPr>
                <w:rStyle w:val="Cross-Ref"/>
                <w:w w:val="100"/>
              </w:rPr>
              <w:fldChar w:fldCharType="separate"/>
            </w:r>
            <w:r>
              <w:rPr>
                <w:rStyle w:val="Cross-Ref"/>
                <w:w w:val="100"/>
              </w:rPr>
              <w:t>“Color Attribute Values” on page 50</w:t>
            </w:r>
            <w:r w:rsidR="00A72627">
              <w:rPr>
                <w:rStyle w:val="Cross-Ref"/>
                <w:w w:val="100"/>
              </w:rPr>
              <w:fldChar w:fldCharType="end"/>
            </w:r>
            <w:r>
              <w:rPr>
                <w:w w:val="100"/>
              </w:rPr>
              <w:t>)</w:t>
            </w:r>
          </w:p>
        </w:tc>
      </w:tr>
      <w:tr w:rsidR="00034BC3">
        <w:trPr>
          <w:trHeight w:val="300"/>
        </w:trPr>
        <w:tc>
          <w:tcPr>
            <w:tcW w:w="18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pipx</w:t>
            </w:r>
            <w:proofErr w:type="spellEnd"/>
          </w:p>
        </w:tc>
        <w:tc>
          <w:tcPr>
            <w:tcW w:w="69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X coordinate of the upper left corner of the PIP window</w:t>
            </w:r>
          </w:p>
        </w:tc>
      </w:tr>
      <w:tr w:rsidR="00034BC3">
        <w:trPr>
          <w:trHeight w:val="300"/>
        </w:trPr>
        <w:tc>
          <w:tcPr>
            <w:tcW w:w="18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pipy</w:t>
            </w:r>
            <w:proofErr w:type="spellEnd"/>
          </w:p>
        </w:tc>
        <w:tc>
          <w:tcPr>
            <w:tcW w:w="69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Y coordinate of the upper left corner of the PIP window</w:t>
            </w:r>
          </w:p>
        </w:tc>
      </w:tr>
      <w:tr w:rsidR="00034BC3">
        <w:trPr>
          <w:trHeight w:val="300"/>
        </w:trPr>
        <w:tc>
          <w:tcPr>
            <w:tcW w:w="18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pipw</w:t>
            </w:r>
            <w:proofErr w:type="spellEnd"/>
          </w:p>
        </w:tc>
        <w:tc>
          <w:tcPr>
            <w:tcW w:w="69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Width of the PIP window</w:t>
            </w:r>
          </w:p>
        </w:tc>
      </w:tr>
      <w:tr w:rsidR="00034BC3">
        <w:trPr>
          <w:trHeight w:val="300"/>
        </w:trPr>
        <w:tc>
          <w:tcPr>
            <w:tcW w:w="18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piph</w:t>
            </w:r>
            <w:proofErr w:type="spellEnd"/>
          </w:p>
        </w:tc>
        <w:tc>
          <w:tcPr>
            <w:tcW w:w="69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Height of the PIP window</w:t>
            </w:r>
          </w:p>
        </w:tc>
      </w:tr>
    </w:tbl>
    <w:p w:rsidR="00034BC3" w:rsidRDefault="00034BC3">
      <w:pPr>
        <w:pStyle w:val="TableAnchor"/>
        <w:rPr>
          <w:w w:val="100"/>
        </w:rPr>
      </w:pPr>
    </w:p>
    <w:p w:rsidR="00034BC3" w:rsidRDefault="00034BC3">
      <w:pPr>
        <w:pStyle w:val="Heading2Top"/>
        <w:rPr>
          <w:w w:val="100"/>
          <w:sz w:val="25"/>
          <w:szCs w:val="25"/>
        </w:rPr>
      </w:pPr>
      <w:r>
        <w:rPr>
          <w:w w:val="100"/>
          <w:sz w:val="25"/>
          <w:szCs w:val="25"/>
        </w:rPr>
        <w:lastRenderedPageBreak/>
        <w:t>Audio &lt;Screen&gt; Attributes</w:t>
      </w:r>
    </w:p>
    <w:p w:rsidR="00034BC3" w:rsidRDefault="00034BC3">
      <w:pPr>
        <w:pStyle w:val="Body"/>
        <w:rPr>
          <w:w w:val="100"/>
        </w:rPr>
      </w:pPr>
      <w:r>
        <w:rPr>
          <w:w w:val="100"/>
        </w:rPr>
        <w:t xml:space="preserve">These attributes, given in </w:t>
      </w:r>
      <w:r w:rsidR="00A72627">
        <w:rPr>
          <w:rStyle w:val="Cross-Ref"/>
          <w:w w:val="100"/>
        </w:rPr>
        <w:fldChar w:fldCharType="begin"/>
      </w:r>
      <w:r>
        <w:rPr>
          <w:rStyle w:val="Cross-Ref"/>
          <w:w w:val="100"/>
        </w:rPr>
        <w:instrText xml:space="preserve"> REF  RTF310032003400310031003a00 \h</w:instrText>
      </w:r>
      <w:r w:rsidR="00A72627">
        <w:rPr>
          <w:rStyle w:val="Cross-Ref"/>
          <w:w w:val="100"/>
        </w:rPr>
      </w:r>
      <w:r w:rsidR="00A72627">
        <w:rPr>
          <w:rStyle w:val="Cross-Ref"/>
          <w:w w:val="100"/>
        </w:rPr>
        <w:fldChar w:fldCharType="separate"/>
      </w:r>
      <w:r>
        <w:rPr>
          <w:rStyle w:val="Cross-Ref"/>
          <w:w w:val="100"/>
        </w:rPr>
        <w:t>Table 22</w:t>
      </w:r>
      <w:r w:rsidR="00A72627">
        <w:rPr>
          <w:rStyle w:val="Cross-Ref"/>
          <w:w w:val="100"/>
        </w:rPr>
        <w:fldChar w:fldCharType="end"/>
      </w:r>
      <w:r>
        <w:rPr>
          <w:w w:val="100"/>
        </w:rPr>
        <w:t>, are only valid for the screen tag named “audio.”</w:t>
      </w:r>
    </w:p>
    <w:tbl>
      <w:tblPr>
        <w:tblW w:w="0" w:type="auto"/>
        <w:tblInd w:w="20" w:type="dxa"/>
        <w:tblLayout w:type="fixed"/>
        <w:tblCellMar>
          <w:top w:w="80" w:type="dxa"/>
          <w:left w:w="20" w:type="dxa"/>
          <w:bottom w:w="40" w:type="dxa"/>
          <w:right w:w="20" w:type="dxa"/>
        </w:tblCellMar>
        <w:tblLook w:val="0000"/>
      </w:tblPr>
      <w:tblGrid>
        <w:gridCol w:w="1760"/>
        <w:gridCol w:w="6880"/>
      </w:tblGrid>
      <w:tr w:rsidR="00034BC3">
        <w:tc>
          <w:tcPr>
            <w:tcW w:w="864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53"/>
              </w:numPr>
            </w:pPr>
            <w:bookmarkStart w:id="35" w:name="RTF310032003400310031003a00"/>
            <w:r>
              <w:rPr>
                <w:i/>
                <w:iCs/>
                <w:w w:val="100"/>
              </w:rPr>
              <w:t>Audio &lt;Screen&gt; Attributes</w:t>
            </w:r>
            <w:bookmarkEnd w:id="35"/>
          </w:p>
        </w:tc>
      </w:tr>
      <w:tr w:rsidR="00034BC3">
        <w:trPr>
          <w:trHeight w:val="380"/>
        </w:trPr>
        <w:tc>
          <w:tcPr>
            <w:tcW w:w="176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Attribute </w:t>
            </w:r>
          </w:p>
        </w:tc>
        <w:tc>
          <w:tcPr>
            <w:tcW w:w="688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Description </w:t>
            </w:r>
          </w:p>
        </w:tc>
      </w:tr>
      <w:tr w:rsidR="00034BC3">
        <w:trPr>
          <w:trHeight w:val="300"/>
        </w:trPr>
        <w:tc>
          <w:tcPr>
            <w:tcW w:w="1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listx</w:t>
            </w:r>
            <w:proofErr w:type="spellEnd"/>
          </w:p>
        </w:tc>
        <w:tc>
          <w:tcPr>
            <w:tcW w:w="6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X coordinate of the upper left corner of the list of audio files</w:t>
            </w:r>
          </w:p>
        </w:tc>
      </w:tr>
      <w:tr w:rsidR="00034BC3">
        <w:trPr>
          <w:trHeight w:val="300"/>
        </w:trPr>
        <w:tc>
          <w:tcPr>
            <w:tcW w:w="1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listy</w:t>
            </w:r>
            <w:proofErr w:type="spellEnd"/>
          </w:p>
        </w:tc>
        <w:tc>
          <w:tcPr>
            <w:tcW w:w="6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Y coordinate of the upper left corner of the list of audio files</w:t>
            </w:r>
          </w:p>
        </w:tc>
      </w:tr>
      <w:tr w:rsidR="00034BC3">
        <w:trPr>
          <w:trHeight w:val="300"/>
        </w:trPr>
        <w:tc>
          <w:tcPr>
            <w:tcW w:w="1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listw</w:t>
            </w:r>
            <w:proofErr w:type="spellEnd"/>
          </w:p>
        </w:tc>
        <w:tc>
          <w:tcPr>
            <w:tcW w:w="6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Width of the list of audio files</w:t>
            </w:r>
          </w:p>
        </w:tc>
      </w:tr>
      <w:tr w:rsidR="00034BC3">
        <w:trPr>
          <w:trHeight w:val="300"/>
        </w:trPr>
        <w:tc>
          <w:tcPr>
            <w:tcW w:w="1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listh</w:t>
            </w:r>
            <w:proofErr w:type="spellEnd"/>
          </w:p>
        </w:tc>
        <w:tc>
          <w:tcPr>
            <w:tcW w:w="6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Height of the list of audio files</w:t>
            </w:r>
          </w:p>
        </w:tc>
      </w:tr>
      <w:tr w:rsidR="00034BC3">
        <w:trPr>
          <w:trHeight w:val="300"/>
        </w:trPr>
        <w:tc>
          <w:tcPr>
            <w:tcW w:w="1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listbevelwidth</w:t>
            </w:r>
            <w:proofErr w:type="spellEnd"/>
          </w:p>
        </w:tc>
        <w:tc>
          <w:tcPr>
            <w:tcW w:w="6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Width of the bevel around the list of audio files</w:t>
            </w:r>
          </w:p>
        </w:tc>
      </w:tr>
      <w:tr w:rsidR="00034BC3">
        <w:trPr>
          <w:trHeight w:val="560"/>
        </w:trPr>
        <w:tc>
          <w:tcPr>
            <w:tcW w:w="1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listbevelstyle</w:t>
            </w:r>
            <w:proofErr w:type="spellEnd"/>
          </w:p>
        </w:tc>
        <w:tc>
          <w:tcPr>
            <w:tcW w:w="6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rPr>
                <w:w w:val="100"/>
              </w:rPr>
            </w:pPr>
            <w:r>
              <w:rPr>
                <w:w w:val="100"/>
              </w:rPr>
              <w:t xml:space="preserve">raised | sunken | </w:t>
            </w:r>
            <w:proofErr w:type="spellStart"/>
            <w:r>
              <w:rPr>
                <w:w w:val="100"/>
              </w:rPr>
              <w:t>updown</w:t>
            </w:r>
            <w:proofErr w:type="spellEnd"/>
          </w:p>
          <w:p w:rsidR="00034BC3" w:rsidRDefault="00034BC3">
            <w:pPr>
              <w:pStyle w:val="TableText"/>
            </w:pPr>
            <w:r>
              <w:rPr>
                <w:w w:val="100"/>
              </w:rPr>
              <w:t>Style of bevel around the list of audio files</w:t>
            </w:r>
          </w:p>
        </w:tc>
      </w:tr>
      <w:tr w:rsidR="00034BC3">
        <w:trPr>
          <w:trHeight w:val="300"/>
        </w:trPr>
        <w:tc>
          <w:tcPr>
            <w:tcW w:w="1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listdropshadow</w:t>
            </w:r>
            <w:proofErr w:type="spellEnd"/>
          </w:p>
        </w:tc>
        <w:tc>
          <w:tcPr>
            <w:tcW w:w="6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1 for drop shadowed text, 0 otherwise</w:t>
            </w:r>
          </w:p>
        </w:tc>
      </w:tr>
      <w:tr w:rsidR="00034BC3">
        <w:trPr>
          <w:trHeight w:val="300"/>
        </w:trPr>
        <w:tc>
          <w:tcPr>
            <w:tcW w:w="1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listrows</w:t>
            </w:r>
            <w:proofErr w:type="spellEnd"/>
          </w:p>
        </w:tc>
        <w:tc>
          <w:tcPr>
            <w:tcW w:w="6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Number of visible rows in list of audio files</w:t>
            </w:r>
          </w:p>
        </w:tc>
      </w:tr>
      <w:tr w:rsidR="00034BC3">
        <w:trPr>
          <w:trHeight w:val="300"/>
        </w:trPr>
        <w:tc>
          <w:tcPr>
            <w:tcW w:w="1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listtextcolor</w:t>
            </w:r>
            <w:proofErr w:type="spellEnd"/>
          </w:p>
        </w:tc>
        <w:tc>
          <w:tcPr>
            <w:tcW w:w="6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Color of unfocused text in list of audio files (see </w:t>
            </w:r>
            <w:r w:rsidR="00A72627">
              <w:rPr>
                <w:rStyle w:val="Cross-Ref"/>
                <w:w w:val="100"/>
              </w:rPr>
              <w:fldChar w:fldCharType="begin"/>
            </w:r>
            <w:r>
              <w:rPr>
                <w:rStyle w:val="Cross-Ref"/>
                <w:w w:val="100"/>
              </w:rPr>
              <w:instrText xml:space="preserve"> REF  RTF350032003200300038003a00 \h</w:instrText>
            </w:r>
            <w:r w:rsidR="00A72627">
              <w:rPr>
                <w:rStyle w:val="Cross-Ref"/>
                <w:w w:val="100"/>
              </w:rPr>
            </w:r>
            <w:r w:rsidR="00A72627">
              <w:rPr>
                <w:rStyle w:val="Cross-Ref"/>
                <w:w w:val="100"/>
              </w:rPr>
              <w:fldChar w:fldCharType="separate"/>
            </w:r>
            <w:r>
              <w:rPr>
                <w:rStyle w:val="Cross-Ref"/>
                <w:w w:val="100"/>
              </w:rPr>
              <w:t>“Color Attribute Values” on page 50</w:t>
            </w:r>
            <w:r w:rsidR="00A72627">
              <w:rPr>
                <w:rStyle w:val="Cross-Ref"/>
                <w:w w:val="100"/>
              </w:rPr>
              <w:fldChar w:fldCharType="end"/>
            </w:r>
            <w:r>
              <w:rPr>
                <w:w w:val="100"/>
              </w:rPr>
              <w:t>)</w:t>
            </w:r>
          </w:p>
        </w:tc>
      </w:tr>
      <w:tr w:rsidR="00034BC3">
        <w:trPr>
          <w:trHeight w:val="300"/>
        </w:trPr>
        <w:tc>
          <w:tcPr>
            <w:tcW w:w="1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listtextcolorfocus</w:t>
            </w:r>
            <w:proofErr w:type="spellEnd"/>
          </w:p>
        </w:tc>
        <w:tc>
          <w:tcPr>
            <w:tcW w:w="6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Color of focused text in list of audio files (see </w:t>
            </w:r>
            <w:r w:rsidR="00A72627">
              <w:rPr>
                <w:rStyle w:val="Cross-Ref"/>
                <w:w w:val="100"/>
              </w:rPr>
              <w:fldChar w:fldCharType="begin"/>
            </w:r>
            <w:r>
              <w:rPr>
                <w:rStyle w:val="Cross-Ref"/>
                <w:w w:val="100"/>
              </w:rPr>
              <w:instrText xml:space="preserve"> REF  RTF350032003200300038003a00 \h</w:instrText>
            </w:r>
            <w:r w:rsidR="00A72627">
              <w:rPr>
                <w:rStyle w:val="Cross-Ref"/>
                <w:w w:val="100"/>
              </w:rPr>
            </w:r>
            <w:r w:rsidR="00A72627">
              <w:rPr>
                <w:rStyle w:val="Cross-Ref"/>
                <w:w w:val="100"/>
              </w:rPr>
              <w:fldChar w:fldCharType="separate"/>
            </w:r>
            <w:r>
              <w:rPr>
                <w:rStyle w:val="Cross-Ref"/>
                <w:w w:val="100"/>
              </w:rPr>
              <w:t>“Color Attribute Values” on page 50</w:t>
            </w:r>
            <w:r w:rsidR="00A72627">
              <w:rPr>
                <w:rStyle w:val="Cross-Ref"/>
                <w:w w:val="100"/>
              </w:rPr>
              <w:fldChar w:fldCharType="end"/>
            </w:r>
            <w:r>
              <w:rPr>
                <w:w w:val="100"/>
              </w:rPr>
              <w:t>)</w:t>
            </w:r>
          </w:p>
        </w:tc>
      </w:tr>
      <w:tr w:rsidR="00034BC3">
        <w:trPr>
          <w:trHeight w:val="300"/>
        </w:trPr>
        <w:tc>
          <w:tcPr>
            <w:tcW w:w="1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listfocusimage</w:t>
            </w:r>
            <w:proofErr w:type="spellEnd"/>
          </w:p>
        </w:tc>
        <w:tc>
          <w:tcPr>
            <w:tcW w:w="6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Image used to display focus in list of audio files. Image is scaled to required size.</w:t>
            </w:r>
          </w:p>
        </w:tc>
      </w:tr>
      <w:tr w:rsidR="00034BC3">
        <w:trPr>
          <w:trHeight w:val="300"/>
        </w:trPr>
        <w:tc>
          <w:tcPr>
            <w:tcW w:w="1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listscrollbarimage</w:t>
            </w:r>
            <w:proofErr w:type="spellEnd"/>
          </w:p>
        </w:tc>
        <w:tc>
          <w:tcPr>
            <w:tcW w:w="6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Image used to display the background of the scroll bar in list of audio files</w:t>
            </w:r>
          </w:p>
        </w:tc>
      </w:tr>
      <w:tr w:rsidR="00034BC3">
        <w:trPr>
          <w:trHeight w:val="300"/>
        </w:trPr>
        <w:tc>
          <w:tcPr>
            <w:tcW w:w="17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listscrollbarindimage</w:t>
            </w:r>
            <w:proofErr w:type="spellEnd"/>
          </w:p>
        </w:tc>
        <w:tc>
          <w:tcPr>
            <w:tcW w:w="68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Image used to display the scroll bar thumb in list of audio files</w:t>
            </w:r>
          </w:p>
        </w:tc>
      </w:tr>
    </w:tbl>
    <w:p w:rsidR="00034BC3" w:rsidRDefault="00034BC3">
      <w:pPr>
        <w:pStyle w:val="TableAnchor"/>
        <w:rPr>
          <w:w w:val="100"/>
        </w:rPr>
      </w:pPr>
    </w:p>
    <w:p w:rsidR="00034BC3" w:rsidRDefault="00034BC3">
      <w:pPr>
        <w:pStyle w:val="Heading2"/>
        <w:rPr>
          <w:w w:val="100"/>
          <w:sz w:val="25"/>
          <w:szCs w:val="25"/>
        </w:rPr>
      </w:pPr>
      <w:r>
        <w:rPr>
          <w:w w:val="100"/>
          <w:sz w:val="25"/>
          <w:szCs w:val="25"/>
        </w:rPr>
        <w:t>The &lt;img&gt; Tag</w:t>
      </w:r>
    </w:p>
    <w:p w:rsidR="00034BC3" w:rsidRDefault="00034BC3">
      <w:pPr>
        <w:pStyle w:val="Body"/>
        <w:rPr>
          <w:w w:val="100"/>
        </w:rPr>
      </w:pPr>
      <w:r>
        <w:rPr>
          <w:w w:val="100"/>
        </w:rPr>
        <w:t>The &lt;</w:t>
      </w:r>
      <w:proofErr w:type="spellStart"/>
      <w:r>
        <w:rPr>
          <w:rStyle w:val="CodeFont"/>
        </w:rPr>
        <w:t>img</w:t>
      </w:r>
      <w:proofErr w:type="spellEnd"/>
      <w:r>
        <w:rPr>
          <w:w w:val="100"/>
        </w:rPr>
        <w:t>&gt; element declares an image resource for use throughout the skin.xml file. All &lt;</w:t>
      </w:r>
      <w:proofErr w:type="spellStart"/>
      <w:r>
        <w:rPr>
          <w:rStyle w:val="CodeFont"/>
        </w:rPr>
        <w:t>img</w:t>
      </w:r>
      <w:proofErr w:type="spellEnd"/>
      <w:r>
        <w:rPr>
          <w:w w:val="100"/>
        </w:rPr>
        <w:t>&gt; elements are global, regardless of element nesting, and can be referenced from anywhere within the skin.xml file. &lt;</w:t>
      </w:r>
      <w:proofErr w:type="spellStart"/>
      <w:proofErr w:type="gramStart"/>
      <w:r>
        <w:rPr>
          <w:rStyle w:val="CodeFont"/>
        </w:rPr>
        <w:t>img</w:t>
      </w:r>
      <w:proofErr w:type="spellEnd"/>
      <w:proofErr w:type="gramEnd"/>
      <w:r>
        <w:rPr>
          <w:w w:val="100"/>
        </w:rPr>
        <w:t>&gt; elements must include the filename of the associated image between the start and end tags as follows:</w:t>
      </w:r>
    </w:p>
    <w:p w:rsidR="00034BC3" w:rsidRDefault="00034BC3">
      <w:pPr>
        <w:pStyle w:val="Code"/>
        <w:rPr>
          <w:w w:val="100"/>
        </w:rPr>
      </w:pPr>
      <w:r>
        <w:rPr>
          <w:w w:val="100"/>
        </w:rPr>
        <w:t> </w:t>
      </w:r>
      <w:r>
        <w:rPr>
          <w:w w:val="100"/>
        </w:rPr>
        <w:t>&lt;</w:t>
      </w:r>
      <w:proofErr w:type="spellStart"/>
      <w:r>
        <w:rPr>
          <w:w w:val="100"/>
        </w:rPr>
        <w:t>img</w:t>
      </w:r>
      <w:proofErr w:type="spellEnd"/>
      <w:r>
        <w:rPr>
          <w:w w:val="100"/>
        </w:rPr>
        <w:t xml:space="preserve"> name=</w:t>
      </w:r>
      <w:proofErr w:type="spellStart"/>
      <w:r>
        <w:rPr>
          <w:w w:val="100"/>
        </w:rPr>
        <w:t>testimage</w:t>
      </w:r>
      <w:proofErr w:type="spellEnd"/>
      <w:r>
        <w:rPr>
          <w:w w:val="100"/>
        </w:rPr>
        <w:t>&gt;test.png&lt;/</w:t>
      </w:r>
      <w:proofErr w:type="spellStart"/>
      <w:r>
        <w:rPr>
          <w:w w:val="100"/>
        </w:rPr>
        <w:t>img</w:t>
      </w:r>
      <w:proofErr w:type="spellEnd"/>
      <w:r>
        <w:rPr>
          <w:w w:val="100"/>
        </w:rPr>
        <w:t>&gt;</w:t>
      </w:r>
    </w:p>
    <w:p w:rsidR="00034BC3" w:rsidRDefault="00034BC3">
      <w:pPr>
        <w:pStyle w:val="Body"/>
        <w:rPr>
          <w:w w:val="100"/>
        </w:rPr>
      </w:pPr>
      <w:r>
        <w:rPr>
          <w:w w:val="100"/>
        </w:rPr>
        <w:t>All &lt;</w:t>
      </w:r>
      <w:proofErr w:type="spellStart"/>
      <w:r>
        <w:rPr>
          <w:rStyle w:val="CodeFont"/>
        </w:rPr>
        <w:t>img</w:t>
      </w:r>
      <w:proofErr w:type="spellEnd"/>
      <w:r>
        <w:rPr>
          <w:w w:val="100"/>
        </w:rPr>
        <w:t>&gt; tags must also contain a name attribute used to reference it by other elements in the skin.xml file. By themselves, &lt;</w:t>
      </w:r>
      <w:proofErr w:type="spellStart"/>
      <w:r>
        <w:rPr>
          <w:rStyle w:val="CodeFont"/>
        </w:rPr>
        <w:t>img</w:t>
      </w:r>
      <w:proofErr w:type="spellEnd"/>
      <w:r>
        <w:rPr>
          <w:w w:val="100"/>
        </w:rPr>
        <w:t>&gt; tags will not display anything on screen; they are only a means to declare shared image resources.</w:t>
      </w:r>
    </w:p>
    <w:p w:rsidR="00034BC3" w:rsidRDefault="00034BC3">
      <w:pPr>
        <w:pStyle w:val="Heading2Top"/>
        <w:rPr>
          <w:w w:val="100"/>
          <w:sz w:val="25"/>
          <w:szCs w:val="25"/>
        </w:rPr>
      </w:pPr>
      <w:r>
        <w:rPr>
          <w:w w:val="100"/>
          <w:sz w:val="25"/>
          <w:szCs w:val="25"/>
        </w:rPr>
        <w:lastRenderedPageBreak/>
        <w:t>Common &lt;label&gt; and &lt;button&gt; Attributes</w:t>
      </w:r>
    </w:p>
    <w:p w:rsidR="00034BC3" w:rsidRDefault="00034BC3">
      <w:pPr>
        <w:pStyle w:val="Body"/>
        <w:spacing w:before="200" w:after="80"/>
        <w:rPr>
          <w:w w:val="100"/>
        </w:rPr>
      </w:pPr>
      <w:r>
        <w:rPr>
          <w:w w:val="100"/>
        </w:rPr>
        <w:t xml:space="preserve">These attributes, given in </w:t>
      </w:r>
      <w:r w:rsidR="00A72627">
        <w:rPr>
          <w:rStyle w:val="Cross-Ref"/>
          <w:w w:val="100"/>
        </w:rPr>
        <w:fldChar w:fldCharType="begin"/>
      </w:r>
      <w:r>
        <w:rPr>
          <w:rStyle w:val="Cross-Ref"/>
          <w:w w:val="100"/>
        </w:rPr>
        <w:instrText xml:space="preserve"> REF  RTF310032003400310031003a00 \h</w:instrText>
      </w:r>
      <w:r w:rsidR="00A72627">
        <w:rPr>
          <w:rStyle w:val="Cross-Ref"/>
          <w:w w:val="100"/>
        </w:rPr>
      </w:r>
      <w:r w:rsidR="00A72627">
        <w:rPr>
          <w:rStyle w:val="Cross-Ref"/>
          <w:w w:val="100"/>
        </w:rPr>
        <w:fldChar w:fldCharType="separate"/>
      </w:r>
      <w:r>
        <w:rPr>
          <w:rStyle w:val="Cross-Ref"/>
          <w:w w:val="100"/>
        </w:rPr>
        <w:t>Table 22</w:t>
      </w:r>
      <w:r w:rsidR="00A72627">
        <w:rPr>
          <w:rStyle w:val="Cross-Ref"/>
          <w:w w:val="100"/>
        </w:rPr>
        <w:fldChar w:fldCharType="end"/>
      </w:r>
      <w:r>
        <w:rPr>
          <w:w w:val="100"/>
        </w:rPr>
        <w:t>, are common to all &lt;</w:t>
      </w:r>
      <w:r>
        <w:rPr>
          <w:rStyle w:val="CodeFont"/>
        </w:rPr>
        <w:t>label</w:t>
      </w:r>
      <w:r>
        <w:rPr>
          <w:w w:val="100"/>
        </w:rPr>
        <w:t>&gt; and &lt;</w:t>
      </w:r>
      <w:r>
        <w:rPr>
          <w:rStyle w:val="CodeFont"/>
        </w:rPr>
        <w:t>button</w:t>
      </w:r>
      <w:r>
        <w:rPr>
          <w:w w:val="100"/>
        </w:rPr>
        <w:t>&gt; tags.</w:t>
      </w:r>
    </w:p>
    <w:tbl>
      <w:tblPr>
        <w:tblW w:w="0" w:type="auto"/>
        <w:tblInd w:w="20" w:type="dxa"/>
        <w:tblLayout w:type="fixed"/>
        <w:tblCellMar>
          <w:top w:w="70" w:type="dxa"/>
          <w:left w:w="20" w:type="dxa"/>
          <w:bottom w:w="40" w:type="dxa"/>
          <w:right w:w="20" w:type="dxa"/>
        </w:tblCellMar>
        <w:tblLook w:val="0000"/>
      </w:tblPr>
      <w:tblGrid>
        <w:gridCol w:w="1440"/>
        <w:gridCol w:w="7200"/>
      </w:tblGrid>
      <w:tr w:rsidR="00034BC3">
        <w:tc>
          <w:tcPr>
            <w:tcW w:w="8640" w:type="dxa"/>
            <w:gridSpan w:val="2"/>
            <w:tcBorders>
              <w:top w:val="nil"/>
              <w:left w:val="nil"/>
              <w:bottom w:val="nil"/>
              <w:right w:val="nil"/>
            </w:tcBorders>
            <w:tcMar>
              <w:top w:w="70" w:type="dxa"/>
              <w:left w:w="20" w:type="dxa"/>
              <w:bottom w:w="40" w:type="dxa"/>
              <w:right w:w="20" w:type="dxa"/>
            </w:tcMar>
            <w:vAlign w:val="center"/>
          </w:tcPr>
          <w:p w:rsidR="00034BC3" w:rsidRDefault="00034BC3" w:rsidP="00D31655">
            <w:pPr>
              <w:pStyle w:val="TableCaption"/>
              <w:numPr>
                <w:ilvl w:val="0"/>
                <w:numId w:val="54"/>
              </w:numPr>
            </w:pPr>
            <w:r>
              <w:rPr>
                <w:i/>
                <w:iCs/>
                <w:w w:val="100"/>
              </w:rPr>
              <w:t>Common &lt;label&gt; and &lt;button&gt; Attributes</w:t>
            </w:r>
          </w:p>
        </w:tc>
      </w:tr>
      <w:tr w:rsidR="00034BC3">
        <w:trPr>
          <w:trHeight w:val="360"/>
        </w:trPr>
        <w:tc>
          <w:tcPr>
            <w:tcW w:w="1440" w:type="dxa"/>
            <w:tcBorders>
              <w:top w:val="single" w:sz="2" w:space="0" w:color="000000"/>
              <w:left w:val="nil"/>
              <w:bottom w:val="single" w:sz="2" w:space="0" w:color="000000"/>
              <w:right w:val="nil"/>
            </w:tcBorders>
            <w:shd w:val="pct10" w:color="000000" w:fill="auto"/>
            <w:tcMar>
              <w:top w:w="110" w:type="dxa"/>
              <w:left w:w="20" w:type="dxa"/>
              <w:bottom w:w="80" w:type="dxa"/>
              <w:right w:w="20" w:type="dxa"/>
            </w:tcMar>
            <w:vAlign w:val="center"/>
          </w:tcPr>
          <w:p w:rsidR="00034BC3" w:rsidRDefault="00034BC3">
            <w:pPr>
              <w:pStyle w:val="TableHead"/>
            </w:pPr>
            <w:r>
              <w:rPr>
                <w:i/>
                <w:iCs/>
                <w:w w:val="100"/>
              </w:rPr>
              <w:t xml:space="preserve">Attribute </w:t>
            </w:r>
          </w:p>
        </w:tc>
        <w:tc>
          <w:tcPr>
            <w:tcW w:w="7200" w:type="dxa"/>
            <w:tcBorders>
              <w:top w:val="single" w:sz="2" w:space="0" w:color="000000"/>
              <w:left w:val="nil"/>
              <w:bottom w:val="single" w:sz="2" w:space="0" w:color="000000"/>
              <w:right w:val="nil"/>
            </w:tcBorders>
            <w:shd w:val="pct10" w:color="000000" w:fill="auto"/>
            <w:tcMar>
              <w:top w:w="110" w:type="dxa"/>
              <w:left w:w="20" w:type="dxa"/>
              <w:bottom w:w="80" w:type="dxa"/>
              <w:right w:w="20" w:type="dxa"/>
            </w:tcMar>
            <w:vAlign w:val="center"/>
          </w:tcPr>
          <w:p w:rsidR="00034BC3" w:rsidRDefault="00034BC3">
            <w:pPr>
              <w:pStyle w:val="TableHead"/>
            </w:pPr>
            <w:r>
              <w:rPr>
                <w:i/>
                <w:iCs/>
                <w:w w:val="100"/>
              </w:rPr>
              <w:t xml:space="preserve">Description </w:t>
            </w:r>
          </w:p>
        </w:tc>
      </w:tr>
      <w:tr w:rsidR="00034BC3">
        <w:trPr>
          <w:trHeight w:val="280"/>
        </w:trPr>
        <w:tc>
          <w:tcPr>
            <w:tcW w:w="144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name</w:t>
            </w:r>
          </w:p>
        </w:tc>
        <w:tc>
          <w:tcPr>
            <w:tcW w:w="720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Name used to identify widget</w:t>
            </w:r>
          </w:p>
        </w:tc>
      </w:tr>
      <w:tr w:rsidR="00034BC3">
        <w:trPr>
          <w:trHeight w:val="280"/>
        </w:trPr>
        <w:tc>
          <w:tcPr>
            <w:tcW w:w="144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color</w:t>
            </w:r>
          </w:p>
        </w:tc>
        <w:tc>
          <w:tcPr>
            <w:tcW w:w="720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 xml:space="preserve">Background color (see </w:t>
            </w:r>
            <w:r w:rsidR="00A72627">
              <w:rPr>
                <w:rStyle w:val="Cross-Ref"/>
                <w:w w:val="100"/>
              </w:rPr>
              <w:fldChar w:fldCharType="begin"/>
            </w:r>
            <w:r>
              <w:rPr>
                <w:rStyle w:val="Cross-Ref"/>
                <w:w w:val="100"/>
              </w:rPr>
              <w:instrText xml:space="preserve"> REF  RTF350032003200300038003a00 \h</w:instrText>
            </w:r>
            <w:r w:rsidR="00A72627">
              <w:rPr>
                <w:rStyle w:val="Cross-Ref"/>
                <w:w w:val="100"/>
              </w:rPr>
            </w:r>
            <w:r w:rsidR="00A72627">
              <w:rPr>
                <w:rStyle w:val="Cross-Ref"/>
                <w:w w:val="100"/>
              </w:rPr>
              <w:fldChar w:fldCharType="separate"/>
            </w:r>
            <w:r>
              <w:rPr>
                <w:rStyle w:val="Cross-Ref"/>
                <w:w w:val="100"/>
              </w:rPr>
              <w:t>“Color Attribute Values” on page 50</w:t>
            </w:r>
            <w:r w:rsidR="00A72627">
              <w:rPr>
                <w:rStyle w:val="Cross-Ref"/>
                <w:w w:val="100"/>
              </w:rPr>
              <w:fldChar w:fldCharType="end"/>
            </w:r>
            <w:r>
              <w:rPr>
                <w:w w:val="100"/>
              </w:rPr>
              <w:t>)</w:t>
            </w:r>
          </w:p>
        </w:tc>
      </w:tr>
      <w:tr w:rsidR="00034BC3">
        <w:trPr>
          <w:trHeight w:val="280"/>
        </w:trPr>
        <w:tc>
          <w:tcPr>
            <w:tcW w:w="144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image</w:t>
            </w:r>
          </w:p>
        </w:tc>
        <w:tc>
          <w:tcPr>
            <w:tcW w:w="720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Name of background image</w:t>
            </w:r>
          </w:p>
        </w:tc>
      </w:tr>
      <w:tr w:rsidR="00034BC3">
        <w:trPr>
          <w:trHeight w:val="280"/>
        </w:trPr>
        <w:tc>
          <w:tcPr>
            <w:tcW w:w="144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proofErr w:type="spellStart"/>
            <w:r>
              <w:rPr>
                <w:w w:val="100"/>
              </w:rPr>
              <w:t>pixmap</w:t>
            </w:r>
            <w:proofErr w:type="spellEnd"/>
          </w:p>
        </w:tc>
        <w:tc>
          <w:tcPr>
            <w:tcW w:w="720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 xml:space="preserve">Name of background </w:t>
            </w:r>
            <w:proofErr w:type="spellStart"/>
            <w:r>
              <w:rPr>
                <w:w w:val="100"/>
              </w:rPr>
              <w:t>pixmap</w:t>
            </w:r>
            <w:proofErr w:type="spellEnd"/>
          </w:p>
        </w:tc>
      </w:tr>
      <w:tr w:rsidR="00034BC3">
        <w:trPr>
          <w:trHeight w:val="280"/>
        </w:trPr>
        <w:tc>
          <w:tcPr>
            <w:tcW w:w="144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height</w:t>
            </w:r>
          </w:p>
        </w:tc>
        <w:tc>
          <w:tcPr>
            <w:tcW w:w="720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Widget height</w:t>
            </w:r>
          </w:p>
        </w:tc>
      </w:tr>
      <w:tr w:rsidR="00034BC3">
        <w:trPr>
          <w:trHeight w:val="280"/>
        </w:trPr>
        <w:tc>
          <w:tcPr>
            <w:tcW w:w="144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width</w:t>
            </w:r>
          </w:p>
        </w:tc>
        <w:tc>
          <w:tcPr>
            <w:tcW w:w="720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Widget width</w:t>
            </w:r>
          </w:p>
        </w:tc>
      </w:tr>
      <w:tr w:rsidR="00034BC3">
        <w:trPr>
          <w:trHeight w:val="280"/>
        </w:trPr>
        <w:tc>
          <w:tcPr>
            <w:tcW w:w="144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x</w:t>
            </w:r>
          </w:p>
        </w:tc>
        <w:tc>
          <w:tcPr>
            <w:tcW w:w="720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X coordinate of upper left corner of widget</w:t>
            </w:r>
          </w:p>
        </w:tc>
      </w:tr>
      <w:tr w:rsidR="00034BC3">
        <w:trPr>
          <w:trHeight w:val="280"/>
        </w:trPr>
        <w:tc>
          <w:tcPr>
            <w:tcW w:w="144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y</w:t>
            </w:r>
          </w:p>
        </w:tc>
        <w:tc>
          <w:tcPr>
            <w:tcW w:w="720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Y coordinate of upper left corner of widget</w:t>
            </w:r>
          </w:p>
        </w:tc>
      </w:tr>
      <w:tr w:rsidR="00034BC3">
        <w:trPr>
          <w:trHeight w:val="280"/>
        </w:trPr>
        <w:tc>
          <w:tcPr>
            <w:tcW w:w="144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proofErr w:type="spellStart"/>
            <w:r>
              <w:rPr>
                <w:w w:val="100"/>
              </w:rPr>
              <w:t>textcolor</w:t>
            </w:r>
            <w:proofErr w:type="spellEnd"/>
          </w:p>
        </w:tc>
        <w:tc>
          <w:tcPr>
            <w:tcW w:w="720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 xml:space="preserve">Color of unfocused text (see </w:t>
            </w:r>
            <w:r w:rsidR="00A72627">
              <w:rPr>
                <w:rStyle w:val="Cross-Ref"/>
                <w:w w:val="100"/>
              </w:rPr>
              <w:fldChar w:fldCharType="begin"/>
            </w:r>
            <w:r>
              <w:rPr>
                <w:rStyle w:val="Cross-Ref"/>
                <w:w w:val="100"/>
              </w:rPr>
              <w:instrText xml:space="preserve"> REF  RTF350032003200300038003a00 \h</w:instrText>
            </w:r>
            <w:r w:rsidR="00A72627">
              <w:rPr>
                <w:rStyle w:val="Cross-Ref"/>
                <w:w w:val="100"/>
              </w:rPr>
            </w:r>
            <w:r w:rsidR="00A72627">
              <w:rPr>
                <w:rStyle w:val="Cross-Ref"/>
                <w:w w:val="100"/>
              </w:rPr>
              <w:fldChar w:fldCharType="separate"/>
            </w:r>
            <w:r>
              <w:rPr>
                <w:rStyle w:val="Cross-Ref"/>
                <w:w w:val="100"/>
              </w:rPr>
              <w:t>“Color Attribute Values” on page 50</w:t>
            </w:r>
            <w:r w:rsidR="00A72627">
              <w:rPr>
                <w:rStyle w:val="Cross-Ref"/>
                <w:w w:val="100"/>
              </w:rPr>
              <w:fldChar w:fldCharType="end"/>
            </w:r>
            <w:r>
              <w:rPr>
                <w:w w:val="100"/>
              </w:rPr>
              <w:t>)</w:t>
            </w:r>
          </w:p>
        </w:tc>
      </w:tr>
      <w:tr w:rsidR="00034BC3">
        <w:trPr>
          <w:trHeight w:val="280"/>
        </w:trPr>
        <w:tc>
          <w:tcPr>
            <w:tcW w:w="144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proofErr w:type="spellStart"/>
            <w:r>
              <w:rPr>
                <w:w w:val="100"/>
              </w:rPr>
              <w:t>textcolorfocus</w:t>
            </w:r>
            <w:proofErr w:type="spellEnd"/>
          </w:p>
        </w:tc>
        <w:tc>
          <w:tcPr>
            <w:tcW w:w="720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 xml:space="preserve">Color of focused text (see </w:t>
            </w:r>
            <w:r w:rsidR="00A72627">
              <w:rPr>
                <w:rStyle w:val="Cross-Ref"/>
                <w:w w:val="100"/>
              </w:rPr>
              <w:fldChar w:fldCharType="begin"/>
            </w:r>
            <w:r>
              <w:rPr>
                <w:rStyle w:val="Cross-Ref"/>
                <w:w w:val="100"/>
              </w:rPr>
              <w:instrText xml:space="preserve"> REF  RTF350032003200300038003a00 \h</w:instrText>
            </w:r>
            <w:r w:rsidR="00A72627">
              <w:rPr>
                <w:rStyle w:val="Cross-Ref"/>
                <w:w w:val="100"/>
              </w:rPr>
            </w:r>
            <w:r w:rsidR="00A72627">
              <w:rPr>
                <w:rStyle w:val="Cross-Ref"/>
                <w:w w:val="100"/>
              </w:rPr>
              <w:fldChar w:fldCharType="separate"/>
            </w:r>
            <w:r>
              <w:rPr>
                <w:rStyle w:val="Cross-Ref"/>
                <w:w w:val="100"/>
              </w:rPr>
              <w:t>“Color Attribute Values” on page 50</w:t>
            </w:r>
            <w:r w:rsidR="00A72627">
              <w:rPr>
                <w:rStyle w:val="Cross-Ref"/>
                <w:w w:val="100"/>
              </w:rPr>
              <w:fldChar w:fldCharType="end"/>
            </w:r>
            <w:r>
              <w:rPr>
                <w:w w:val="100"/>
              </w:rPr>
              <w:t>)</w:t>
            </w:r>
          </w:p>
        </w:tc>
      </w:tr>
      <w:tr w:rsidR="00034BC3">
        <w:trPr>
          <w:trHeight w:val="1000"/>
        </w:trPr>
        <w:tc>
          <w:tcPr>
            <w:tcW w:w="144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font</w:t>
            </w:r>
          </w:p>
        </w:tc>
        <w:tc>
          <w:tcPr>
            <w:tcW w:w="720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spacing w:before="40"/>
              <w:rPr>
                <w:w w:val="100"/>
              </w:rPr>
            </w:pPr>
            <w:r>
              <w:rPr>
                <w:w w:val="100"/>
              </w:rPr>
              <w:t xml:space="preserve">Format: </w:t>
            </w:r>
            <w:proofErr w:type="spellStart"/>
            <w:r>
              <w:rPr>
                <w:i/>
                <w:iCs/>
                <w:w w:val="100"/>
              </w:rPr>
              <w:t>name</w:t>
            </w:r>
            <w:r>
              <w:rPr>
                <w:w w:val="100"/>
              </w:rPr>
              <w:t>;</w:t>
            </w:r>
            <w:r>
              <w:rPr>
                <w:i/>
                <w:iCs/>
                <w:w w:val="100"/>
              </w:rPr>
              <w:t>size</w:t>
            </w:r>
            <w:proofErr w:type="spellEnd"/>
            <w:r>
              <w:rPr>
                <w:w w:val="100"/>
              </w:rPr>
              <w:t>[;AA][;PK]</w:t>
            </w:r>
          </w:p>
          <w:p w:rsidR="00034BC3" w:rsidRDefault="00034BC3">
            <w:pPr>
              <w:pStyle w:val="TableText"/>
              <w:spacing w:before="40"/>
              <w:rPr>
                <w:w w:val="100"/>
              </w:rPr>
            </w:pPr>
            <w:r>
              <w:rPr>
                <w:w w:val="100"/>
              </w:rPr>
              <w:t>If pre-rendered font, size = –1</w:t>
            </w:r>
          </w:p>
          <w:p w:rsidR="00034BC3" w:rsidRDefault="00034BC3">
            <w:pPr>
              <w:pStyle w:val="TableText"/>
              <w:spacing w:before="40"/>
              <w:rPr>
                <w:w w:val="100"/>
              </w:rPr>
            </w:pPr>
            <w:r>
              <w:rPr>
                <w:w w:val="100"/>
              </w:rPr>
              <w:t>AA = anti-aliasing true</w:t>
            </w:r>
          </w:p>
          <w:p w:rsidR="00034BC3" w:rsidRDefault="00034BC3">
            <w:pPr>
              <w:pStyle w:val="TableText"/>
              <w:spacing w:before="40"/>
            </w:pPr>
            <w:r>
              <w:rPr>
                <w:w w:val="100"/>
              </w:rPr>
              <w:t>PK = kerning true</w:t>
            </w:r>
          </w:p>
        </w:tc>
      </w:tr>
      <w:tr w:rsidR="00034BC3">
        <w:trPr>
          <w:trHeight w:val="280"/>
        </w:trPr>
        <w:tc>
          <w:tcPr>
            <w:tcW w:w="144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proofErr w:type="spellStart"/>
            <w:r>
              <w:rPr>
                <w:w w:val="100"/>
              </w:rPr>
              <w:t>dropshadow</w:t>
            </w:r>
            <w:proofErr w:type="spellEnd"/>
          </w:p>
        </w:tc>
        <w:tc>
          <w:tcPr>
            <w:tcW w:w="720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1 for drop shadowed text, 0 otherwise</w:t>
            </w:r>
          </w:p>
        </w:tc>
      </w:tr>
      <w:tr w:rsidR="00034BC3">
        <w:trPr>
          <w:trHeight w:val="480"/>
        </w:trPr>
        <w:tc>
          <w:tcPr>
            <w:tcW w:w="144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action</w:t>
            </w:r>
          </w:p>
        </w:tc>
        <w:tc>
          <w:tcPr>
            <w:tcW w:w="720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 xml:space="preserve">Assign an action to the widget. Actions may be generic (usable on any screen) or screen specific. (see </w:t>
            </w:r>
            <w:r w:rsidR="00A72627">
              <w:rPr>
                <w:rStyle w:val="Cross-Ref"/>
                <w:w w:val="100"/>
              </w:rPr>
              <w:fldChar w:fldCharType="begin"/>
            </w:r>
            <w:r>
              <w:rPr>
                <w:rStyle w:val="Cross-Ref"/>
                <w:w w:val="100"/>
              </w:rPr>
              <w:instrText xml:space="preserve"> REF  RTF370038003800380030003a00 \h</w:instrText>
            </w:r>
            <w:r w:rsidR="00A72627">
              <w:rPr>
                <w:rStyle w:val="Cross-Ref"/>
                <w:w w:val="100"/>
              </w:rPr>
            </w:r>
            <w:r w:rsidR="00A72627">
              <w:rPr>
                <w:rStyle w:val="Cross-Ref"/>
                <w:w w:val="100"/>
              </w:rPr>
              <w:fldChar w:fldCharType="separate"/>
            </w:r>
            <w:r>
              <w:rPr>
                <w:rStyle w:val="Cross-Ref"/>
                <w:w w:val="100"/>
              </w:rPr>
              <w:t>“Action Attributes” on page 49</w:t>
            </w:r>
            <w:r w:rsidR="00A72627">
              <w:rPr>
                <w:rStyle w:val="Cross-Ref"/>
                <w:w w:val="100"/>
              </w:rPr>
              <w:fldChar w:fldCharType="end"/>
            </w:r>
            <w:r>
              <w:rPr>
                <w:w w:val="100"/>
              </w:rPr>
              <w:t>)</w:t>
            </w:r>
          </w:p>
        </w:tc>
      </w:tr>
      <w:tr w:rsidR="00034BC3">
        <w:trPr>
          <w:trHeight w:val="520"/>
        </w:trPr>
        <w:tc>
          <w:tcPr>
            <w:tcW w:w="144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proofErr w:type="spellStart"/>
            <w:r>
              <w:rPr>
                <w:w w:val="100"/>
              </w:rPr>
              <w:t>halign</w:t>
            </w:r>
            <w:proofErr w:type="spellEnd"/>
          </w:p>
        </w:tc>
        <w:tc>
          <w:tcPr>
            <w:tcW w:w="720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spacing w:before="40"/>
              <w:rPr>
                <w:w w:val="100"/>
              </w:rPr>
            </w:pPr>
            <w:r>
              <w:rPr>
                <w:w w:val="100"/>
              </w:rPr>
              <w:t>left | center | right</w:t>
            </w:r>
          </w:p>
          <w:p w:rsidR="00034BC3" w:rsidRDefault="00034BC3">
            <w:pPr>
              <w:pStyle w:val="TableText"/>
              <w:spacing w:before="40"/>
            </w:pPr>
            <w:r>
              <w:rPr>
                <w:w w:val="100"/>
              </w:rPr>
              <w:t>Horizontal text alignment</w:t>
            </w:r>
          </w:p>
        </w:tc>
      </w:tr>
      <w:tr w:rsidR="00034BC3">
        <w:trPr>
          <w:trHeight w:val="520"/>
        </w:trPr>
        <w:tc>
          <w:tcPr>
            <w:tcW w:w="144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proofErr w:type="spellStart"/>
            <w:r>
              <w:rPr>
                <w:w w:val="100"/>
              </w:rPr>
              <w:t>valign</w:t>
            </w:r>
            <w:proofErr w:type="spellEnd"/>
          </w:p>
        </w:tc>
        <w:tc>
          <w:tcPr>
            <w:tcW w:w="720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spacing w:before="40"/>
              <w:rPr>
                <w:w w:val="100"/>
              </w:rPr>
            </w:pPr>
            <w:r>
              <w:rPr>
                <w:w w:val="100"/>
              </w:rPr>
              <w:t>top | center | bottom</w:t>
            </w:r>
          </w:p>
          <w:p w:rsidR="00034BC3" w:rsidRDefault="00034BC3">
            <w:pPr>
              <w:pStyle w:val="TableText"/>
              <w:spacing w:before="40"/>
            </w:pPr>
            <w:r>
              <w:rPr>
                <w:w w:val="100"/>
              </w:rPr>
              <w:t>Vertical text alignment</w:t>
            </w:r>
          </w:p>
        </w:tc>
      </w:tr>
      <w:tr w:rsidR="00034BC3">
        <w:trPr>
          <w:trHeight w:val="520"/>
        </w:trPr>
        <w:tc>
          <w:tcPr>
            <w:tcW w:w="144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bevel</w:t>
            </w:r>
          </w:p>
        </w:tc>
        <w:tc>
          <w:tcPr>
            <w:tcW w:w="720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spacing w:before="40"/>
              <w:rPr>
                <w:w w:val="100"/>
              </w:rPr>
            </w:pPr>
            <w:r>
              <w:rPr>
                <w:w w:val="100"/>
              </w:rPr>
              <w:t xml:space="preserve">raised | sunken | </w:t>
            </w:r>
            <w:proofErr w:type="spellStart"/>
            <w:r>
              <w:rPr>
                <w:w w:val="100"/>
              </w:rPr>
              <w:t>updown</w:t>
            </w:r>
            <w:proofErr w:type="spellEnd"/>
          </w:p>
          <w:p w:rsidR="00034BC3" w:rsidRDefault="00034BC3">
            <w:pPr>
              <w:pStyle w:val="TableText"/>
              <w:spacing w:before="40"/>
            </w:pPr>
            <w:r>
              <w:rPr>
                <w:w w:val="100"/>
              </w:rPr>
              <w:t>3D widget border type</w:t>
            </w:r>
          </w:p>
        </w:tc>
      </w:tr>
      <w:tr w:rsidR="00034BC3">
        <w:trPr>
          <w:trHeight w:val="280"/>
        </w:trPr>
        <w:tc>
          <w:tcPr>
            <w:tcW w:w="144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proofErr w:type="spellStart"/>
            <w:r>
              <w:rPr>
                <w:w w:val="100"/>
              </w:rPr>
              <w:t>bevelwidth</w:t>
            </w:r>
            <w:proofErr w:type="spellEnd"/>
          </w:p>
        </w:tc>
        <w:tc>
          <w:tcPr>
            <w:tcW w:w="7200" w:type="dxa"/>
            <w:tcBorders>
              <w:top w:val="nil"/>
              <w:left w:val="nil"/>
              <w:bottom w:val="single" w:sz="2" w:space="0" w:color="000000"/>
              <w:right w:val="nil"/>
            </w:tcBorders>
            <w:tcMar>
              <w:top w:w="70" w:type="dxa"/>
              <w:left w:w="20" w:type="dxa"/>
              <w:bottom w:w="40" w:type="dxa"/>
              <w:right w:w="20" w:type="dxa"/>
            </w:tcMar>
          </w:tcPr>
          <w:p w:rsidR="00034BC3" w:rsidRDefault="00034BC3">
            <w:pPr>
              <w:pStyle w:val="TableText"/>
            </w:pPr>
            <w:r>
              <w:rPr>
                <w:w w:val="100"/>
              </w:rPr>
              <w:t>Width of widget border</w:t>
            </w:r>
          </w:p>
        </w:tc>
      </w:tr>
    </w:tbl>
    <w:p w:rsidR="00034BC3" w:rsidRDefault="00034BC3">
      <w:pPr>
        <w:pStyle w:val="TableAnchor"/>
        <w:rPr>
          <w:w w:val="100"/>
        </w:rPr>
      </w:pPr>
    </w:p>
    <w:p w:rsidR="00034BC3" w:rsidRDefault="00034BC3">
      <w:pPr>
        <w:pStyle w:val="Heading2Top"/>
        <w:rPr>
          <w:w w:val="100"/>
          <w:sz w:val="25"/>
          <w:szCs w:val="25"/>
        </w:rPr>
      </w:pPr>
      <w:r>
        <w:rPr>
          <w:w w:val="100"/>
          <w:sz w:val="25"/>
          <w:szCs w:val="25"/>
        </w:rPr>
        <w:lastRenderedPageBreak/>
        <w:t>The &lt;label&gt; Tag</w:t>
      </w:r>
    </w:p>
    <w:p w:rsidR="00034BC3" w:rsidRDefault="00034BC3">
      <w:pPr>
        <w:pStyle w:val="Body"/>
        <w:spacing w:before="200" w:after="80"/>
        <w:rPr>
          <w:w w:val="100"/>
        </w:rPr>
      </w:pPr>
      <w:r>
        <w:rPr>
          <w:w w:val="100"/>
        </w:rPr>
        <w:t>The &lt;</w:t>
      </w:r>
      <w:r>
        <w:rPr>
          <w:rStyle w:val="CodeFont"/>
        </w:rPr>
        <w:t>label</w:t>
      </w:r>
      <w:r>
        <w:rPr>
          <w:w w:val="100"/>
        </w:rPr>
        <w:t xml:space="preserve">&gt; element creates a widget that can be used to display text or an image. Action attributes, described in </w:t>
      </w:r>
      <w:r w:rsidR="00A72627">
        <w:rPr>
          <w:rStyle w:val="Cross-Ref"/>
          <w:w w:val="100"/>
        </w:rPr>
        <w:fldChar w:fldCharType="begin"/>
      </w:r>
      <w:r>
        <w:rPr>
          <w:rStyle w:val="Cross-Ref"/>
          <w:w w:val="100"/>
        </w:rPr>
        <w:instrText xml:space="preserve"> REF  RTF370038003800380030003a00 \h</w:instrText>
      </w:r>
      <w:r w:rsidR="00A72627">
        <w:rPr>
          <w:rStyle w:val="Cross-Ref"/>
          <w:w w:val="100"/>
        </w:rPr>
      </w:r>
      <w:r w:rsidR="00A72627">
        <w:rPr>
          <w:rStyle w:val="Cross-Ref"/>
          <w:w w:val="100"/>
        </w:rPr>
        <w:fldChar w:fldCharType="separate"/>
      </w:r>
      <w:r>
        <w:rPr>
          <w:rStyle w:val="Cross-Ref"/>
          <w:w w:val="100"/>
        </w:rPr>
        <w:t>“Action Attributes” on page 49</w:t>
      </w:r>
      <w:r w:rsidR="00A72627">
        <w:rPr>
          <w:rStyle w:val="Cross-Ref"/>
          <w:w w:val="100"/>
        </w:rPr>
        <w:fldChar w:fldCharType="end"/>
      </w:r>
      <w:r>
        <w:rPr>
          <w:w w:val="100"/>
        </w:rPr>
        <w:t>, can be assigned to dynamically set label text.</w:t>
      </w:r>
    </w:p>
    <w:tbl>
      <w:tblPr>
        <w:tblW w:w="0" w:type="auto"/>
        <w:tblInd w:w="20" w:type="dxa"/>
        <w:tblLayout w:type="fixed"/>
        <w:tblCellMar>
          <w:top w:w="80" w:type="dxa"/>
          <w:left w:w="20" w:type="dxa"/>
          <w:bottom w:w="40" w:type="dxa"/>
          <w:right w:w="20" w:type="dxa"/>
        </w:tblCellMar>
        <w:tblLook w:val="0000"/>
      </w:tblPr>
      <w:tblGrid>
        <w:gridCol w:w="1800"/>
        <w:gridCol w:w="6840"/>
      </w:tblGrid>
      <w:tr w:rsidR="00034BC3">
        <w:tc>
          <w:tcPr>
            <w:tcW w:w="864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FigureCaption"/>
              <w:numPr>
                <w:ilvl w:val="0"/>
                <w:numId w:val="55"/>
              </w:numPr>
            </w:pPr>
            <w:r>
              <w:rPr>
                <w:w w:val="100"/>
              </w:rPr>
              <w:t>&lt;label&gt; Tag Attributes</w:t>
            </w:r>
          </w:p>
        </w:tc>
      </w:tr>
      <w:tr w:rsidR="00034BC3">
        <w:trPr>
          <w:trHeight w:val="380"/>
        </w:trPr>
        <w:tc>
          <w:tcPr>
            <w:tcW w:w="180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Attribute </w:t>
            </w:r>
          </w:p>
        </w:tc>
        <w:tc>
          <w:tcPr>
            <w:tcW w:w="684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Description </w:t>
            </w:r>
          </w:p>
        </w:tc>
      </w:tr>
      <w:tr w:rsidR="00034BC3">
        <w:trPr>
          <w:trHeight w:val="1560"/>
        </w:trPr>
        <w:tc>
          <w:tcPr>
            <w:tcW w:w="1800" w:type="dxa"/>
            <w:tcBorders>
              <w:top w:val="nil"/>
              <w:left w:val="nil"/>
              <w:bottom w:val="single" w:sz="2" w:space="0" w:color="000000"/>
              <w:right w:val="nil"/>
            </w:tcBorders>
            <w:tcMar>
              <w:top w:w="15" w:type="dxa"/>
              <w:left w:w="15" w:type="dxa"/>
              <w:bottom w:w="15" w:type="dxa"/>
              <w:right w:w="15" w:type="dxa"/>
            </w:tcMar>
          </w:tcPr>
          <w:p w:rsidR="00034BC3" w:rsidRDefault="00034BC3">
            <w:pPr>
              <w:pStyle w:val="TableFootnote"/>
              <w:widowControl/>
              <w:tabs>
                <w:tab w:val="clear"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right="0" w:firstLine="0"/>
              <w:rPr>
                <w:rFonts w:ascii="Verdana" w:hAnsi="Verdana" w:cs="Verdana"/>
              </w:rPr>
            </w:pPr>
            <w:r>
              <w:rPr>
                <w:rFonts w:ascii="Verdana" w:hAnsi="Verdana" w:cs="Verdana"/>
                <w:w w:val="100"/>
              </w:rPr>
              <w:t>scale</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spacing w:before="20"/>
              <w:rPr>
                <w:w w:val="100"/>
              </w:rPr>
            </w:pPr>
            <w:r>
              <w:rPr>
                <w:w w:val="100"/>
              </w:rPr>
              <w:t>single | stretch | max | down</w:t>
            </w:r>
          </w:p>
          <w:p w:rsidR="00034BC3" w:rsidRDefault="00034BC3">
            <w:pPr>
              <w:pStyle w:val="TableText"/>
              <w:spacing w:before="20"/>
              <w:rPr>
                <w:w w:val="100"/>
              </w:rPr>
            </w:pPr>
            <w:r>
              <w:rPr>
                <w:w w:val="100"/>
              </w:rPr>
              <w:t>Scaling mode to use for label image. Has no effect if image not assigned to label.</w:t>
            </w:r>
          </w:p>
          <w:p w:rsidR="002B059D" w:rsidRDefault="00034BC3">
            <w:pPr>
              <w:pStyle w:val="TableTextBullet"/>
              <w:numPr>
                <w:ilvl w:val="0"/>
                <w:numId w:val="73"/>
              </w:numPr>
              <w:ind w:left="200" w:hanging="200"/>
              <w:rPr>
                <w:w w:val="100"/>
              </w:rPr>
            </w:pPr>
            <w:r>
              <w:rPr>
                <w:w w:val="100"/>
              </w:rPr>
              <w:t>single: no scaling</w:t>
            </w:r>
          </w:p>
          <w:p w:rsidR="002B059D" w:rsidRDefault="00034BC3">
            <w:pPr>
              <w:pStyle w:val="TableTextBullet"/>
              <w:numPr>
                <w:ilvl w:val="0"/>
                <w:numId w:val="73"/>
              </w:numPr>
              <w:ind w:left="200" w:hanging="200"/>
              <w:rPr>
                <w:w w:val="100"/>
              </w:rPr>
            </w:pPr>
            <w:r>
              <w:rPr>
                <w:w w:val="100"/>
              </w:rPr>
              <w:t>stretch: scale to fit label dimensions (non-proportionally)</w:t>
            </w:r>
          </w:p>
          <w:p w:rsidR="002B059D" w:rsidRDefault="00034BC3">
            <w:pPr>
              <w:pStyle w:val="TableTextBullet"/>
              <w:numPr>
                <w:ilvl w:val="0"/>
                <w:numId w:val="73"/>
              </w:numPr>
              <w:ind w:left="200" w:hanging="200"/>
              <w:rPr>
                <w:w w:val="100"/>
              </w:rPr>
            </w:pPr>
            <w:r>
              <w:rPr>
                <w:w w:val="100"/>
              </w:rPr>
              <w:t>max: scale to fit label dimensions (proportionally)</w:t>
            </w:r>
          </w:p>
          <w:p w:rsidR="002B059D" w:rsidRDefault="00034BC3">
            <w:pPr>
              <w:pStyle w:val="TableTextBullet"/>
              <w:numPr>
                <w:ilvl w:val="0"/>
                <w:numId w:val="73"/>
              </w:numPr>
              <w:ind w:left="200" w:hanging="200"/>
            </w:pPr>
            <w:r>
              <w:rPr>
                <w:w w:val="100"/>
              </w:rPr>
              <w:t>down: scale down to max only (proportionally)</w:t>
            </w:r>
          </w:p>
        </w:tc>
      </w:tr>
      <w:tr w:rsidR="00034BC3">
        <w:trPr>
          <w:trHeight w:val="220"/>
        </w:trPr>
        <w:tc>
          <w:tcPr>
            <w:tcW w:w="1800" w:type="dxa"/>
            <w:tcBorders>
              <w:top w:val="nil"/>
              <w:left w:val="nil"/>
              <w:bottom w:val="single" w:sz="2" w:space="0" w:color="000000"/>
              <w:right w:val="nil"/>
            </w:tcBorders>
            <w:tcMar>
              <w:top w:w="15" w:type="dxa"/>
              <w:left w:w="15" w:type="dxa"/>
              <w:bottom w:w="15" w:type="dxa"/>
              <w:right w:w="15" w:type="dxa"/>
            </w:tcMar>
          </w:tcPr>
          <w:p w:rsidR="00034BC3" w:rsidRDefault="00034BC3">
            <w:pPr>
              <w:pStyle w:val="TableFootnote"/>
              <w:widowControl/>
              <w:tabs>
                <w:tab w:val="clear"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right="0" w:firstLine="0"/>
              <w:rPr>
                <w:rFonts w:ascii="Verdana" w:hAnsi="Verdana" w:cs="Verdana"/>
              </w:rPr>
            </w:pPr>
            <w:r>
              <w:rPr>
                <w:rFonts w:ascii="Verdana" w:hAnsi="Verdana" w:cs="Verdana"/>
                <w:w w:val="100"/>
              </w:rPr>
              <w:t>image</w:t>
            </w:r>
          </w:p>
        </w:tc>
        <w:tc>
          <w:tcPr>
            <w:tcW w:w="6840" w:type="dxa"/>
            <w:tcBorders>
              <w:top w:val="nil"/>
              <w:left w:val="nil"/>
              <w:bottom w:val="single" w:sz="2" w:space="0" w:color="000000"/>
              <w:right w:val="nil"/>
            </w:tcBorders>
            <w:tcMar>
              <w:top w:w="15" w:type="dxa"/>
              <w:left w:w="15" w:type="dxa"/>
              <w:bottom w:w="15" w:type="dxa"/>
              <w:right w:w="15" w:type="dxa"/>
            </w:tcMar>
          </w:tcPr>
          <w:p w:rsidR="00034BC3" w:rsidRDefault="00034BC3">
            <w:pPr>
              <w:pStyle w:val="TableFootnote"/>
              <w:widowControl/>
              <w:tabs>
                <w:tab w:val="clear"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right="0" w:firstLine="0"/>
              <w:rPr>
                <w:rFonts w:ascii="Verdana" w:hAnsi="Verdana" w:cs="Verdana"/>
              </w:rPr>
            </w:pPr>
            <w:r>
              <w:rPr>
                <w:rFonts w:ascii="Verdana" w:hAnsi="Verdana" w:cs="Verdana"/>
                <w:w w:val="100"/>
              </w:rPr>
              <w:t>Image name to be displayed in label</w:t>
            </w:r>
          </w:p>
        </w:tc>
      </w:tr>
      <w:tr w:rsidR="00034BC3">
        <w:trPr>
          <w:trHeight w:val="540"/>
        </w:trPr>
        <w:tc>
          <w:tcPr>
            <w:tcW w:w="1800" w:type="dxa"/>
            <w:tcBorders>
              <w:top w:val="nil"/>
              <w:left w:val="nil"/>
              <w:bottom w:val="single" w:sz="2" w:space="0" w:color="000000"/>
              <w:right w:val="nil"/>
            </w:tcBorders>
            <w:tcMar>
              <w:top w:w="15" w:type="dxa"/>
              <w:left w:w="15" w:type="dxa"/>
              <w:bottom w:w="15" w:type="dxa"/>
              <w:right w:w="15" w:type="dxa"/>
            </w:tcMar>
          </w:tcPr>
          <w:p w:rsidR="00034BC3" w:rsidRDefault="00034BC3">
            <w:pPr>
              <w:pStyle w:val="TableFootnote"/>
              <w:widowControl/>
              <w:tabs>
                <w:tab w:val="clear"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right="0" w:firstLine="0"/>
              <w:rPr>
                <w:rFonts w:ascii="Verdana" w:hAnsi="Verdana" w:cs="Verdana"/>
              </w:rPr>
            </w:pPr>
            <w:r>
              <w:rPr>
                <w:rFonts w:ascii="Verdana" w:hAnsi="Verdana" w:cs="Verdana"/>
                <w:w w:val="100"/>
              </w:rPr>
              <w:t>wrap</w:t>
            </w:r>
          </w:p>
        </w:tc>
        <w:tc>
          <w:tcPr>
            <w:tcW w:w="684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spacing w:before="40"/>
              <w:rPr>
                <w:w w:val="100"/>
              </w:rPr>
            </w:pPr>
            <w:r>
              <w:rPr>
                <w:w w:val="100"/>
              </w:rPr>
              <w:t>word | newline | none</w:t>
            </w:r>
          </w:p>
          <w:p w:rsidR="00034BC3" w:rsidRDefault="00034BC3">
            <w:pPr>
              <w:pStyle w:val="TableText"/>
              <w:spacing w:before="40"/>
            </w:pPr>
            <w:r>
              <w:rPr>
                <w:w w:val="100"/>
              </w:rPr>
              <w:t>Text wrap mode.</w:t>
            </w:r>
          </w:p>
        </w:tc>
      </w:tr>
    </w:tbl>
    <w:p w:rsidR="00034BC3" w:rsidRDefault="00034BC3">
      <w:pPr>
        <w:pStyle w:val="TableAnchor"/>
        <w:rPr>
          <w:w w:val="100"/>
        </w:rPr>
      </w:pPr>
    </w:p>
    <w:p w:rsidR="00034BC3" w:rsidRDefault="00034BC3">
      <w:pPr>
        <w:pStyle w:val="Heading2Top"/>
        <w:rPr>
          <w:w w:val="100"/>
          <w:sz w:val="25"/>
          <w:szCs w:val="25"/>
        </w:rPr>
      </w:pPr>
      <w:r>
        <w:rPr>
          <w:w w:val="100"/>
          <w:sz w:val="25"/>
          <w:szCs w:val="25"/>
        </w:rPr>
        <w:lastRenderedPageBreak/>
        <w:t>The &lt;button&gt; Tag</w:t>
      </w:r>
    </w:p>
    <w:p w:rsidR="00034BC3" w:rsidRDefault="00034BC3">
      <w:pPr>
        <w:pStyle w:val="Body"/>
        <w:rPr>
          <w:w w:val="100"/>
        </w:rPr>
      </w:pPr>
      <w:r>
        <w:rPr>
          <w:w w:val="100"/>
        </w:rPr>
        <w:t>The &lt;</w:t>
      </w:r>
      <w:r>
        <w:rPr>
          <w:rStyle w:val="CodeFont"/>
        </w:rPr>
        <w:t>button</w:t>
      </w:r>
      <w:r>
        <w:rPr>
          <w:w w:val="100"/>
        </w:rPr>
        <w:t xml:space="preserve">&gt; element, whose attributes are given in </w:t>
      </w:r>
      <w:r w:rsidR="00A72627">
        <w:rPr>
          <w:rStyle w:val="Cross-Ref"/>
          <w:w w:val="100"/>
        </w:rPr>
        <w:fldChar w:fldCharType="begin"/>
      </w:r>
      <w:r>
        <w:rPr>
          <w:rStyle w:val="Cross-Ref"/>
          <w:w w:val="100"/>
        </w:rPr>
        <w:instrText xml:space="preserve"> REF  RTF350038003000360032003a00 \h</w:instrText>
      </w:r>
      <w:r w:rsidR="00A72627">
        <w:rPr>
          <w:rStyle w:val="Cross-Ref"/>
          <w:w w:val="100"/>
        </w:rPr>
      </w:r>
      <w:r w:rsidR="00A72627">
        <w:rPr>
          <w:rStyle w:val="Cross-Ref"/>
          <w:w w:val="100"/>
        </w:rPr>
        <w:fldChar w:fldCharType="separate"/>
      </w:r>
      <w:r>
        <w:rPr>
          <w:rStyle w:val="Cross-Ref"/>
          <w:w w:val="100"/>
        </w:rPr>
        <w:t>Table 24</w:t>
      </w:r>
      <w:r w:rsidR="00A72627">
        <w:rPr>
          <w:rStyle w:val="Cross-Ref"/>
          <w:w w:val="100"/>
        </w:rPr>
        <w:fldChar w:fldCharType="end"/>
      </w:r>
      <w:r>
        <w:rPr>
          <w:w w:val="100"/>
        </w:rPr>
        <w:t xml:space="preserve">, creates a widget that can be used to display images and/or text. When selected by user, it will perform some action (see </w:t>
      </w:r>
      <w:r w:rsidR="00A72627">
        <w:rPr>
          <w:rStyle w:val="Cross-Ref"/>
          <w:w w:val="100"/>
        </w:rPr>
        <w:fldChar w:fldCharType="begin"/>
      </w:r>
      <w:r>
        <w:rPr>
          <w:rStyle w:val="Cross-Ref"/>
          <w:w w:val="100"/>
        </w:rPr>
        <w:instrText xml:space="preserve"> REF  RTF370038003800380030003a00 \h</w:instrText>
      </w:r>
      <w:r w:rsidR="00A72627">
        <w:rPr>
          <w:rStyle w:val="Cross-Ref"/>
          <w:w w:val="100"/>
        </w:rPr>
      </w:r>
      <w:r w:rsidR="00A72627">
        <w:rPr>
          <w:rStyle w:val="Cross-Ref"/>
          <w:w w:val="100"/>
        </w:rPr>
        <w:fldChar w:fldCharType="separate"/>
      </w:r>
      <w:r>
        <w:rPr>
          <w:rStyle w:val="Cross-Ref"/>
          <w:w w:val="100"/>
        </w:rPr>
        <w:t>“Action Attributes” on page 49</w:t>
      </w:r>
      <w:r w:rsidR="00A72627">
        <w:rPr>
          <w:rStyle w:val="Cross-Ref"/>
          <w:w w:val="100"/>
        </w:rPr>
        <w:fldChar w:fldCharType="end"/>
      </w:r>
      <w:r>
        <w:rPr>
          <w:w w:val="100"/>
        </w:rPr>
        <w:t>).</w:t>
      </w:r>
    </w:p>
    <w:tbl>
      <w:tblPr>
        <w:tblW w:w="0" w:type="auto"/>
        <w:tblInd w:w="20" w:type="dxa"/>
        <w:tblLayout w:type="fixed"/>
        <w:tblCellMar>
          <w:top w:w="80" w:type="dxa"/>
          <w:left w:w="20" w:type="dxa"/>
          <w:bottom w:w="40" w:type="dxa"/>
          <w:right w:w="20" w:type="dxa"/>
        </w:tblCellMar>
        <w:tblLook w:val="0000"/>
      </w:tblPr>
      <w:tblGrid>
        <w:gridCol w:w="2160"/>
        <w:gridCol w:w="6480"/>
      </w:tblGrid>
      <w:tr w:rsidR="00034BC3">
        <w:tc>
          <w:tcPr>
            <w:tcW w:w="864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56"/>
              </w:numPr>
            </w:pPr>
            <w:bookmarkStart w:id="36" w:name="RTF350038003000360032003a00"/>
            <w:r>
              <w:rPr>
                <w:i/>
                <w:iCs/>
                <w:w w:val="100"/>
              </w:rPr>
              <w:t>&lt;button&gt; Tag Attributes</w:t>
            </w:r>
            <w:bookmarkEnd w:id="36"/>
          </w:p>
        </w:tc>
      </w:tr>
      <w:tr w:rsidR="00034BC3">
        <w:trPr>
          <w:trHeight w:val="380"/>
        </w:trPr>
        <w:tc>
          <w:tcPr>
            <w:tcW w:w="216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Attribute </w:t>
            </w:r>
          </w:p>
        </w:tc>
        <w:tc>
          <w:tcPr>
            <w:tcW w:w="648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Description </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imageOn</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Image used for button in focused state.</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imageOff</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Image used for button in unfocused state.</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imageDown</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Image used for button in selected state.</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imageIcon</w:t>
            </w:r>
            <w:proofErr w:type="spellEnd"/>
          </w:p>
        </w:tc>
        <w:tc>
          <w:tcPr>
            <w:tcW w:w="64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Icon displayed to left of button text.</w:t>
            </w:r>
          </w:p>
        </w:tc>
      </w:tr>
    </w:tbl>
    <w:p w:rsidR="00034BC3" w:rsidRDefault="00034BC3">
      <w:pPr>
        <w:pStyle w:val="TableAnchor"/>
        <w:rPr>
          <w:w w:val="100"/>
        </w:rPr>
      </w:pPr>
    </w:p>
    <w:p w:rsidR="00034BC3" w:rsidRDefault="00034BC3">
      <w:pPr>
        <w:pStyle w:val="Heading2"/>
        <w:rPr>
          <w:w w:val="100"/>
          <w:sz w:val="25"/>
          <w:szCs w:val="25"/>
        </w:rPr>
      </w:pPr>
      <w:bookmarkStart w:id="37" w:name="RTF370038003800380030003a00"/>
      <w:r>
        <w:rPr>
          <w:w w:val="100"/>
          <w:sz w:val="25"/>
          <w:szCs w:val="25"/>
        </w:rPr>
        <w:t>Action Attributes</w:t>
      </w:r>
      <w:bookmarkEnd w:id="37"/>
    </w:p>
    <w:p w:rsidR="00034BC3" w:rsidRDefault="00034BC3">
      <w:pPr>
        <w:pStyle w:val="Body"/>
        <w:rPr>
          <w:w w:val="100"/>
        </w:rPr>
      </w:pPr>
      <w:r>
        <w:rPr>
          <w:w w:val="100"/>
        </w:rPr>
        <w:t xml:space="preserve">Action attributes, given in </w:t>
      </w:r>
      <w:r w:rsidR="00A72627">
        <w:rPr>
          <w:rStyle w:val="Cross-Ref"/>
          <w:w w:val="100"/>
        </w:rPr>
        <w:fldChar w:fldCharType="begin"/>
      </w:r>
      <w:r>
        <w:rPr>
          <w:rStyle w:val="Cross-Ref"/>
          <w:w w:val="100"/>
        </w:rPr>
        <w:instrText xml:space="preserve"> REF  RTF380037003700370037003a00 \h</w:instrText>
      </w:r>
      <w:r w:rsidR="00A72627">
        <w:rPr>
          <w:rStyle w:val="Cross-Ref"/>
          <w:w w:val="100"/>
        </w:rPr>
      </w:r>
      <w:r w:rsidR="00A72627">
        <w:rPr>
          <w:rStyle w:val="Cross-Ref"/>
          <w:w w:val="100"/>
        </w:rPr>
        <w:fldChar w:fldCharType="separate"/>
      </w:r>
      <w:r>
        <w:rPr>
          <w:rStyle w:val="Cross-Ref"/>
          <w:w w:val="100"/>
        </w:rPr>
        <w:t>Table 25</w:t>
      </w:r>
      <w:r w:rsidR="00A72627">
        <w:rPr>
          <w:rStyle w:val="Cross-Ref"/>
          <w:w w:val="100"/>
        </w:rPr>
        <w:fldChar w:fldCharType="end"/>
      </w:r>
      <w:r>
        <w:rPr>
          <w:w w:val="100"/>
        </w:rPr>
        <w:t>, can be applied to both buttons and labels. An action can be applied to a button which will perform some function when pressed by the user. When applied to a label, an action will update its appearance dynamically. A particular widget can only have one associated action.</w:t>
      </w:r>
    </w:p>
    <w:tbl>
      <w:tblPr>
        <w:tblW w:w="0" w:type="auto"/>
        <w:tblInd w:w="20" w:type="dxa"/>
        <w:tblLayout w:type="fixed"/>
        <w:tblCellMar>
          <w:top w:w="80" w:type="dxa"/>
          <w:left w:w="20" w:type="dxa"/>
          <w:bottom w:w="40" w:type="dxa"/>
          <w:right w:w="20" w:type="dxa"/>
        </w:tblCellMar>
        <w:tblLook w:val="0000"/>
      </w:tblPr>
      <w:tblGrid>
        <w:gridCol w:w="2160"/>
        <w:gridCol w:w="5400"/>
        <w:gridCol w:w="1080"/>
      </w:tblGrid>
      <w:tr w:rsidR="00034BC3">
        <w:tc>
          <w:tcPr>
            <w:tcW w:w="8640" w:type="dxa"/>
            <w:gridSpan w:val="3"/>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57"/>
              </w:numPr>
            </w:pPr>
            <w:bookmarkStart w:id="38" w:name="RTF380037003700370037003a00"/>
            <w:r>
              <w:rPr>
                <w:i/>
                <w:iCs/>
                <w:w w:val="100"/>
              </w:rPr>
              <w:t xml:space="preserve">Action Attributes </w:t>
            </w:r>
            <w:r w:rsidR="00A72627">
              <w:rPr>
                <w:i/>
                <w:iCs/>
                <w:w w:val="100"/>
              </w:rPr>
              <w:fldChar w:fldCharType="begin"/>
            </w:r>
            <w:r>
              <w:rPr>
                <w:i/>
                <w:iCs/>
                <w:w w:val="100"/>
              </w:rPr>
              <w:instrText xml:space="preserve"> FILENAME </w:instrText>
            </w:r>
            <w:r w:rsidR="00A72627">
              <w:rPr>
                <w:i/>
                <w:iCs/>
                <w:w w:val="100"/>
              </w:rPr>
              <w:fldChar w:fldCharType="separate"/>
            </w:r>
            <w:r>
              <w:rPr>
                <w:i/>
                <w:iCs/>
                <w:w w:val="100"/>
              </w:rPr>
              <w:t> </w:t>
            </w:r>
            <w:r w:rsidR="00A72627">
              <w:rPr>
                <w:i/>
                <w:iCs/>
                <w:w w:val="100"/>
              </w:rPr>
              <w:fldChar w:fldCharType="end"/>
            </w:r>
            <w:bookmarkEnd w:id="38"/>
          </w:p>
        </w:tc>
      </w:tr>
      <w:tr w:rsidR="00034BC3">
        <w:trPr>
          <w:trHeight w:val="380"/>
        </w:trPr>
        <w:tc>
          <w:tcPr>
            <w:tcW w:w="216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Attribute </w:t>
            </w:r>
          </w:p>
        </w:tc>
        <w:tc>
          <w:tcPr>
            <w:tcW w:w="540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 xml:space="preserve">Description </w:t>
            </w:r>
          </w:p>
        </w:tc>
        <w:tc>
          <w:tcPr>
            <w:tcW w:w="108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Screen</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showAdminWin</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Display the admin screen.</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All</w:t>
            </w:r>
            <w:r>
              <w:rPr>
                <w:w w:val="100"/>
              </w:rPr>
              <w:tab/>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showAudioWin</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Display the MP3 player screen.</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All</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showInfoWin</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Go to full screen video and display the Info screen.</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All</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showMenuWin</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Display the main menu screen.</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All</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showPhotoWin</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Display the picture viewer screen.</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All</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showVideoWin</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Display the video details screen.</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All</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showPlaybackWin</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Display available playback streams screen.</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All</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showRecordWin</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Display record options screen.</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All</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playVideo</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Start video playback of selected stream.</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Video</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resumeVideo</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Continue video playback of paused stream.</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Video</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renameVideo</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Display </w:t>
            </w:r>
            <w:proofErr w:type="gramStart"/>
            <w:r>
              <w:rPr>
                <w:w w:val="100"/>
              </w:rPr>
              <w:t>video rename</w:t>
            </w:r>
            <w:proofErr w:type="gramEnd"/>
            <w:r>
              <w:rPr>
                <w:w w:val="100"/>
              </w:rPr>
              <w:t xml:space="preserve"> popup.</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Video</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deleteVideo</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Display </w:t>
            </w:r>
            <w:proofErr w:type="gramStart"/>
            <w:r>
              <w:rPr>
                <w:w w:val="100"/>
              </w:rPr>
              <w:t>video delete</w:t>
            </w:r>
            <w:proofErr w:type="gramEnd"/>
            <w:r>
              <w:rPr>
                <w:w w:val="100"/>
              </w:rPr>
              <w:t xml:space="preserve"> confirmation popup.</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Video</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platformName</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Sets widget text attribute to the platform name</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All</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lastRenderedPageBreak/>
              <w:t>platformNameLong</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Sets widget text attribute to a detailed version of the platform name.</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All</w:t>
            </w:r>
          </w:p>
        </w:tc>
      </w:tr>
      <w:tr w:rsidR="00034BC3">
        <w:trPr>
          <w:trHeight w:val="5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platformDesc</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Sets widget text attribute to a short description of the platform’s capabilities.</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All</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record</w:t>
            </w:r>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Starts a recording.</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Record</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save</w:t>
            </w:r>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Saves program guide.</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Record</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videoTitle</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Sets widget text attribute to the currently selected video’s title.</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Video</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videoDate</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Sets widget text attribute to the currently selected video’s date.</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Video</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videoFilename</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Sets widget text attribute to the currently selected video’s filename.</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Video</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videoSize</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Sets widget text attribute to the currently selected video’s size.</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Video</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videoLength</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Sets widget text attribute to the currently selected video’s length.</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Video</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videoIndex</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Sets widget text attribute to the currently selected video’s index.</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Video</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videoVFormat</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Sets widget text attribute to the currently selected video’s format.</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Video</w:t>
            </w:r>
          </w:p>
        </w:tc>
      </w:tr>
      <w:tr w:rsidR="00034BC3">
        <w:trPr>
          <w:trHeight w:val="5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videoAFormat</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Sets widget text attribute to the currently selected video’s audio format.</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Video</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videoVPid</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Sets widget text attribute to the currently selected video’s video PID.</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Video</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videoAPid</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Sets widget text attribute to the currently selected video’s audio PID.</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Video</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videoEncryption</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Sets widget text attribute to the currently selected video’s encryption.</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Video</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playAudio</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Plays selected audio file.</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Audio</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playAllAudio</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Plays all audio files sequentially.</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Audio</w:t>
            </w:r>
          </w:p>
        </w:tc>
      </w:tr>
      <w:tr w:rsidR="00034BC3">
        <w:trPr>
          <w:trHeight w:val="300"/>
        </w:trPr>
        <w:tc>
          <w:tcPr>
            <w:tcW w:w="216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proofErr w:type="spellStart"/>
            <w:r>
              <w:rPr>
                <w:w w:val="100"/>
              </w:rPr>
              <w:t>stopAudio</w:t>
            </w:r>
            <w:proofErr w:type="spellEnd"/>
          </w:p>
        </w:tc>
        <w:tc>
          <w:tcPr>
            <w:tcW w:w="540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Stops audio playback.</w:t>
            </w:r>
          </w:p>
        </w:tc>
        <w:tc>
          <w:tcPr>
            <w:tcW w:w="108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Audio</w:t>
            </w:r>
          </w:p>
        </w:tc>
      </w:tr>
    </w:tbl>
    <w:p w:rsidR="00034BC3" w:rsidRDefault="00034BC3">
      <w:pPr>
        <w:pStyle w:val="TableAnchor"/>
        <w:rPr>
          <w:w w:val="100"/>
        </w:rPr>
      </w:pPr>
    </w:p>
    <w:p w:rsidR="00034BC3" w:rsidRDefault="00034BC3">
      <w:pPr>
        <w:pStyle w:val="Heading2"/>
        <w:rPr>
          <w:w w:val="100"/>
          <w:sz w:val="25"/>
          <w:szCs w:val="25"/>
        </w:rPr>
      </w:pPr>
      <w:bookmarkStart w:id="39" w:name="RTF350032003200300038003a00"/>
      <w:r>
        <w:rPr>
          <w:w w:val="100"/>
          <w:sz w:val="25"/>
          <w:szCs w:val="25"/>
        </w:rPr>
        <w:t>Color Attribute Values</w:t>
      </w:r>
      <w:bookmarkEnd w:id="39"/>
    </w:p>
    <w:p w:rsidR="00034BC3" w:rsidRDefault="00034BC3">
      <w:pPr>
        <w:pStyle w:val="Body"/>
        <w:rPr>
          <w:w w:val="100"/>
        </w:rPr>
      </w:pPr>
      <w:r>
        <w:rPr>
          <w:w w:val="100"/>
        </w:rPr>
        <w:t>Color attribute values can be specified in two ways:</w:t>
      </w:r>
    </w:p>
    <w:p w:rsidR="00034BC3" w:rsidRDefault="00034BC3" w:rsidP="00D31655">
      <w:pPr>
        <w:pStyle w:val="StepFirst"/>
        <w:numPr>
          <w:ilvl w:val="0"/>
          <w:numId w:val="21"/>
        </w:numPr>
        <w:ind w:left="1080" w:hanging="360"/>
        <w:rPr>
          <w:w w:val="100"/>
        </w:rPr>
      </w:pPr>
      <w:r>
        <w:rPr>
          <w:w w:val="100"/>
        </w:rPr>
        <w:t>ARGB value: #AARRGGBB where AA = Alpha value 00-FF, RR = Red value 00-FF, GG = Green value 00-FF, and BB = Blue value 00-FF</w:t>
      </w:r>
    </w:p>
    <w:p w:rsidR="00034BC3" w:rsidRDefault="00034BC3" w:rsidP="00D31655">
      <w:pPr>
        <w:pStyle w:val="Step"/>
        <w:numPr>
          <w:ilvl w:val="0"/>
          <w:numId w:val="25"/>
        </w:numPr>
        <w:ind w:left="1080" w:hanging="360"/>
        <w:rPr>
          <w:w w:val="100"/>
        </w:rPr>
      </w:pPr>
      <w:r>
        <w:rPr>
          <w:w w:val="100"/>
        </w:rPr>
        <w:t xml:space="preserve">Natural language color names. The following color names are supported: red, green, blue, magenta, </w:t>
      </w:r>
      <w:proofErr w:type="gramStart"/>
      <w:r>
        <w:rPr>
          <w:w w:val="100"/>
        </w:rPr>
        <w:t>cyan</w:t>
      </w:r>
      <w:proofErr w:type="gramEnd"/>
      <w:r>
        <w:rPr>
          <w:w w:val="100"/>
        </w:rPr>
        <w:t>, yellow, black and white.</w:t>
      </w:r>
    </w:p>
    <w:p w:rsidR="00034BC3" w:rsidRDefault="00034BC3">
      <w:pPr>
        <w:pStyle w:val="Heading1"/>
        <w:rPr>
          <w:w w:val="100"/>
        </w:rPr>
      </w:pPr>
      <w:r>
        <w:rPr>
          <w:w w:val="100"/>
        </w:rPr>
        <w:t>Example “blue” Skin</w:t>
      </w:r>
    </w:p>
    <w:p w:rsidR="00034BC3" w:rsidRDefault="00034BC3">
      <w:pPr>
        <w:pStyle w:val="Body"/>
        <w:rPr>
          <w:w w:val="100"/>
        </w:rPr>
      </w:pPr>
      <w:r>
        <w:rPr>
          <w:w w:val="100"/>
        </w:rPr>
        <w:t>The example “blue” skin can be found at this location: BSEAV/app/</w:t>
      </w:r>
      <w:proofErr w:type="spellStart"/>
      <w:r>
        <w:rPr>
          <w:w w:val="100"/>
        </w:rPr>
        <w:t>brutus</w:t>
      </w:r>
      <w:proofErr w:type="spellEnd"/>
      <w:r>
        <w:rPr>
          <w:w w:val="100"/>
        </w:rPr>
        <w:t xml:space="preserve">/samples/skins/blue. </w:t>
      </w:r>
    </w:p>
    <w:p w:rsidR="00034BC3" w:rsidRDefault="00034BC3" w:rsidP="00D31655">
      <w:pPr>
        <w:pStyle w:val="Section"/>
        <w:numPr>
          <w:ilvl w:val="0"/>
          <w:numId w:val="58"/>
        </w:numPr>
        <w:rPr>
          <w:spacing w:val="36"/>
          <w:w w:val="100"/>
        </w:rPr>
      </w:pPr>
      <w:r>
        <w:rPr>
          <w:spacing w:val="36"/>
          <w:w w:val="100"/>
        </w:rPr>
        <w:lastRenderedPageBreak/>
        <w:t>Brutus MP3 Playback</w:t>
      </w:r>
    </w:p>
    <w:p w:rsidR="00034BC3" w:rsidRDefault="00034BC3">
      <w:pPr>
        <w:pStyle w:val="Heading1"/>
        <w:rPr>
          <w:w w:val="100"/>
        </w:rPr>
      </w:pPr>
      <w:r>
        <w:rPr>
          <w:w w:val="100"/>
        </w:rPr>
        <w:t>Compiling Audio UI Support</w:t>
      </w:r>
    </w:p>
    <w:p w:rsidR="00034BC3" w:rsidRDefault="00034BC3">
      <w:pPr>
        <w:pStyle w:val="Body"/>
        <w:rPr>
          <w:w w:val="100"/>
        </w:rPr>
      </w:pPr>
      <w:r>
        <w:rPr>
          <w:w w:val="100"/>
        </w:rPr>
        <w:t xml:space="preserve">There </w:t>
      </w:r>
      <w:proofErr w:type="gramStart"/>
      <w:r>
        <w:rPr>
          <w:w w:val="100"/>
        </w:rPr>
        <w:t>are</w:t>
      </w:r>
      <w:proofErr w:type="gramEnd"/>
      <w:r>
        <w:rPr>
          <w:w w:val="100"/>
        </w:rPr>
        <w:t xml:space="preserve"> compile-time and run-time controls for MP3 decode. If you see the </w:t>
      </w:r>
      <w:r>
        <w:rPr>
          <w:b/>
          <w:bCs/>
          <w:w w:val="100"/>
        </w:rPr>
        <w:t>MP3s</w:t>
      </w:r>
      <w:r>
        <w:rPr>
          <w:w w:val="100"/>
        </w:rPr>
        <w:t xml:space="preserve"> button on the Main Menu, then you have correctly enabled both.</w:t>
      </w:r>
    </w:p>
    <w:p w:rsidR="00034BC3" w:rsidRDefault="00034BC3">
      <w:pPr>
        <w:pStyle w:val="Body"/>
        <w:rPr>
          <w:w w:val="100"/>
        </w:rPr>
      </w:pPr>
      <w:r>
        <w:rPr>
          <w:w w:val="100"/>
        </w:rPr>
        <w:t xml:space="preserve">The compile-time control is </w:t>
      </w:r>
      <w:r>
        <w:rPr>
          <w:rStyle w:val="CodeFont"/>
        </w:rPr>
        <w:t>export AUDIO_SUPPORT=y</w:t>
      </w:r>
      <w:r>
        <w:rPr>
          <w:w w:val="100"/>
        </w:rPr>
        <w:t>, which is the default for IDE-enabled chips.</w:t>
      </w:r>
    </w:p>
    <w:p w:rsidR="00034BC3" w:rsidRDefault="00034BC3">
      <w:pPr>
        <w:pStyle w:val="Body"/>
        <w:rPr>
          <w:w w:val="100"/>
        </w:rPr>
      </w:pPr>
      <w:r>
        <w:rPr>
          <w:w w:val="100"/>
        </w:rPr>
        <w:t xml:space="preserve">The run-time control is </w:t>
      </w:r>
      <w:r>
        <w:rPr>
          <w:rStyle w:val="CodeFont"/>
        </w:rPr>
        <w:t>MP3_ENABLED=y</w:t>
      </w:r>
      <w:r>
        <w:rPr>
          <w:w w:val="100"/>
        </w:rPr>
        <w:t xml:space="preserve"> in the brutus.cfg file. This is also set in the default brutus.cfg file.</w:t>
      </w:r>
    </w:p>
    <w:p w:rsidR="00034BC3" w:rsidRDefault="00034BC3">
      <w:pPr>
        <w:pStyle w:val="Heading1"/>
        <w:rPr>
          <w:w w:val="100"/>
        </w:rPr>
      </w:pPr>
      <w:r>
        <w:rPr>
          <w:w w:val="100"/>
        </w:rPr>
        <w:t>Installing MP3 Decoders</w:t>
      </w:r>
    </w:p>
    <w:p w:rsidR="00034BC3" w:rsidRDefault="00034BC3">
      <w:pPr>
        <w:pStyle w:val="Body"/>
        <w:rPr>
          <w:w w:val="100"/>
        </w:rPr>
      </w:pPr>
      <w:r>
        <w:rPr>
          <w:w w:val="100"/>
        </w:rPr>
        <w:t>Open source software decoders can be used to play MP3 files. Brutus has support to call two common decoders:</w:t>
      </w:r>
    </w:p>
    <w:p w:rsidR="002B059D" w:rsidRDefault="00034BC3">
      <w:pPr>
        <w:pStyle w:val="Bullet"/>
        <w:numPr>
          <w:ilvl w:val="0"/>
          <w:numId w:val="73"/>
        </w:numPr>
        <w:ind w:left="280" w:hanging="280"/>
        <w:rPr>
          <w:w w:val="100"/>
        </w:rPr>
      </w:pPr>
      <w:r>
        <w:rPr>
          <w:w w:val="100"/>
        </w:rPr>
        <w:t>mpg123: A floating-point decoder for FPU-enabled chips like the BCM7038 and BCM7400.</w:t>
      </w:r>
    </w:p>
    <w:p w:rsidR="002B059D" w:rsidRDefault="00034BC3">
      <w:pPr>
        <w:pStyle w:val="BulletLast"/>
        <w:numPr>
          <w:ilvl w:val="0"/>
          <w:numId w:val="73"/>
        </w:numPr>
        <w:ind w:left="280" w:hanging="280"/>
        <w:rPr>
          <w:w w:val="100"/>
        </w:rPr>
      </w:pPr>
      <w:proofErr w:type="spellStart"/>
      <w:proofErr w:type="gramStart"/>
      <w:r>
        <w:rPr>
          <w:w w:val="100"/>
        </w:rPr>
        <w:t>madplay</w:t>
      </w:r>
      <w:proofErr w:type="spellEnd"/>
      <w:proofErr w:type="gramEnd"/>
      <w:r>
        <w:rPr>
          <w:w w:val="100"/>
        </w:rPr>
        <w:t>: A fixed-point decoder for no-FPU chips like the BCM7401 and BCM7118.</w:t>
      </w:r>
    </w:p>
    <w:p w:rsidR="00034BC3" w:rsidRDefault="00034BC3">
      <w:pPr>
        <w:pStyle w:val="Body"/>
        <w:rPr>
          <w:w w:val="100"/>
        </w:rPr>
      </w:pPr>
      <w:r>
        <w:rPr>
          <w:w w:val="100"/>
        </w:rPr>
        <w:t>These programs are open source and GPL. The Settop API Reference Software is in no way a derivative work of these programs. It can call these programs through a shell interface and they are optional.</w:t>
      </w:r>
    </w:p>
    <w:p w:rsidR="00034BC3" w:rsidRDefault="00034BC3">
      <w:pPr>
        <w:pStyle w:val="Body"/>
        <w:rPr>
          <w:w w:val="100"/>
        </w:rPr>
      </w:pPr>
      <w:r>
        <w:rPr>
          <w:w w:val="100"/>
        </w:rPr>
        <w:t xml:space="preserve">Broadcom does not include mpg123 or </w:t>
      </w:r>
      <w:proofErr w:type="spellStart"/>
      <w:r>
        <w:rPr>
          <w:w w:val="100"/>
        </w:rPr>
        <w:t>madplay</w:t>
      </w:r>
      <w:proofErr w:type="spellEnd"/>
      <w:r>
        <w:rPr>
          <w:w w:val="100"/>
        </w:rPr>
        <w:t xml:space="preserve"> in the reference release. They are available on the Internet and are easily cross-compiled for MIPS.</w:t>
      </w:r>
    </w:p>
    <w:p w:rsidR="00034BC3" w:rsidRDefault="00034BC3" w:rsidP="00D31655">
      <w:pPr>
        <w:pStyle w:val="Section"/>
        <w:numPr>
          <w:ilvl w:val="0"/>
          <w:numId w:val="59"/>
        </w:numPr>
        <w:rPr>
          <w:spacing w:val="36"/>
          <w:w w:val="100"/>
        </w:rPr>
      </w:pPr>
      <w:bookmarkStart w:id="40" w:name="RTF5f0054006f00630031003800"/>
      <w:r>
        <w:rPr>
          <w:spacing w:val="36"/>
          <w:w w:val="100"/>
        </w:rPr>
        <w:lastRenderedPageBreak/>
        <w:t>Display Formats</w:t>
      </w:r>
      <w:bookmarkEnd w:id="40"/>
    </w:p>
    <w:p w:rsidR="00034BC3" w:rsidRDefault="00034BC3">
      <w:pPr>
        <w:pStyle w:val="Body"/>
        <w:rPr>
          <w:w w:val="100"/>
        </w:rPr>
      </w:pPr>
      <w:r>
        <w:rPr>
          <w:w w:val="100"/>
        </w:rPr>
        <w:t>By default, Brutus starts in NTSC output mode. There are three ways to change display formats in Brutus:</w:t>
      </w:r>
    </w:p>
    <w:p w:rsidR="00034BC3" w:rsidRDefault="00034BC3" w:rsidP="00D31655">
      <w:pPr>
        <w:pStyle w:val="StepFirst"/>
        <w:numPr>
          <w:ilvl w:val="0"/>
          <w:numId w:val="21"/>
        </w:numPr>
        <w:ind w:left="1080" w:hanging="360"/>
        <w:rPr>
          <w:w w:val="100"/>
        </w:rPr>
      </w:pPr>
      <w:r>
        <w:rPr>
          <w:w w:val="100"/>
        </w:rPr>
        <w:t>Use Info panel GUI.</w:t>
      </w:r>
    </w:p>
    <w:p w:rsidR="00034BC3" w:rsidRDefault="00034BC3" w:rsidP="00D31655">
      <w:pPr>
        <w:pStyle w:val="Step"/>
        <w:numPr>
          <w:ilvl w:val="0"/>
          <w:numId w:val="25"/>
        </w:numPr>
        <w:ind w:left="1080" w:hanging="360"/>
        <w:rPr>
          <w:w w:val="100"/>
        </w:rPr>
      </w:pPr>
      <w:r>
        <w:rPr>
          <w:w w:val="100"/>
        </w:rPr>
        <w:t xml:space="preserve">Set </w:t>
      </w:r>
      <w:r>
        <w:rPr>
          <w:rStyle w:val="CodeFnt"/>
        </w:rPr>
        <w:t>OUTPUT_FORMAT</w:t>
      </w:r>
      <w:r>
        <w:rPr>
          <w:w w:val="100"/>
        </w:rPr>
        <w:t xml:space="preserve"> in brutus.cfg.</w:t>
      </w:r>
    </w:p>
    <w:p w:rsidR="00034BC3" w:rsidRDefault="00034BC3" w:rsidP="00D31655">
      <w:pPr>
        <w:pStyle w:val="StepLast"/>
        <w:numPr>
          <w:ilvl w:val="0"/>
          <w:numId w:val="26"/>
        </w:numPr>
        <w:ind w:left="1080" w:hanging="360"/>
        <w:rPr>
          <w:w w:val="100"/>
        </w:rPr>
      </w:pPr>
      <w:r>
        <w:rPr>
          <w:w w:val="100"/>
        </w:rPr>
        <w:t>If an HDMI display is connected, allow Brutus to switch to the HDMI display’s preferred format.</w:t>
      </w:r>
    </w:p>
    <w:p w:rsidR="00034BC3" w:rsidRDefault="00034BC3">
      <w:pPr>
        <w:pStyle w:val="Body"/>
        <w:rPr>
          <w:w w:val="100"/>
        </w:rPr>
      </w:pPr>
      <w:r>
        <w:rPr>
          <w:w w:val="100"/>
        </w:rPr>
        <w:t xml:space="preserve">The Info panel GUI is available by pressing the </w:t>
      </w:r>
      <w:r>
        <w:rPr>
          <w:b/>
          <w:bCs/>
          <w:w w:val="100"/>
        </w:rPr>
        <w:t>Info</w:t>
      </w:r>
      <w:r>
        <w:rPr>
          <w:w w:val="100"/>
        </w:rPr>
        <w:t xml:space="preserve"> button on the remote or the </w:t>
      </w:r>
      <w:r>
        <w:rPr>
          <w:b/>
          <w:bCs/>
          <w:w w:val="100"/>
        </w:rPr>
        <w:t>Info</w:t>
      </w:r>
      <w:r>
        <w:rPr>
          <w:w w:val="100"/>
        </w:rPr>
        <w:t xml:space="preserve"> button on the home screen.</w:t>
      </w:r>
    </w:p>
    <w:p w:rsidR="00034BC3" w:rsidRDefault="00034BC3">
      <w:pPr>
        <w:pStyle w:val="Body"/>
        <w:rPr>
          <w:w w:val="100"/>
        </w:rPr>
      </w:pPr>
      <w:r>
        <w:rPr>
          <w:w w:val="100"/>
        </w:rPr>
        <w:t xml:space="preserve">The </w:t>
      </w:r>
      <w:r>
        <w:rPr>
          <w:rStyle w:val="CodeFnt"/>
        </w:rPr>
        <w:t>OUTPUT_FORMAT</w:t>
      </w:r>
      <w:r>
        <w:rPr>
          <w:w w:val="100"/>
        </w:rPr>
        <w:t xml:space="preserve"> brutus.cfg option can be used to change the default format from NTSC to something else. The format you want must be spelled exactly, including spaces for the 50-Hz modes. The options are given in </w:t>
      </w:r>
      <w:r w:rsidR="00A72627">
        <w:rPr>
          <w:rStyle w:val="Cross-Ref"/>
          <w:w w:val="100"/>
        </w:rPr>
        <w:fldChar w:fldCharType="begin"/>
      </w:r>
      <w:r>
        <w:rPr>
          <w:rStyle w:val="Cross-Ref"/>
          <w:w w:val="100"/>
        </w:rPr>
        <w:instrText xml:space="preserve"> REF  RTF310036003700330033003a00 \h</w:instrText>
      </w:r>
      <w:r w:rsidR="00A72627">
        <w:rPr>
          <w:rStyle w:val="Cross-Ref"/>
          <w:w w:val="100"/>
        </w:rPr>
      </w:r>
      <w:r w:rsidR="00A72627">
        <w:rPr>
          <w:rStyle w:val="Cross-Ref"/>
          <w:w w:val="100"/>
        </w:rPr>
        <w:fldChar w:fldCharType="separate"/>
      </w:r>
      <w:r>
        <w:rPr>
          <w:rStyle w:val="Cross-Ref"/>
          <w:w w:val="100"/>
        </w:rPr>
        <w:t>Table 26</w:t>
      </w:r>
      <w:r w:rsidR="00A72627">
        <w:rPr>
          <w:rStyle w:val="Cross-Ref"/>
          <w:w w:val="100"/>
        </w:rPr>
        <w:fldChar w:fldCharType="end"/>
      </w:r>
      <w:r>
        <w:rPr>
          <w:w w:val="100"/>
        </w:rPr>
        <w:t>.</w:t>
      </w:r>
    </w:p>
    <w:tbl>
      <w:tblPr>
        <w:tblW w:w="0" w:type="auto"/>
        <w:tblInd w:w="20" w:type="dxa"/>
        <w:tblLayout w:type="fixed"/>
        <w:tblCellMar>
          <w:top w:w="80" w:type="dxa"/>
          <w:left w:w="20" w:type="dxa"/>
          <w:bottom w:w="40" w:type="dxa"/>
          <w:right w:w="20" w:type="dxa"/>
        </w:tblCellMar>
        <w:tblLook w:val="0000"/>
      </w:tblPr>
      <w:tblGrid>
        <w:gridCol w:w="4320"/>
        <w:gridCol w:w="4320"/>
      </w:tblGrid>
      <w:tr w:rsidR="00034BC3">
        <w:tc>
          <w:tcPr>
            <w:tcW w:w="8640" w:type="dxa"/>
            <w:gridSpan w:val="2"/>
            <w:tcBorders>
              <w:top w:val="nil"/>
              <w:left w:val="nil"/>
              <w:bottom w:val="nil"/>
              <w:right w:val="nil"/>
            </w:tcBorders>
            <w:tcMar>
              <w:top w:w="80" w:type="dxa"/>
              <w:left w:w="20" w:type="dxa"/>
              <w:bottom w:w="40" w:type="dxa"/>
              <w:right w:w="20" w:type="dxa"/>
            </w:tcMar>
            <w:vAlign w:val="center"/>
          </w:tcPr>
          <w:p w:rsidR="00034BC3" w:rsidRDefault="00034BC3" w:rsidP="00D31655">
            <w:pPr>
              <w:pStyle w:val="TableCaption"/>
              <w:numPr>
                <w:ilvl w:val="0"/>
                <w:numId w:val="60"/>
              </w:numPr>
            </w:pPr>
            <w:bookmarkStart w:id="41" w:name="RTF310036003700330033003a00"/>
            <w:r>
              <w:rPr>
                <w:i/>
                <w:iCs/>
                <w:w w:val="100"/>
              </w:rPr>
              <w:t>OUTPUT_FORMAT String Options</w:t>
            </w:r>
            <w:bookmarkEnd w:id="41"/>
          </w:p>
        </w:tc>
      </w:tr>
      <w:tr w:rsidR="00034BC3">
        <w:trPr>
          <w:trHeight w:val="380"/>
        </w:trPr>
        <w:tc>
          <w:tcPr>
            <w:tcW w:w="432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OUTPUT_FORMAT strings</w:t>
            </w:r>
          </w:p>
        </w:tc>
        <w:tc>
          <w:tcPr>
            <w:tcW w:w="4320" w:type="dxa"/>
            <w:tcBorders>
              <w:top w:val="single" w:sz="2" w:space="0" w:color="000000"/>
              <w:left w:val="nil"/>
              <w:bottom w:val="single" w:sz="2" w:space="0" w:color="000000"/>
              <w:right w:val="nil"/>
            </w:tcBorders>
            <w:shd w:val="pct10" w:color="000000" w:fill="auto"/>
            <w:tcMar>
              <w:top w:w="120" w:type="dxa"/>
              <w:left w:w="20" w:type="dxa"/>
              <w:bottom w:w="80" w:type="dxa"/>
              <w:right w:w="20" w:type="dxa"/>
            </w:tcMar>
            <w:vAlign w:val="center"/>
          </w:tcPr>
          <w:p w:rsidR="00034BC3" w:rsidRDefault="00034BC3">
            <w:pPr>
              <w:pStyle w:val="TableHead"/>
            </w:pPr>
            <w:r>
              <w:rPr>
                <w:i/>
                <w:iCs/>
                <w:w w:val="100"/>
              </w:rPr>
              <w:t>Description</w:t>
            </w:r>
          </w:p>
        </w:tc>
      </w:tr>
      <w:tr w:rsidR="00034BC3">
        <w:trPr>
          <w:trHeight w:val="300"/>
        </w:trPr>
        <w:tc>
          <w:tcPr>
            <w:tcW w:w="43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480i, NTSC</w:t>
            </w:r>
          </w:p>
        </w:tc>
        <w:tc>
          <w:tcPr>
            <w:tcW w:w="43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NTSC synonyms</w:t>
            </w:r>
          </w:p>
        </w:tc>
      </w:tr>
      <w:tr w:rsidR="00034BC3">
        <w:trPr>
          <w:trHeight w:val="300"/>
        </w:trPr>
        <w:tc>
          <w:tcPr>
            <w:tcW w:w="43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576i, PAL</w:t>
            </w:r>
          </w:p>
        </w:tc>
        <w:tc>
          <w:tcPr>
            <w:tcW w:w="43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PAL synonyms</w:t>
            </w:r>
          </w:p>
        </w:tc>
      </w:tr>
      <w:tr w:rsidR="00034BC3">
        <w:trPr>
          <w:trHeight w:val="300"/>
        </w:trPr>
        <w:tc>
          <w:tcPr>
            <w:tcW w:w="43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720p, 1080i, 1080p 24Hz, 1080p 30Hz</w:t>
            </w:r>
          </w:p>
        </w:tc>
        <w:tc>
          <w:tcPr>
            <w:tcW w:w="43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ATSC/60Hz HD modes</w:t>
            </w:r>
          </w:p>
        </w:tc>
      </w:tr>
      <w:tr w:rsidR="00034BC3">
        <w:trPr>
          <w:trHeight w:val="300"/>
        </w:trPr>
        <w:tc>
          <w:tcPr>
            <w:tcW w:w="43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720p 50Hz, 1080i 50Hz, 1080p 25Hz</w:t>
            </w:r>
          </w:p>
        </w:tc>
        <w:tc>
          <w:tcPr>
            <w:tcW w:w="43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50Hz HD modes</w:t>
            </w:r>
          </w:p>
        </w:tc>
      </w:tr>
      <w:tr w:rsidR="00034BC3">
        <w:trPr>
          <w:trHeight w:val="500"/>
        </w:trPr>
        <w:tc>
          <w:tcPr>
            <w:tcW w:w="43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 xml:space="preserve">1366x768p, 1024x768p, 800x600p, 640x480p, </w:t>
            </w:r>
            <w:proofErr w:type="spellStart"/>
            <w:r>
              <w:rPr>
                <w:w w:val="100"/>
              </w:rPr>
              <w:t>vga</w:t>
            </w:r>
            <w:proofErr w:type="spellEnd"/>
            <w:r>
              <w:rPr>
                <w:w w:val="100"/>
              </w:rPr>
              <w:t>, 1280x768p, 1280x720p</w:t>
            </w:r>
          </w:p>
        </w:tc>
        <w:tc>
          <w:tcPr>
            <w:tcW w:w="43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VESA modes</w:t>
            </w:r>
          </w:p>
        </w:tc>
      </w:tr>
      <w:tr w:rsidR="00034BC3">
        <w:trPr>
          <w:trHeight w:val="300"/>
        </w:trPr>
        <w:tc>
          <w:tcPr>
            <w:tcW w:w="43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NTSC J, PAL M, PAL N, PAL NC, SECAM</w:t>
            </w:r>
          </w:p>
        </w:tc>
        <w:tc>
          <w:tcPr>
            <w:tcW w:w="4320" w:type="dxa"/>
            <w:tcBorders>
              <w:top w:val="nil"/>
              <w:left w:val="nil"/>
              <w:bottom w:val="single" w:sz="2" w:space="0" w:color="000000"/>
              <w:right w:val="nil"/>
            </w:tcBorders>
            <w:tcMar>
              <w:top w:w="80" w:type="dxa"/>
              <w:left w:w="20" w:type="dxa"/>
              <w:bottom w:w="40" w:type="dxa"/>
              <w:right w:w="20" w:type="dxa"/>
            </w:tcMar>
          </w:tcPr>
          <w:p w:rsidR="00034BC3" w:rsidRDefault="00034BC3">
            <w:pPr>
              <w:pStyle w:val="TableText"/>
            </w:pPr>
            <w:r>
              <w:rPr>
                <w:w w:val="100"/>
              </w:rPr>
              <w:t>Other NTSC, PAL and SECAM modes</w:t>
            </w:r>
          </w:p>
        </w:tc>
      </w:tr>
    </w:tbl>
    <w:p w:rsidR="00034BC3" w:rsidRDefault="00034BC3">
      <w:pPr>
        <w:pStyle w:val="TableAnchor"/>
        <w:rPr>
          <w:w w:val="100"/>
        </w:rPr>
      </w:pPr>
    </w:p>
    <w:p w:rsidR="00034BC3" w:rsidRDefault="00034BC3">
      <w:pPr>
        <w:pStyle w:val="Body"/>
        <w:rPr>
          <w:w w:val="100"/>
        </w:rPr>
      </w:pPr>
      <w:r>
        <w:rPr>
          <w:w w:val="100"/>
        </w:rPr>
        <w:t xml:space="preserve">When running the BCM7038, BCM7401 and BCM7400 in a dual-compositor mode, you can only change the format of the primary display. The secondary display is always NTSC, PAL or SECAM. It defaults to NTSC unless </w:t>
      </w:r>
      <w:r>
        <w:rPr>
          <w:rStyle w:val="CodeFnt"/>
        </w:rPr>
        <w:t>OUTPUT_FORMAT</w:t>
      </w:r>
      <w:r>
        <w:rPr>
          <w:w w:val="100"/>
        </w:rPr>
        <w:t xml:space="preserve"> is set to a PAL/50Hz format.</w:t>
      </w:r>
    </w:p>
    <w:p w:rsidR="00034BC3" w:rsidRDefault="00034BC3">
      <w:pPr>
        <w:pStyle w:val="Body"/>
        <w:rPr>
          <w:w w:val="100"/>
        </w:rPr>
      </w:pPr>
      <w:r>
        <w:rPr>
          <w:w w:val="100"/>
        </w:rPr>
        <w:t xml:space="preserve">When HDMI is connected (on platforms where HDMI output is supported), Brutus will read the EDID information and set the display to that preferred format. You can turn off this behavior by setting </w:t>
      </w:r>
      <w:r>
        <w:rPr>
          <w:rStyle w:val="CodeFont"/>
        </w:rPr>
        <w:t>DVI_USE_PREFERRED_FORMAT=n</w:t>
      </w:r>
      <w:r>
        <w:rPr>
          <w:w w:val="100"/>
        </w:rPr>
        <w:t xml:space="preserve"> in brutus.cfg. This does not take precedence over any </w:t>
      </w:r>
      <w:r>
        <w:rPr>
          <w:rStyle w:val="CodeFnt"/>
        </w:rPr>
        <w:t>OUTPUT_FORMAT</w:t>
      </w:r>
      <w:r>
        <w:rPr>
          <w:w w:val="100"/>
        </w:rPr>
        <w:t xml:space="preserve"> setting.</w:t>
      </w:r>
    </w:p>
    <w:p w:rsidR="00034BC3" w:rsidRDefault="00034BC3">
      <w:pPr>
        <w:pStyle w:val="Body"/>
        <w:rPr>
          <w:w w:val="100"/>
        </w:rPr>
      </w:pPr>
      <w:r>
        <w:rPr>
          <w:w w:val="100"/>
        </w:rPr>
        <w:t>1080p display formats are available with a Settop API compile-time configuration option. See BSEAV/</w:t>
      </w:r>
      <w:proofErr w:type="spellStart"/>
      <w:r>
        <w:rPr>
          <w:w w:val="100"/>
        </w:rPr>
        <w:t>api</w:t>
      </w:r>
      <w:proofErr w:type="spellEnd"/>
      <w:r>
        <w:rPr>
          <w:w w:val="100"/>
        </w:rPr>
        <w:t>/</w:t>
      </w:r>
      <w:proofErr w:type="spellStart"/>
      <w:r>
        <w:rPr>
          <w:w w:val="100"/>
        </w:rPr>
        <w:t>src</w:t>
      </w:r>
      <w:proofErr w:type="spellEnd"/>
      <w:r>
        <w:rPr>
          <w:w w:val="100"/>
        </w:rPr>
        <w:t>/magnum/board/</w:t>
      </w:r>
      <w:proofErr w:type="spellStart"/>
      <w:r>
        <w:rPr>
          <w:w w:val="100"/>
        </w:rPr>
        <w:t>bsettop_bsp_CHIP.h</w:t>
      </w:r>
      <w:proofErr w:type="spellEnd"/>
      <w:r>
        <w:rPr>
          <w:w w:val="100"/>
        </w:rPr>
        <w:t xml:space="preserve"> for B_HAS_1080P.</w:t>
      </w:r>
    </w:p>
    <w:p w:rsidR="00034BC3" w:rsidRDefault="00034BC3">
      <w:pPr>
        <w:pStyle w:val="Body"/>
        <w:rPr>
          <w:w w:val="100"/>
        </w:rPr>
      </w:pPr>
      <w:r>
        <w:rPr>
          <w:rStyle w:val="CodeFont"/>
        </w:rPr>
        <w:t>AUTO_OUTPUT_FORMAT=true</w:t>
      </w:r>
      <w:r>
        <w:rPr>
          <w:w w:val="100"/>
        </w:rPr>
        <w:t xml:space="preserve"> instructs Brutus to set the display video format to match the video source format, as much as possible. If HDMI is connected, it will check with the supported HDMI formats. This auto-mode will not switch between 50 and 60 Hz modes.</w:t>
      </w:r>
    </w:p>
    <w:p w:rsidR="00034BC3" w:rsidRDefault="00034BC3" w:rsidP="00D31655">
      <w:pPr>
        <w:pStyle w:val="Section"/>
        <w:numPr>
          <w:ilvl w:val="0"/>
          <w:numId w:val="61"/>
        </w:numPr>
        <w:rPr>
          <w:spacing w:val="36"/>
          <w:w w:val="100"/>
        </w:rPr>
      </w:pPr>
      <w:bookmarkStart w:id="42" w:name="RTF5f0054006f00630031003200"/>
      <w:r>
        <w:rPr>
          <w:spacing w:val="36"/>
          <w:w w:val="100"/>
        </w:rPr>
        <w:lastRenderedPageBreak/>
        <w:t>Set</w:t>
      </w:r>
      <w:bookmarkEnd w:id="42"/>
      <w:r>
        <w:rPr>
          <w:spacing w:val="36"/>
          <w:w w:val="100"/>
        </w:rPr>
        <w:t>top API and Brutus Run-Time Options</w:t>
      </w:r>
    </w:p>
    <w:p w:rsidR="00034BC3" w:rsidRDefault="00034BC3">
      <w:pPr>
        <w:pStyle w:val="Body"/>
        <w:rPr>
          <w:w w:val="100"/>
        </w:rPr>
      </w:pPr>
      <w:r>
        <w:rPr>
          <w:w w:val="100"/>
        </w:rPr>
        <w:t xml:space="preserve">To facilitate debugging, the Settop API and Brutus use environment variables to adjust internal state. The internal function is called </w:t>
      </w:r>
      <w:proofErr w:type="spellStart"/>
      <w:r>
        <w:rPr>
          <w:w w:val="100"/>
        </w:rPr>
        <w:t>bsettop_get_config</w:t>
      </w:r>
      <w:proofErr w:type="spellEnd"/>
      <w:r>
        <w:rPr>
          <w:w w:val="100"/>
        </w:rPr>
        <w:t>. Magnum does not have any concept of environment variables.</w:t>
      </w:r>
    </w:p>
    <w:p w:rsidR="00034BC3" w:rsidRDefault="00034BC3">
      <w:pPr>
        <w:pStyle w:val="Body"/>
        <w:rPr>
          <w:w w:val="100"/>
        </w:rPr>
      </w:pPr>
      <w:r>
        <w:rPr>
          <w:w w:val="100"/>
        </w:rPr>
        <w:t>The way the variables are set varies by system:</w:t>
      </w:r>
    </w:p>
    <w:p w:rsidR="002B059D" w:rsidRDefault="00034BC3">
      <w:pPr>
        <w:pStyle w:val="Bullet"/>
        <w:numPr>
          <w:ilvl w:val="0"/>
          <w:numId w:val="73"/>
        </w:numPr>
        <w:ind w:left="280" w:hanging="280"/>
        <w:rPr>
          <w:w w:val="100"/>
        </w:rPr>
      </w:pPr>
      <w:r>
        <w:rPr>
          <w:w w:val="100"/>
        </w:rPr>
        <w:t xml:space="preserve">In Linux </w:t>
      </w:r>
      <w:proofErr w:type="spellStart"/>
      <w:r>
        <w:rPr>
          <w:w w:val="100"/>
        </w:rPr>
        <w:t>usermode</w:t>
      </w:r>
      <w:proofErr w:type="spellEnd"/>
      <w:r>
        <w:rPr>
          <w:w w:val="100"/>
        </w:rPr>
        <w:t xml:space="preserve"> (include the proxy layer), these are environment variables. </w:t>
      </w:r>
    </w:p>
    <w:p w:rsidR="002B059D" w:rsidRDefault="00034BC3">
      <w:pPr>
        <w:pStyle w:val="Bullet"/>
        <w:numPr>
          <w:ilvl w:val="0"/>
          <w:numId w:val="73"/>
        </w:numPr>
        <w:ind w:left="280" w:hanging="280"/>
        <w:rPr>
          <w:w w:val="100"/>
        </w:rPr>
      </w:pPr>
      <w:r>
        <w:rPr>
          <w:w w:val="100"/>
        </w:rPr>
        <w:t xml:space="preserve">In Linux </w:t>
      </w:r>
      <w:proofErr w:type="spellStart"/>
      <w:r>
        <w:rPr>
          <w:w w:val="100"/>
        </w:rPr>
        <w:t>kernelmode</w:t>
      </w:r>
      <w:proofErr w:type="spellEnd"/>
      <w:r>
        <w:rPr>
          <w:w w:val="100"/>
        </w:rPr>
        <w:t xml:space="preserve">, use the </w:t>
      </w:r>
      <w:proofErr w:type="spellStart"/>
      <w:r>
        <w:rPr>
          <w:w w:val="100"/>
        </w:rPr>
        <w:t>config</w:t>
      </w:r>
      <w:proofErr w:type="spellEnd"/>
      <w:r>
        <w:rPr>
          <w:w w:val="100"/>
        </w:rPr>
        <w:t xml:space="preserve"> variable to pass these in (see above). </w:t>
      </w:r>
    </w:p>
    <w:p w:rsidR="002B059D" w:rsidRDefault="00034BC3">
      <w:pPr>
        <w:pStyle w:val="BulletLast"/>
        <w:numPr>
          <w:ilvl w:val="0"/>
          <w:numId w:val="73"/>
        </w:numPr>
        <w:ind w:left="280" w:hanging="280"/>
        <w:rPr>
          <w:w w:val="100"/>
        </w:rPr>
      </w:pPr>
      <w:r>
        <w:rPr>
          <w:w w:val="100"/>
        </w:rPr>
        <w:t xml:space="preserve">In </w:t>
      </w:r>
      <w:proofErr w:type="spellStart"/>
      <w:r>
        <w:rPr>
          <w:w w:val="100"/>
        </w:rPr>
        <w:t>VxWorks</w:t>
      </w:r>
      <w:proofErr w:type="spellEnd"/>
      <w:r>
        <w:rPr>
          <w:w w:val="100"/>
        </w:rPr>
        <w:t xml:space="preserve">, there is a public function calls </w:t>
      </w:r>
      <w:proofErr w:type="spellStart"/>
      <w:r>
        <w:rPr>
          <w:w w:val="100"/>
        </w:rPr>
        <w:t>bsettop_set_config</w:t>
      </w:r>
      <w:proofErr w:type="spellEnd"/>
      <w:r>
        <w:rPr>
          <w:w w:val="100"/>
        </w:rPr>
        <w:t xml:space="preserve"> which you can call to set variables.</w:t>
      </w:r>
    </w:p>
    <w:p w:rsidR="00034BC3" w:rsidRDefault="00034BC3">
      <w:pPr>
        <w:pStyle w:val="Body"/>
        <w:rPr>
          <w:w w:val="100"/>
        </w:rPr>
      </w:pPr>
      <w:r>
        <w:rPr>
          <w:w w:val="100"/>
        </w:rPr>
        <w:t xml:space="preserve">These run-time options are not part of the public API and are subject to change. Ultimately, you should </w:t>
      </w:r>
      <w:proofErr w:type="spellStart"/>
      <w:r>
        <w:rPr>
          <w:w w:val="100"/>
        </w:rPr>
        <w:t>grep</w:t>
      </w:r>
      <w:proofErr w:type="spellEnd"/>
      <w:r>
        <w:rPr>
          <w:w w:val="100"/>
        </w:rPr>
        <w:t xml:space="preserve"> the code for “</w:t>
      </w:r>
      <w:proofErr w:type="spellStart"/>
      <w:r>
        <w:rPr>
          <w:w w:val="100"/>
        </w:rPr>
        <w:t>bsettop_get_config</w:t>
      </w:r>
      <w:proofErr w:type="spellEnd"/>
      <w:r>
        <w:rPr>
          <w:w w:val="100"/>
        </w:rPr>
        <w:t>” to find out what the options are and how to use them. The options can vary by platform.</w:t>
      </w:r>
    </w:p>
    <w:p w:rsidR="00034BC3" w:rsidRDefault="00034BC3">
      <w:pPr>
        <w:pStyle w:val="Body"/>
        <w:rPr>
          <w:w w:val="100"/>
        </w:rPr>
      </w:pPr>
      <w:r>
        <w:rPr>
          <w:w w:val="100"/>
        </w:rPr>
        <w:t>The following is a partial list:</w:t>
      </w:r>
    </w:p>
    <w:p w:rsidR="00034BC3" w:rsidRDefault="00034BC3">
      <w:pPr>
        <w:pStyle w:val="BodyBold"/>
        <w:rPr>
          <w:w w:val="100"/>
        </w:rPr>
      </w:pPr>
      <w:proofErr w:type="gramStart"/>
      <w:r>
        <w:rPr>
          <w:w w:val="100"/>
        </w:rPr>
        <w:t>export</w:t>
      </w:r>
      <w:proofErr w:type="gramEnd"/>
      <w:r>
        <w:rPr>
          <w:w w:val="100"/>
        </w:rPr>
        <w:t xml:space="preserve"> </w:t>
      </w:r>
      <w:proofErr w:type="spellStart"/>
      <w:r>
        <w:rPr>
          <w:w w:val="100"/>
        </w:rPr>
        <w:t>msg_modules</w:t>
      </w:r>
      <w:proofErr w:type="spellEnd"/>
      <w:r>
        <w:rPr>
          <w:w w:val="100"/>
        </w:rPr>
        <w:t xml:space="preserve">=XXXX,XXXX </w:t>
      </w:r>
    </w:p>
    <w:p w:rsidR="00034BC3" w:rsidRDefault="00034BC3">
      <w:pPr>
        <w:pStyle w:val="Body"/>
        <w:rPr>
          <w:w w:val="100"/>
        </w:rPr>
      </w:pPr>
      <w:r>
        <w:rPr>
          <w:w w:val="100"/>
        </w:rPr>
        <w:t xml:space="preserve">Set the BDBG interface modules which should run at MSG level. </w:t>
      </w:r>
      <w:proofErr w:type="spellStart"/>
      <w:r>
        <w:rPr>
          <w:w w:val="100"/>
        </w:rPr>
        <w:t>Grep</w:t>
      </w:r>
      <w:proofErr w:type="spellEnd"/>
      <w:r>
        <w:rPr>
          <w:w w:val="100"/>
        </w:rPr>
        <w:t xml:space="preserve"> the </w:t>
      </w:r>
      <w:proofErr w:type="spellStart"/>
      <w:r>
        <w:rPr>
          <w:w w:val="100"/>
        </w:rPr>
        <w:t>api</w:t>
      </w:r>
      <w:proofErr w:type="spellEnd"/>
      <w:r>
        <w:rPr>
          <w:w w:val="100"/>
        </w:rPr>
        <w:t>/</w:t>
      </w:r>
      <w:proofErr w:type="spellStart"/>
      <w:r>
        <w:rPr>
          <w:w w:val="100"/>
        </w:rPr>
        <w:t>src</w:t>
      </w:r>
      <w:proofErr w:type="spellEnd"/>
      <w:r>
        <w:rPr>
          <w:w w:val="100"/>
        </w:rPr>
        <w:t xml:space="preserve"> code for BDBG_</w:t>
      </w:r>
      <w:proofErr w:type="gramStart"/>
      <w:r>
        <w:rPr>
          <w:w w:val="100"/>
        </w:rPr>
        <w:t>MODULE(</w:t>
      </w:r>
      <w:proofErr w:type="gramEnd"/>
      <w:r>
        <w:rPr>
          <w:w w:val="100"/>
        </w:rPr>
        <w:t>) statements to find the module names.</w:t>
      </w:r>
    </w:p>
    <w:p w:rsidR="00034BC3" w:rsidRDefault="00034BC3">
      <w:pPr>
        <w:pStyle w:val="BodyBold"/>
        <w:rPr>
          <w:w w:val="100"/>
        </w:rPr>
      </w:pPr>
      <w:proofErr w:type="gramStart"/>
      <w:r>
        <w:rPr>
          <w:w w:val="100"/>
        </w:rPr>
        <w:t>export</w:t>
      </w:r>
      <w:proofErr w:type="gramEnd"/>
      <w:r>
        <w:rPr>
          <w:w w:val="100"/>
        </w:rPr>
        <w:t xml:space="preserve"> </w:t>
      </w:r>
      <w:proofErr w:type="spellStart"/>
      <w:r>
        <w:rPr>
          <w:w w:val="100"/>
        </w:rPr>
        <w:t>sync_disabled</w:t>
      </w:r>
      <w:proofErr w:type="spellEnd"/>
      <w:r>
        <w:rPr>
          <w:w w:val="100"/>
        </w:rPr>
        <w:t xml:space="preserve">=yes </w:t>
      </w:r>
    </w:p>
    <w:p w:rsidR="00034BC3" w:rsidRDefault="00034BC3">
      <w:pPr>
        <w:pStyle w:val="Body"/>
        <w:rPr>
          <w:w w:val="100"/>
        </w:rPr>
      </w:pPr>
      <w:r>
        <w:rPr>
          <w:w w:val="100"/>
        </w:rPr>
        <w:t xml:space="preserve">Disable the </w:t>
      </w:r>
      <w:proofErr w:type="spellStart"/>
      <w:r>
        <w:rPr>
          <w:w w:val="100"/>
        </w:rPr>
        <w:t>bsync</w:t>
      </w:r>
      <w:proofErr w:type="spellEnd"/>
      <w:r>
        <w:rPr>
          <w:w w:val="100"/>
        </w:rPr>
        <w:t xml:space="preserve"> module. TSM will still be enabled, but compositor sync and precision </w:t>
      </w:r>
      <w:proofErr w:type="spellStart"/>
      <w:r>
        <w:rPr>
          <w:w w:val="100"/>
        </w:rPr>
        <w:t>lipsync</w:t>
      </w:r>
      <w:proofErr w:type="spellEnd"/>
      <w:r>
        <w:rPr>
          <w:w w:val="100"/>
        </w:rPr>
        <w:t xml:space="preserve"> will not be active.</w:t>
      </w:r>
    </w:p>
    <w:p w:rsidR="00034BC3" w:rsidRDefault="00034BC3">
      <w:pPr>
        <w:pStyle w:val="BodyBold"/>
        <w:rPr>
          <w:w w:val="100"/>
        </w:rPr>
      </w:pPr>
      <w:proofErr w:type="gramStart"/>
      <w:r>
        <w:rPr>
          <w:w w:val="100"/>
        </w:rPr>
        <w:t>export</w:t>
      </w:r>
      <w:proofErr w:type="gramEnd"/>
      <w:r>
        <w:rPr>
          <w:w w:val="100"/>
        </w:rPr>
        <w:t xml:space="preserve"> </w:t>
      </w:r>
      <w:proofErr w:type="spellStart"/>
      <w:r>
        <w:rPr>
          <w:w w:val="100"/>
        </w:rPr>
        <w:t>force_vsync</w:t>
      </w:r>
      <w:proofErr w:type="spellEnd"/>
      <w:r>
        <w:rPr>
          <w:w w:val="100"/>
        </w:rPr>
        <w:t>=yes</w:t>
      </w:r>
    </w:p>
    <w:p w:rsidR="00034BC3" w:rsidRDefault="00034BC3">
      <w:pPr>
        <w:pStyle w:val="Body"/>
        <w:rPr>
          <w:w w:val="100"/>
        </w:rPr>
      </w:pPr>
      <w:r>
        <w:rPr>
          <w:w w:val="100"/>
        </w:rPr>
        <w:t xml:space="preserve">Do not enable TSM (time stamp managed) </w:t>
      </w:r>
      <w:proofErr w:type="gramStart"/>
      <w:r>
        <w:rPr>
          <w:w w:val="100"/>
        </w:rPr>
        <w:t>mode for audio or video decode</w:t>
      </w:r>
      <w:proofErr w:type="gramEnd"/>
      <w:r>
        <w:rPr>
          <w:w w:val="100"/>
        </w:rPr>
        <w:t xml:space="preserve">. “No TSM” is also called </w:t>
      </w:r>
      <w:proofErr w:type="spellStart"/>
      <w:r>
        <w:rPr>
          <w:w w:val="100"/>
        </w:rPr>
        <w:t>vsync</w:t>
      </w:r>
      <w:proofErr w:type="spellEnd"/>
      <w:r>
        <w:rPr>
          <w:w w:val="100"/>
        </w:rPr>
        <w:t xml:space="preserve"> mode (even when applied to audio which has no </w:t>
      </w:r>
      <w:proofErr w:type="spellStart"/>
      <w:r>
        <w:rPr>
          <w:w w:val="100"/>
        </w:rPr>
        <w:t>vsync</w:t>
      </w:r>
      <w:proofErr w:type="spellEnd"/>
      <w:r>
        <w:rPr>
          <w:w w:val="100"/>
        </w:rPr>
        <w:t xml:space="preserve"> per se).</w:t>
      </w:r>
    </w:p>
    <w:p w:rsidR="00034BC3" w:rsidRDefault="00034BC3">
      <w:pPr>
        <w:pStyle w:val="BodyBold"/>
        <w:rPr>
          <w:w w:val="100"/>
        </w:rPr>
      </w:pPr>
      <w:proofErr w:type="gramStart"/>
      <w:r>
        <w:rPr>
          <w:w w:val="100"/>
        </w:rPr>
        <w:t>export</w:t>
      </w:r>
      <w:proofErr w:type="gramEnd"/>
      <w:r>
        <w:rPr>
          <w:w w:val="100"/>
        </w:rPr>
        <w:t xml:space="preserve"> </w:t>
      </w:r>
      <w:proofErr w:type="spellStart"/>
      <w:r>
        <w:rPr>
          <w:w w:val="100"/>
        </w:rPr>
        <w:t>not_realtime_isr</w:t>
      </w:r>
      <w:proofErr w:type="spellEnd"/>
      <w:r>
        <w:rPr>
          <w:w w:val="100"/>
        </w:rPr>
        <w:t xml:space="preserve">=yes </w:t>
      </w:r>
    </w:p>
    <w:p w:rsidR="00034BC3" w:rsidRDefault="00034BC3">
      <w:pPr>
        <w:pStyle w:val="Body"/>
        <w:rPr>
          <w:w w:val="100"/>
        </w:rPr>
      </w:pPr>
      <w:r>
        <w:rPr>
          <w:w w:val="100"/>
        </w:rPr>
        <w:t xml:space="preserve">By default, ISR processing </w:t>
      </w:r>
      <w:proofErr w:type="gramStart"/>
      <w:r>
        <w:rPr>
          <w:w w:val="100"/>
        </w:rPr>
        <w:t>thread</w:t>
      </w:r>
      <w:proofErr w:type="gramEnd"/>
      <w:r>
        <w:rPr>
          <w:w w:val="100"/>
        </w:rPr>
        <w:t xml:space="preserve"> in user mode runes at the highest priority. This option makes it run at normal priority which maximizes our chances of catching </w:t>
      </w:r>
      <w:proofErr w:type="spellStart"/>
      <w:r>
        <w:rPr>
          <w:w w:val="100"/>
        </w:rPr>
        <w:t>isr</w:t>
      </w:r>
      <w:proofErr w:type="spellEnd"/>
      <w:r>
        <w:rPr>
          <w:w w:val="100"/>
        </w:rPr>
        <w:t xml:space="preserve"> race conditions. This should be used for testing only. </w:t>
      </w:r>
    </w:p>
    <w:p w:rsidR="00034BC3" w:rsidRDefault="00034BC3">
      <w:pPr>
        <w:pStyle w:val="BodyBold"/>
        <w:rPr>
          <w:w w:val="100"/>
        </w:rPr>
      </w:pPr>
      <w:proofErr w:type="gramStart"/>
      <w:r>
        <w:rPr>
          <w:w w:val="100"/>
        </w:rPr>
        <w:t>export</w:t>
      </w:r>
      <w:proofErr w:type="gramEnd"/>
      <w:r>
        <w:rPr>
          <w:w w:val="100"/>
        </w:rPr>
        <w:t xml:space="preserve"> </w:t>
      </w:r>
      <w:proofErr w:type="spellStart"/>
      <w:r>
        <w:rPr>
          <w:w w:val="100"/>
        </w:rPr>
        <w:t>no_watchdog</w:t>
      </w:r>
      <w:proofErr w:type="spellEnd"/>
      <w:r>
        <w:rPr>
          <w:w w:val="100"/>
        </w:rPr>
        <w:t xml:space="preserve"> =yes </w:t>
      </w:r>
    </w:p>
    <w:p w:rsidR="00034BC3" w:rsidRDefault="00034BC3">
      <w:pPr>
        <w:pStyle w:val="Body"/>
        <w:rPr>
          <w:w w:val="100"/>
        </w:rPr>
      </w:pPr>
      <w:r>
        <w:rPr>
          <w:w w:val="100"/>
        </w:rPr>
        <w:t>Disable audio and video decoder watchdog processing. The only reason to disable it is to catch decoder bugs during development. It’s also useful on the BCM74xx if you are using the ARC prompt, which halts the decoder and generates watchdogs.</w:t>
      </w:r>
    </w:p>
    <w:p w:rsidR="00034BC3" w:rsidRDefault="00034BC3">
      <w:pPr>
        <w:pStyle w:val="BodyBold"/>
        <w:rPr>
          <w:w w:val="100"/>
        </w:rPr>
      </w:pPr>
      <w:proofErr w:type="gramStart"/>
      <w:r>
        <w:rPr>
          <w:w w:val="100"/>
        </w:rPr>
        <w:t>export</w:t>
      </w:r>
      <w:proofErr w:type="gramEnd"/>
      <w:r>
        <w:rPr>
          <w:w w:val="100"/>
        </w:rPr>
        <w:t xml:space="preserve"> </w:t>
      </w:r>
      <w:proofErr w:type="spellStart"/>
      <w:r>
        <w:rPr>
          <w:w w:val="100"/>
        </w:rPr>
        <w:t>no_brcm_trick_modes</w:t>
      </w:r>
      <w:proofErr w:type="spellEnd"/>
      <w:r>
        <w:rPr>
          <w:w w:val="100"/>
        </w:rPr>
        <w:t xml:space="preserve">=yes </w:t>
      </w:r>
    </w:p>
    <w:p w:rsidR="00034BC3" w:rsidRDefault="00034BC3">
      <w:pPr>
        <w:pStyle w:val="Body"/>
        <w:rPr>
          <w:w w:val="100"/>
        </w:rPr>
      </w:pPr>
      <w:r>
        <w:rPr>
          <w:w w:val="100"/>
        </w:rPr>
        <w:t>If set, only use host trick modes.</w:t>
      </w:r>
    </w:p>
    <w:p w:rsidR="00034BC3" w:rsidRDefault="00034BC3">
      <w:pPr>
        <w:pStyle w:val="BodyBold"/>
        <w:keepNext/>
        <w:rPr>
          <w:w w:val="100"/>
        </w:rPr>
      </w:pPr>
      <w:proofErr w:type="gramStart"/>
      <w:r>
        <w:rPr>
          <w:w w:val="100"/>
        </w:rPr>
        <w:t>export</w:t>
      </w:r>
      <w:proofErr w:type="gramEnd"/>
      <w:r>
        <w:rPr>
          <w:w w:val="100"/>
        </w:rPr>
        <w:t xml:space="preserve"> </w:t>
      </w:r>
      <w:proofErr w:type="spellStart"/>
      <w:r>
        <w:rPr>
          <w:w w:val="100"/>
        </w:rPr>
        <w:t>jail_avd</w:t>
      </w:r>
      <w:proofErr w:type="spellEnd"/>
      <w:r>
        <w:rPr>
          <w:w w:val="100"/>
        </w:rPr>
        <w:t>=yes</w:t>
      </w:r>
    </w:p>
    <w:p w:rsidR="00034BC3" w:rsidRDefault="00034BC3">
      <w:pPr>
        <w:pStyle w:val="Body"/>
        <w:rPr>
          <w:w w:val="100"/>
        </w:rPr>
      </w:pPr>
      <w:r>
        <w:rPr>
          <w:w w:val="100"/>
        </w:rPr>
        <w:t>Use memory controller’s address range checkers to see if any AVD (BCM740x video decoder) client is accessing memory outside of its allocations.</w:t>
      </w:r>
    </w:p>
    <w:p w:rsidR="00034BC3" w:rsidRDefault="00034BC3">
      <w:pPr>
        <w:pStyle w:val="BodyBold"/>
        <w:rPr>
          <w:w w:val="100"/>
        </w:rPr>
      </w:pPr>
      <w:proofErr w:type="gramStart"/>
      <w:r>
        <w:rPr>
          <w:w w:val="100"/>
        </w:rPr>
        <w:lastRenderedPageBreak/>
        <w:t>export</w:t>
      </w:r>
      <w:proofErr w:type="gramEnd"/>
      <w:r>
        <w:rPr>
          <w:w w:val="100"/>
        </w:rPr>
        <w:t xml:space="preserve"> </w:t>
      </w:r>
      <w:proofErr w:type="spellStart"/>
      <w:r>
        <w:rPr>
          <w:w w:val="100"/>
        </w:rPr>
        <w:t>jail_xpt</w:t>
      </w:r>
      <w:proofErr w:type="spellEnd"/>
      <w:r>
        <w:rPr>
          <w:w w:val="100"/>
        </w:rPr>
        <w:t>=yes</w:t>
      </w:r>
    </w:p>
    <w:p w:rsidR="00034BC3" w:rsidRDefault="00034BC3">
      <w:pPr>
        <w:pStyle w:val="Body"/>
        <w:rPr>
          <w:w w:val="100"/>
        </w:rPr>
      </w:pPr>
      <w:r>
        <w:rPr>
          <w:w w:val="100"/>
        </w:rPr>
        <w:t>Use memory controller’s address range checkers to see if any XPT client is accessing memory outside of its allocations.</w:t>
      </w:r>
    </w:p>
    <w:p w:rsidR="00034BC3" w:rsidRDefault="00034BC3">
      <w:pPr>
        <w:pStyle w:val="BodyBold"/>
        <w:rPr>
          <w:w w:val="100"/>
        </w:rPr>
      </w:pPr>
      <w:proofErr w:type="gramStart"/>
      <w:r>
        <w:rPr>
          <w:w w:val="100"/>
        </w:rPr>
        <w:t>export</w:t>
      </w:r>
      <w:proofErr w:type="gramEnd"/>
      <w:r>
        <w:rPr>
          <w:w w:val="100"/>
        </w:rPr>
        <w:t xml:space="preserve"> </w:t>
      </w:r>
      <w:proofErr w:type="spellStart"/>
      <w:r>
        <w:rPr>
          <w:w w:val="100"/>
        </w:rPr>
        <w:t>avoffset</w:t>
      </w:r>
      <w:proofErr w:type="spellEnd"/>
      <w:r>
        <w:rPr>
          <w:w w:val="100"/>
        </w:rPr>
        <w:t>=OFFSET</w:t>
      </w:r>
    </w:p>
    <w:p w:rsidR="00034BC3" w:rsidRDefault="00034BC3">
      <w:pPr>
        <w:pStyle w:val="Body"/>
        <w:rPr>
          <w:w w:val="100"/>
        </w:rPr>
      </w:pPr>
      <w:r>
        <w:rPr>
          <w:w w:val="100"/>
        </w:rPr>
        <w:t>Apply an AV offset (a.k.a. PTS offset) to both audio and video decode. OFFSET is a decimal value in PTS units (45 KHz for MPEG-2 TS, 27 MHz for DSS).</w:t>
      </w:r>
    </w:p>
    <w:p w:rsidR="00034BC3" w:rsidRDefault="00034BC3">
      <w:pPr>
        <w:pStyle w:val="BodyBold"/>
        <w:rPr>
          <w:w w:val="100"/>
        </w:rPr>
      </w:pPr>
      <w:proofErr w:type="gramStart"/>
      <w:r>
        <w:rPr>
          <w:w w:val="100"/>
        </w:rPr>
        <w:t>export</w:t>
      </w:r>
      <w:proofErr w:type="gramEnd"/>
      <w:r>
        <w:rPr>
          <w:w w:val="100"/>
        </w:rPr>
        <w:t xml:space="preserve"> </w:t>
      </w:r>
      <w:proofErr w:type="spellStart"/>
      <w:r>
        <w:rPr>
          <w:w w:val="100"/>
        </w:rPr>
        <w:t>sw_destripe</w:t>
      </w:r>
      <w:proofErr w:type="spellEnd"/>
      <w:r>
        <w:rPr>
          <w:w w:val="100"/>
        </w:rPr>
        <w:t>=yes</w:t>
      </w:r>
    </w:p>
    <w:p w:rsidR="00034BC3" w:rsidRDefault="00034BC3">
      <w:pPr>
        <w:pStyle w:val="Body"/>
        <w:rPr>
          <w:w w:val="100"/>
        </w:rPr>
      </w:pPr>
      <w:r>
        <w:rPr>
          <w:w w:val="100"/>
        </w:rPr>
        <w:t xml:space="preserve">For still-picture decode on BCM740x platforms, do not use the M2MC </w:t>
      </w:r>
      <w:proofErr w:type="spellStart"/>
      <w:r>
        <w:rPr>
          <w:w w:val="100"/>
        </w:rPr>
        <w:t>blitter</w:t>
      </w:r>
      <w:proofErr w:type="spellEnd"/>
      <w:r>
        <w:rPr>
          <w:w w:val="100"/>
        </w:rPr>
        <w:t xml:space="preserve">. Use a software </w:t>
      </w:r>
      <w:proofErr w:type="spellStart"/>
      <w:r>
        <w:rPr>
          <w:w w:val="100"/>
        </w:rPr>
        <w:t>blitter</w:t>
      </w:r>
      <w:proofErr w:type="spellEnd"/>
      <w:r>
        <w:rPr>
          <w:w w:val="100"/>
        </w:rPr>
        <w:t xml:space="preserve"> instead.</w:t>
      </w:r>
    </w:p>
    <w:p w:rsidR="00034BC3" w:rsidRDefault="00034BC3">
      <w:pPr>
        <w:pStyle w:val="BodyBold"/>
        <w:rPr>
          <w:w w:val="100"/>
        </w:rPr>
      </w:pPr>
      <w:proofErr w:type="gramStart"/>
      <w:r>
        <w:rPr>
          <w:w w:val="100"/>
        </w:rPr>
        <w:t>export</w:t>
      </w:r>
      <w:proofErr w:type="gramEnd"/>
      <w:r>
        <w:rPr>
          <w:w w:val="100"/>
        </w:rPr>
        <w:t xml:space="preserve"> </w:t>
      </w:r>
      <w:proofErr w:type="spellStart"/>
      <w:r>
        <w:rPr>
          <w:w w:val="100"/>
        </w:rPr>
        <w:t>cont_count_ignore</w:t>
      </w:r>
      <w:proofErr w:type="spellEnd"/>
      <w:r>
        <w:rPr>
          <w:w w:val="100"/>
        </w:rPr>
        <w:t>=yes</w:t>
      </w:r>
    </w:p>
    <w:p w:rsidR="00034BC3" w:rsidRDefault="00034BC3">
      <w:pPr>
        <w:pStyle w:val="Body"/>
        <w:rPr>
          <w:w w:val="100"/>
        </w:rPr>
      </w:pPr>
      <w:r>
        <w:rPr>
          <w:w w:val="100"/>
        </w:rPr>
        <w:t>Do not enable transport continuity counter checking in XPT or RAVE. All packets will reach the decoders.</w:t>
      </w:r>
    </w:p>
    <w:p w:rsidR="00034BC3" w:rsidRDefault="00034BC3">
      <w:pPr>
        <w:pStyle w:val="BodyBold"/>
        <w:rPr>
          <w:w w:val="100"/>
        </w:rPr>
      </w:pPr>
      <w:proofErr w:type="gramStart"/>
      <w:r>
        <w:rPr>
          <w:w w:val="100"/>
        </w:rPr>
        <w:t>export</w:t>
      </w:r>
      <w:proofErr w:type="gramEnd"/>
      <w:r>
        <w:rPr>
          <w:w w:val="100"/>
        </w:rPr>
        <w:t xml:space="preserve"> bypass_7411=yes</w:t>
      </w:r>
    </w:p>
    <w:p w:rsidR="00034BC3" w:rsidRDefault="00034BC3">
      <w:pPr>
        <w:pStyle w:val="Body"/>
        <w:rPr>
          <w:w w:val="100"/>
        </w:rPr>
      </w:pPr>
      <w:r>
        <w:rPr>
          <w:w w:val="100"/>
        </w:rPr>
        <w:t>On BCM97398 systems, do not use the BCM7411. Instead use the BCM7038’s MVD and AUD decoders.</w:t>
      </w:r>
    </w:p>
    <w:p w:rsidR="00034BC3" w:rsidRDefault="00034BC3">
      <w:pPr>
        <w:pStyle w:val="BodyBold"/>
        <w:rPr>
          <w:w w:val="100"/>
        </w:rPr>
      </w:pPr>
      <w:proofErr w:type="gramStart"/>
      <w:r>
        <w:rPr>
          <w:w w:val="100"/>
        </w:rPr>
        <w:t>export</w:t>
      </w:r>
      <w:proofErr w:type="gramEnd"/>
      <w:r>
        <w:rPr>
          <w:w w:val="100"/>
        </w:rPr>
        <w:t xml:space="preserve"> </w:t>
      </w:r>
      <w:proofErr w:type="spellStart"/>
      <w:r>
        <w:rPr>
          <w:w w:val="100"/>
        </w:rPr>
        <w:t>simple_bcmplayer</w:t>
      </w:r>
      <w:proofErr w:type="spellEnd"/>
      <w:r>
        <w:rPr>
          <w:w w:val="100"/>
        </w:rPr>
        <w:t>=yes</w:t>
      </w:r>
    </w:p>
    <w:p w:rsidR="00034BC3" w:rsidRDefault="00034BC3">
      <w:pPr>
        <w:pStyle w:val="Body"/>
        <w:rPr>
          <w:w w:val="100"/>
        </w:rPr>
      </w:pPr>
      <w:r>
        <w:rPr>
          <w:w w:val="100"/>
        </w:rPr>
        <w:t>Disable Broadcom trick mode performance optimizations</w:t>
      </w:r>
    </w:p>
    <w:p w:rsidR="00034BC3" w:rsidRDefault="00034BC3">
      <w:pPr>
        <w:pStyle w:val="BodyBold"/>
        <w:rPr>
          <w:w w:val="100"/>
        </w:rPr>
      </w:pPr>
      <w:proofErr w:type="gramStart"/>
      <w:r>
        <w:rPr>
          <w:w w:val="100"/>
        </w:rPr>
        <w:t>export</w:t>
      </w:r>
      <w:proofErr w:type="gramEnd"/>
      <w:r>
        <w:rPr>
          <w:w w:val="100"/>
        </w:rPr>
        <w:t xml:space="preserve"> BCM3520_TUNER=XXX</w:t>
      </w:r>
    </w:p>
    <w:p w:rsidR="00034BC3" w:rsidRDefault="00034BC3">
      <w:pPr>
        <w:pStyle w:val="Body"/>
        <w:rPr>
          <w:w w:val="100"/>
        </w:rPr>
      </w:pPr>
      <w:r>
        <w:rPr>
          <w:w w:val="100"/>
        </w:rPr>
        <w:t>See bsettop_tuner_3520.c for different tuner types which are supported.</w:t>
      </w:r>
    </w:p>
    <w:p w:rsidR="00034BC3" w:rsidRDefault="00034BC3">
      <w:pPr>
        <w:pStyle w:val="BodyBold"/>
        <w:rPr>
          <w:w w:val="100"/>
        </w:rPr>
      </w:pPr>
      <w:proofErr w:type="gramStart"/>
      <w:r>
        <w:rPr>
          <w:w w:val="100"/>
        </w:rPr>
        <w:t>export</w:t>
      </w:r>
      <w:proofErr w:type="gramEnd"/>
      <w:r>
        <w:rPr>
          <w:w w:val="100"/>
        </w:rPr>
        <w:t xml:space="preserve"> </w:t>
      </w:r>
      <w:proofErr w:type="spellStart"/>
      <w:r>
        <w:rPr>
          <w:w w:val="100"/>
        </w:rPr>
        <w:t>hdmi_bypass_edid</w:t>
      </w:r>
      <w:proofErr w:type="spellEnd"/>
      <w:r>
        <w:rPr>
          <w:w w:val="100"/>
        </w:rPr>
        <w:t>=yes</w:t>
      </w:r>
    </w:p>
    <w:p w:rsidR="00034BC3" w:rsidRDefault="00034BC3">
      <w:pPr>
        <w:pStyle w:val="Body"/>
        <w:rPr>
          <w:w w:val="100"/>
        </w:rPr>
      </w:pPr>
      <w:r>
        <w:rPr>
          <w:w w:val="100"/>
        </w:rPr>
        <w:t>HDMI will not read or parse the EDID.</w:t>
      </w:r>
    </w:p>
    <w:p w:rsidR="00034BC3" w:rsidRDefault="00034BC3">
      <w:pPr>
        <w:pStyle w:val="BodyBold"/>
        <w:rPr>
          <w:w w:val="100"/>
        </w:rPr>
      </w:pPr>
      <w:proofErr w:type="gramStart"/>
      <w:r>
        <w:rPr>
          <w:w w:val="100"/>
        </w:rPr>
        <w:t>export</w:t>
      </w:r>
      <w:proofErr w:type="gramEnd"/>
      <w:r>
        <w:rPr>
          <w:w w:val="100"/>
        </w:rPr>
        <w:t xml:space="preserve"> </w:t>
      </w:r>
      <w:proofErr w:type="spellStart"/>
      <w:r>
        <w:rPr>
          <w:w w:val="100"/>
        </w:rPr>
        <w:t>use_rap_trick_modes</w:t>
      </w:r>
      <w:proofErr w:type="spellEnd"/>
      <w:r>
        <w:rPr>
          <w:w w:val="100"/>
        </w:rPr>
        <w:t xml:space="preserve"> =yes</w:t>
      </w:r>
    </w:p>
    <w:p w:rsidR="00034BC3" w:rsidRDefault="00034BC3">
      <w:pPr>
        <w:pStyle w:val="Body"/>
        <w:rPr>
          <w:w w:val="100"/>
        </w:rPr>
      </w:pPr>
      <w:r>
        <w:rPr>
          <w:w w:val="100"/>
        </w:rPr>
        <w:t>BCM740x platforms now default to STC trick modes for audio and video pause and slow motion. You can switch back to decoder trick modes with this.</w:t>
      </w:r>
    </w:p>
    <w:p w:rsidR="00034BC3" w:rsidRDefault="00034BC3">
      <w:pPr>
        <w:pStyle w:val="BodyBold"/>
        <w:rPr>
          <w:w w:val="100"/>
        </w:rPr>
      </w:pPr>
      <w:proofErr w:type="gramStart"/>
      <w:r>
        <w:rPr>
          <w:w w:val="100"/>
        </w:rPr>
        <w:t>export</w:t>
      </w:r>
      <w:proofErr w:type="gramEnd"/>
      <w:r>
        <w:rPr>
          <w:w w:val="100"/>
        </w:rPr>
        <w:t xml:space="preserve"> </w:t>
      </w:r>
      <w:proofErr w:type="spellStart"/>
      <w:r>
        <w:rPr>
          <w:w w:val="100"/>
        </w:rPr>
        <w:t>indep_spdif_delay</w:t>
      </w:r>
      <w:proofErr w:type="spellEnd"/>
      <w:r>
        <w:rPr>
          <w:w w:val="100"/>
        </w:rPr>
        <w:t>=XXX</w:t>
      </w:r>
    </w:p>
    <w:p w:rsidR="00034BC3" w:rsidRDefault="00034BC3">
      <w:pPr>
        <w:pStyle w:val="Body"/>
        <w:rPr>
          <w:w w:val="100"/>
        </w:rPr>
      </w:pPr>
      <w:r>
        <w:rPr>
          <w:w w:val="100"/>
        </w:rPr>
        <w:t>On BCM740x platforms, set the independent S/PDIF delay feature to XXX milliseconds. By default, the feature is off.</w:t>
      </w:r>
    </w:p>
    <w:p w:rsidR="00034BC3" w:rsidRDefault="00034BC3">
      <w:pPr>
        <w:pStyle w:val="BodyBold"/>
        <w:keepNext/>
        <w:rPr>
          <w:w w:val="100"/>
        </w:rPr>
      </w:pPr>
      <w:proofErr w:type="gramStart"/>
      <w:r>
        <w:rPr>
          <w:w w:val="100"/>
        </w:rPr>
        <w:t>export</w:t>
      </w:r>
      <w:proofErr w:type="gramEnd"/>
      <w:r>
        <w:rPr>
          <w:w w:val="100"/>
        </w:rPr>
        <w:t xml:space="preserve"> </w:t>
      </w:r>
      <w:proofErr w:type="spellStart"/>
      <w:r>
        <w:rPr>
          <w:w w:val="100"/>
        </w:rPr>
        <w:t>max_hd_display_format</w:t>
      </w:r>
      <w:proofErr w:type="spellEnd"/>
      <w:r>
        <w:rPr>
          <w:w w:val="100"/>
        </w:rPr>
        <w:t>=1080p</w:t>
      </w:r>
      <w:r>
        <w:rPr>
          <w:w w:val="100"/>
        </w:rPr>
        <w:br/>
        <w:t xml:space="preserve">export </w:t>
      </w:r>
      <w:proofErr w:type="spellStart"/>
      <w:r>
        <w:rPr>
          <w:w w:val="100"/>
        </w:rPr>
        <w:t>max_hd_display_format</w:t>
      </w:r>
      <w:proofErr w:type="spellEnd"/>
      <w:r>
        <w:rPr>
          <w:w w:val="100"/>
        </w:rPr>
        <w:t>=1080p_30Hz</w:t>
      </w:r>
    </w:p>
    <w:p w:rsidR="00034BC3" w:rsidRDefault="00034BC3">
      <w:pPr>
        <w:pStyle w:val="Body"/>
        <w:rPr>
          <w:w w:val="100"/>
        </w:rPr>
      </w:pPr>
      <w:r>
        <w:rPr>
          <w:w w:val="100"/>
        </w:rPr>
        <w:t xml:space="preserve">On BCM740x platforms, enable 1080p display formats. These do not default on because they require significantly more memory. The 1080p_30Hz setting allows for 24, 25, and 30. The 1080p setting also allows for 60 Hz, which is not supported by BCM740x HW. </w:t>
      </w:r>
    </w:p>
    <w:p w:rsidR="00034BC3" w:rsidRDefault="00034BC3">
      <w:pPr>
        <w:pStyle w:val="Body"/>
        <w:rPr>
          <w:w w:val="100"/>
        </w:rPr>
      </w:pPr>
      <w:r>
        <w:rPr>
          <w:w w:val="100"/>
        </w:rPr>
        <w:t xml:space="preserve">See the </w:t>
      </w:r>
      <w:r>
        <w:rPr>
          <w:i/>
          <w:iCs/>
          <w:w w:val="100"/>
        </w:rPr>
        <w:t>Brutus Installation Guide</w:t>
      </w:r>
      <w:r>
        <w:rPr>
          <w:w w:val="100"/>
        </w:rPr>
        <w:t xml:space="preserve"> (document number STB_Brutus-SWUM200-R) for compile-time options.</w:t>
      </w:r>
    </w:p>
    <w:p w:rsidR="00034BC3" w:rsidRDefault="00034BC3">
      <w:pPr>
        <w:pStyle w:val="BodyTop"/>
        <w:rPr>
          <w:w w:val="100"/>
        </w:rPr>
      </w:pPr>
    </w:p>
    <w:sectPr w:rsidR="00034BC3" w:rsidSect="0048146E">
      <w:headerReference w:type="even" r:id="rId32"/>
      <w:headerReference w:type="default" r:id="rId33"/>
      <w:footerReference w:type="even" r:id="rId34"/>
      <w:footerReference w:type="default" r:id="rId35"/>
      <w:pgSz w:w="12240" w:h="15840"/>
      <w:pgMar w:top="1584" w:right="1080" w:bottom="180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6214" w:rsidRDefault="00866214">
      <w:r>
        <w:separator/>
      </w:r>
    </w:p>
  </w:endnote>
  <w:endnote w:type="continuationSeparator" w:id="0">
    <w:p w:rsidR="00866214" w:rsidRDefault="008662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ZapfDingbats">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214" w:rsidRDefault="00866214">
    <w:pPr>
      <w:pStyle w:val="Body"/>
      <w:spacing w:before="0"/>
      <w:rPr>
        <w:w w:val="100"/>
        <w:sz w:val="20"/>
        <w:szCs w:val="20"/>
      </w:rPr>
    </w:pPr>
  </w:p>
  <w:p w:rsidR="00866214" w:rsidRDefault="00866214">
    <w:pPr>
      <w:pStyle w:val="TableFootnote"/>
      <w:pBdr>
        <w:top w:val="single" w:sz="8" w:space="0" w:color="auto"/>
      </w:pBdr>
      <w:tabs>
        <w:tab w:val="clear" w:pos="600"/>
      </w:tabs>
      <w:suppressAutoHyphens w:val="0"/>
      <w:spacing w:before="80" w:after="80"/>
      <w:ind w:left="0" w:right="0" w:firstLine="0"/>
      <w:jc w:val="center"/>
      <w:rPr>
        <w:b/>
        <w:bCs/>
        <w:i/>
        <w:iCs/>
        <w:spacing w:val="18"/>
        <w:w w:val="100"/>
        <w:sz w:val="18"/>
        <w:szCs w:val="18"/>
      </w:rPr>
    </w:pPr>
    <w:r>
      <w:rPr>
        <w:b/>
        <w:bCs/>
        <w:i/>
        <w:iCs/>
        <w:spacing w:val="18"/>
        <w:w w:val="100"/>
        <w:sz w:val="18"/>
        <w:szCs w:val="18"/>
      </w:rPr>
      <w:t>Broadcom Corporation</w:t>
    </w:r>
  </w:p>
  <w:p w:rsidR="00866214" w:rsidRDefault="00866214">
    <w:pPr>
      <w:pStyle w:val="TableFootnote"/>
      <w:tabs>
        <w:tab w:val="clear" w:pos="600"/>
        <w:tab w:val="left" w:pos="1060"/>
        <w:tab w:val="right" w:pos="9720"/>
      </w:tabs>
      <w:suppressAutoHyphens w:val="0"/>
      <w:spacing w:before="0" w:line="180" w:lineRule="atLeast"/>
      <w:ind w:left="0" w:right="0" w:firstLine="0"/>
      <w:rPr>
        <w:w w:val="100"/>
      </w:rPr>
    </w:pPr>
    <w:proofErr w:type="gramStart"/>
    <w:r>
      <w:rPr>
        <w:w w:val="100"/>
      </w:rPr>
      <w:t xml:space="preserve">Page  </w:t>
    </w:r>
    <w:proofErr w:type="gramEnd"/>
    <w:r>
      <w:rPr>
        <w:w w:val="100"/>
      </w:rPr>
      <w:fldChar w:fldCharType="begin"/>
    </w:r>
    <w:r>
      <w:rPr>
        <w:w w:val="100"/>
      </w:rPr>
      <w:instrText xml:space="preserve"> PAGE </w:instrText>
    </w:r>
    <w:r>
      <w:rPr>
        <w:w w:val="100"/>
      </w:rPr>
      <w:fldChar w:fldCharType="separate"/>
    </w:r>
    <w:r w:rsidR="00322A3F">
      <w:rPr>
        <w:noProof/>
        <w:w w:val="100"/>
      </w:rPr>
      <w:t>12</w:t>
    </w:r>
    <w:r>
      <w:rPr>
        <w:w w:val="100"/>
      </w:rPr>
      <w:fldChar w:fldCharType="end"/>
    </w:r>
    <w:r>
      <w:rPr>
        <w:rStyle w:val="Bold"/>
        <w:w w:val="100"/>
      </w:rPr>
      <w:tab/>
    </w:r>
    <w:r>
      <w:rPr>
        <w:w w:val="100"/>
      </w:rPr>
      <w:t>Introduction</w:t>
    </w:r>
    <w:r>
      <w:rPr>
        <w:b/>
        <w:bCs/>
        <w:w w:val="100"/>
      </w:rPr>
      <w:tab/>
    </w:r>
    <w:r>
      <w:rPr>
        <w:w w:val="100"/>
      </w:rPr>
      <w:t>Document</w:t>
    </w:r>
    <w:r>
      <w:rPr>
        <w:w w:val="100"/>
      </w:rPr>
      <w:t> </w:t>
    </w:r>
    <w:r>
      <w:rPr>
        <w:w w:val="100"/>
      </w:rPr>
      <w:t>STB_Brutus-SWUM300-R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214" w:rsidRDefault="00866214">
    <w:pPr>
      <w:pStyle w:val="TableFootnote"/>
      <w:pBdr>
        <w:top w:val="single" w:sz="8" w:space="0" w:color="auto"/>
      </w:pBdr>
      <w:tabs>
        <w:tab w:val="clear" w:pos="600"/>
      </w:tabs>
      <w:suppressAutoHyphens w:val="0"/>
      <w:spacing w:before="80" w:after="80"/>
      <w:ind w:left="0" w:right="0" w:firstLine="0"/>
      <w:jc w:val="center"/>
      <w:rPr>
        <w:b/>
        <w:bCs/>
        <w:i/>
        <w:iCs/>
        <w:spacing w:val="18"/>
        <w:w w:val="100"/>
        <w:sz w:val="18"/>
        <w:szCs w:val="18"/>
      </w:rPr>
    </w:pPr>
    <w:r>
      <w:rPr>
        <w:b/>
        <w:bCs/>
        <w:i/>
        <w:iCs/>
        <w:spacing w:val="18"/>
        <w:w w:val="100"/>
        <w:sz w:val="18"/>
        <w:szCs w:val="18"/>
      </w:rPr>
      <w:t>Broadcom Corporation</w:t>
    </w:r>
  </w:p>
  <w:p w:rsidR="00866214" w:rsidRPr="00D31655" w:rsidRDefault="00866214" w:rsidP="00D31655">
    <w:pPr>
      <w:pStyle w:val="TableFootnote"/>
      <w:tabs>
        <w:tab w:val="clear" w:pos="600"/>
        <w:tab w:val="right" w:pos="8800"/>
        <w:tab w:val="right" w:pos="9720"/>
      </w:tabs>
      <w:suppressAutoHyphens w:val="0"/>
      <w:spacing w:before="0" w:line="180" w:lineRule="atLeast"/>
      <w:ind w:left="0" w:right="0" w:firstLine="0"/>
      <w:rPr>
        <w:b/>
        <w:bCs/>
        <w:w w:val="100"/>
      </w:rPr>
    </w:pPr>
    <w:r>
      <w:rPr>
        <w:w w:val="100"/>
      </w:rPr>
      <w:t>Document</w:t>
    </w:r>
    <w:r>
      <w:rPr>
        <w:w w:val="100"/>
      </w:rPr>
      <w:t> </w:t>
    </w:r>
    <w:r>
      <w:rPr>
        <w:w w:val="100"/>
      </w:rPr>
      <w:t>STB_Brutus-SWUM300-R</w:t>
    </w:r>
    <w:r>
      <w:rPr>
        <w:w w:val="100"/>
      </w:rPr>
      <w:tab/>
    </w:r>
    <w:r>
      <w:rPr>
        <w:rStyle w:val="Variable"/>
        <w:color w:val="000000"/>
      </w:rPr>
      <w:t>Introduction</w:t>
    </w:r>
    <w:r>
      <w:rPr>
        <w:w w:val="100"/>
      </w:rPr>
      <w:tab/>
    </w:r>
    <w:proofErr w:type="gramStart"/>
    <w:r>
      <w:rPr>
        <w:w w:val="100"/>
      </w:rPr>
      <w:t xml:space="preserve">Page  </w:t>
    </w:r>
    <w:proofErr w:type="gramEnd"/>
    <w:r>
      <w:rPr>
        <w:w w:val="100"/>
      </w:rPr>
      <w:fldChar w:fldCharType="begin"/>
    </w:r>
    <w:r>
      <w:rPr>
        <w:w w:val="100"/>
      </w:rPr>
      <w:instrText xml:space="preserve"> PAGE </w:instrText>
    </w:r>
    <w:r>
      <w:rPr>
        <w:w w:val="100"/>
      </w:rPr>
      <w:fldChar w:fldCharType="separate"/>
    </w:r>
    <w:r w:rsidR="00322A3F">
      <w:rPr>
        <w:noProof/>
        <w:w w:val="100"/>
      </w:rPr>
      <w:t>11</w:t>
    </w:r>
    <w:r>
      <w:rPr>
        <w:w w:val="100"/>
      </w:rPr>
      <w:fldChar w:fldCharType="end"/>
    </w:r>
    <w:r>
      <w:rPr>
        <w:b/>
        <w:bCs/>
        <w:w w:val="10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6214" w:rsidRDefault="00866214">
      <w:r>
        <w:separator/>
      </w:r>
    </w:p>
  </w:footnote>
  <w:footnote w:type="continuationSeparator" w:id="0">
    <w:p w:rsidR="00866214" w:rsidRDefault="00866214">
      <w:r>
        <w:continuationSeparator/>
      </w:r>
    </w:p>
  </w:footnote>
  <w:footnote w:id="1">
    <w:p w:rsidR="00866214" w:rsidRDefault="00866214">
      <w:pPr>
        <w:pStyle w:val="Footnote"/>
        <w:rPr>
          <w:w w:val="100"/>
        </w:rPr>
      </w:pPr>
      <w:r>
        <w:rPr>
          <w:vertAlign w:val="superscript"/>
        </w:rPr>
        <w:footnoteRef/>
      </w:r>
      <w:r>
        <w:rPr>
          <w:w w:val="100"/>
        </w:rPr>
        <w:t xml:space="preserve"> Recording name changes can be made with an IR keyboard or with the </w:t>
      </w:r>
      <w:r>
        <w:rPr>
          <w:rStyle w:val="CodeFnt"/>
          <w:sz w:val="16"/>
          <w:szCs w:val="16"/>
        </w:rPr>
        <w:t>--exec</w:t>
      </w:r>
      <w:r>
        <w:rPr>
          <w:w w:val="100"/>
        </w:rPr>
        <w:t xml:space="preserve"> interface.</w:t>
      </w:r>
    </w:p>
    <w:p w:rsidR="00866214" w:rsidRDefault="00866214">
      <w:pPr>
        <w:pStyle w:val="Footnote"/>
      </w:pPr>
    </w:p>
  </w:footnote>
  <w:footnote w:id="2">
    <w:p w:rsidR="00866214" w:rsidRDefault="00866214">
      <w:pPr>
        <w:pStyle w:val="Footnote"/>
        <w:rPr>
          <w:w w:val="100"/>
        </w:rPr>
      </w:pPr>
      <w:r>
        <w:rPr>
          <w:vertAlign w:val="superscript"/>
        </w:rPr>
        <w:footnoteRef/>
      </w:r>
      <w:r>
        <w:rPr>
          <w:w w:val="100"/>
        </w:rPr>
        <w:t xml:space="preserve"> It is also possible to import a file into Brutus. You must create a *</w:t>
      </w:r>
      <w:r>
        <w:rPr>
          <w:rStyle w:val="CodeFnt"/>
          <w:sz w:val="16"/>
          <w:szCs w:val="16"/>
        </w:rPr>
        <w:t>.info file</w:t>
      </w:r>
      <w:r>
        <w:rPr>
          <w:w w:val="100"/>
        </w:rPr>
        <w:t xml:space="preserve">. See </w:t>
      </w:r>
      <w:r>
        <w:rPr>
          <w:rStyle w:val="Cross-Ref"/>
          <w:w w:val="100"/>
        </w:rPr>
        <w:t>Section 10: “Brutus PVR *.info files” on page 34</w:t>
      </w:r>
      <w:r>
        <w:rPr>
          <w:w w:val="100"/>
        </w:rPr>
        <w:t xml:space="preserve"> for more information.</w:t>
      </w:r>
    </w:p>
    <w:p w:rsidR="00866214" w:rsidRDefault="00866214">
      <w:pPr>
        <w:pStyle w:val="Footnot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214" w:rsidRDefault="00866214">
    <w:pPr>
      <w:pStyle w:val="TableFootnote"/>
      <w:tabs>
        <w:tab w:val="clear" w:pos="600"/>
        <w:tab w:val="right" w:pos="9700"/>
      </w:tabs>
      <w:suppressAutoHyphens w:val="0"/>
      <w:spacing w:before="80" w:line="260" w:lineRule="atLeast"/>
      <w:ind w:left="0" w:right="0" w:firstLine="0"/>
      <w:rPr>
        <w:w w:val="100"/>
        <w:sz w:val="24"/>
        <w:szCs w:val="24"/>
      </w:rPr>
    </w:pPr>
    <w:r>
      <w:rPr>
        <w:rStyle w:val="Variable"/>
        <w:b/>
        <w:bCs/>
        <w:color w:val="000000"/>
        <w:sz w:val="24"/>
        <w:szCs w:val="24"/>
      </w:rPr>
      <w:t>Brutus Usage</w:t>
    </w:r>
    <w:r>
      <w:rPr>
        <w:rFonts w:ascii="Arial" w:hAnsi="Arial" w:cs="Arial"/>
        <w:w w:val="100"/>
        <w:sz w:val="24"/>
        <w:szCs w:val="24"/>
      </w:rPr>
      <w:tab/>
    </w:r>
    <w:r>
      <w:rPr>
        <w:rStyle w:val="Bold"/>
        <w:w w:val="100"/>
        <w:sz w:val="24"/>
        <w:szCs w:val="24"/>
      </w:rPr>
      <w:t>Brutus2 Architecture</w:t>
    </w:r>
  </w:p>
  <w:p w:rsidR="00866214" w:rsidRDefault="00866214">
    <w:pPr>
      <w:pStyle w:val="TableFootnote"/>
      <w:pBdr>
        <w:bottom w:val="single" w:sz="8" w:space="0" w:color="auto"/>
      </w:pBdr>
      <w:tabs>
        <w:tab w:val="clear" w:pos="600"/>
        <w:tab w:val="right" w:pos="9720"/>
      </w:tabs>
      <w:suppressAutoHyphens w:val="0"/>
      <w:spacing w:before="60" w:line="180" w:lineRule="atLeast"/>
      <w:ind w:left="0" w:right="0" w:firstLine="0"/>
      <w:rPr>
        <w:w w:val="100"/>
      </w:rPr>
    </w:pPr>
    <w:r>
      <w:rPr>
        <w:w w:val="100"/>
      </w:rPr>
      <w:tab/>
      <w:t>03/13/08</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214" w:rsidRDefault="00866214">
    <w:pPr>
      <w:pStyle w:val="TableFootnote"/>
      <w:tabs>
        <w:tab w:val="clear" w:pos="600"/>
        <w:tab w:val="right" w:pos="9700"/>
      </w:tabs>
      <w:suppressAutoHyphens w:val="0"/>
      <w:spacing w:before="80" w:line="260" w:lineRule="atLeast"/>
      <w:ind w:left="0" w:right="0" w:firstLine="0"/>
      <w:rPr>
        <w:rStyle w:val="Variable"/>
        <w:b/>
        <w:bCs/>
        <w:color w:val="000000"/>
        <w:sz w:val="24"/>
        <w:szCs w:val="24"/>
      </w:rPr>
    </w:pPr>
    <w:r>
      <w:rPr>
        <w:rStyle w:val="Bold"/>
        <w:w w:val="100"/>
        <w:sz w:val="24"/>
        <w:szCs w:val="24"/>
      </w:rPr>
      <w:t>Software User Manual</w:t>
    </w:r>
    <w:r>
      <w:rPr>
        <w:rFonts w:ascii="Arial" w:hAnsi="Arial" w:cs="Arial"/>
        <w:w w:val="100"/>
        <w:sz w:val="24"/>
        <w:szCs w:val="24"/>
      </w:rPr>
      <w:tab/>
    </w:r>
    <w:r>
      <w:rPr>
        <w:rStyle w:val="Variable"/>
        <w:b/>
        <w:bCs/>
        <w:color w:val="000000"/>
        <w:sz w:val="24"/>
        <w:szCs w:val="24"/>
      </w:rPr>
      <w:t>Brutus2 Architecture</w:t>
    </w:r>
  </w:p>
  <w:p w:rsidR="00866214" w:rsidRDefault="00866214">
    <w:pPr>
      <w:pStyle w:val="TableFootnote"/>
      <w:pBdr>
        <w:bottom w:val="single" w:sz="8" w:space="0" w:color="auto"/>
      </w:pBdr>
      <w:tabs>
        <w:tab w:val="clear" w:pos="600"/>
        <w:tab w:val="right" w:pos="9720"/>
      </w:tabs>
      <w:suppressAutoHyphens w:val="0"/>
      <w:spacing w:before="60" w:line="180" w:lineRule="atLeast"/>
      <w:ind w:left="0" w:right="0" w:firstLine="0"/>
      <w:rPr>
        <w:w w:val="100"/>
      </w:rPr>
    </w:pPr>
    <w:r>
      <w:rPr>
        <w:w w:val="100"/>
      </w:rPr>
      <w:t>06/16/11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66A0A2E"/>
    <w:lvl w:ilvl="0">
      <w:numFmt w:val="bullet"/>
      <w:lvlText w:val="*"/>
      <w:lvlJc w:val="left"/>
    </w:lvl>
  </w:abstractNum>
  <w:abstractNum w:abstractNumId="1">
    <w:nsid w:val="0A9D597E"/>
    <w:multiLevelType w:val="hybridMultilevel"/>
    <w:tmpl w:val="E7486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42C83"/>
    <w:multiLevelType w:val="hybridMultilevel"/>
    <w:tmpl w:val="24309C78"/>
    <w:lvl w:ilvl="0" w:tplc="366A0A2E">
      <w:start w:val="1"/>
      <w:numFmt w:val="bullet"/>
      <w:lvlText w:val="- "/>
      <w:lvlJc w:val="left"/>
      <w:pPr>
        <w:ind w:left="720" w:hanging="360"/>
      </w:pPr>
      <w:rPr>
        <w:rFonts w:ascii="Helvetica" w:hAnsi="Helvetica" w:cs="Helvetica" w:hint="default"/>
        <w:b w:val="0"/>
        <w:i w:val="0"/>
        <w:strike w:val="0"/>
        <w:color w:val="000000"/>
        <w:sz w:val="18"/>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54022"/>
    <w:multiLevelType w:val="hybridMultilevel"/>
    <w:tmpl w:val="45622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7206A5"/>
    <w:multiLevelType w:val="hybridMultilevel"/>
    <w:tmpl w:val="0F30F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6943614"/>
    <w:multiLevelType w:val="hybridMultilevel"/>
    <w:tmpl w:val="B9742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200764"/>
    <w:multiLevelType w:val="hybridMultilevel"/>
    <w:tmpl w:val="9418C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2E1D96"/>
    <w:multiLevelType w:val="hybridMultilevel"/>
    <w:tmpl w:val="79AA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4068A4"/>
    <w:multiLevelType w:val="hybridMultilevel"/>
    <w:tmpl w:val="54D27414"/>
    <w:lvl w:ilvl="0" w:tplc="366A0A2E">
      <w:start w:val="1"/>
      <w:numFmt w:val="bullet"/>
      <w:lvlText w:val="- "/>
      <w:lvlJc w:val="left"/>
      <w:pPr>
        <w:ind w:left="640" w:hanging="360"/>
      </w:pPr>
      <w:rPr>
        <w:rFonts w:ascii="Helvetica" w:hAnsi="Helvetica" w:cs="Helvetica" w:hint="default"/>
        <w:b w:val="0"/>
        <w:i w:val="0"/>
        <w:strike w:val="0"/>
        <w:color w:val="000000"/>
        <w:sz w:val="18"/>
        <w:u w:val="none"/>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9">
    <w:nsid w:val="371A2069"/>
    <w:multiLevelType w:val="hybridMultilevel"/>
    <w:tmpl w:val="1744F4A0"/>
    <w:lvl w:ilvl="0" w:tplc="366A0A2E">
      <w:start w:val="1"/>
      <w:numFmt w:val="bullet"/>
      <w:lvlText w:val="- "/>
      <w:lvlJc w:val="left"/>
      <w:pPr>
        <w:ind w:left="640" w:hanging="360"/>
      </w:pPr>
      <w:rPr>
        <w:rFonts w:ascii="Helvetica" w:hAnsi="Helvetica" w:cs="Helvetica" w:hint="default"/>
        <w:b w:val="0"/>
        <w:i w:val="0"/>
        <w:strike w:val="0"/>
        <w:color w:val="000000"/>
        <w:sz w:val="18"/>
        <w:u w:val="none"/>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10">
    <w:nsid w:val="392C1E82"/>
    <w:multiLevelType w:val="hybridMultilevel"/>
    <w:tmpl w:val="5014A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1E74CD2"/>
    <w:multiLevelType w:val="hybridMultilevel"/>
    <w:tmpl w:val="C5281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1D384F"/>
    <w:multiLevelType w:val="hybridMultilevel"/>
    <w:tmpl w:val="BCF82552"/>
    <w:lvl w:ilvl="0" w:tplc="366A0A2E">
      <w:start w:val="1"/>
      <w:numFmt w:val="bullet"/>
      <w:lvlText w:val="- "/>
      <w:lvlJc w:val="left"/>
      <w:pPr>
        <w:ind w:left="360" w:hanging="360"/>
      </w:pPr>
      <w:rPr>
        <w:rFonts w:ascii="Helvetica" w:hAnsi="Helvetica" w:cs="Helvetica" w:hint="default"/>
        <w:b w:val="0"/>
        <w:i w:val="0"/>
        <w:strike w:val="0"/>
        <w:color w:val="000000"/>
        <w:sz w:val="18"/>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94C1E42"/>
    <w:multiLevelType w:val="hybridMultilevel"/>
    <w:tmpl w:val="E1148188"/>
    <w:lvl w:ilvl="0" w:tplc="04090001">
      <w:start w:val="1"/>
      <w:numFmt w:val="bullet"/>
      <w:lvlText w:val=""/>
      <w:lvlJc w:val="left"/>
      <w:pPr>
        <w:ind w:left="640" w:hanging="360"/>
      </w:pPr>
      <w:rPr>
        <w:rFonts w:ascii="Symbol" w:hAnsi="Symbol"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num w:numId="1">
    <w:abstractNumId w:val="0"/>
    <w:lvlOverride w:ilvl="0">
      <w:lvl w:ilvl="0">
        <w:start w:val="1"/>
        <w:numFmt w:val="bullet"/>
        <w:lvlText w:val="Section 1: "/>
        <w:legacy w:legacy="1" w:legacySpace="0" w:legacyIndent="0"/>
        <w:lvlJc w:val="center"/>
        <w:pPr>
          <w:ind w:left="0" w:firstLine="0"/>
        </w:pPr>
        <w:rPr>
          <w:rFonts w:ascii="Helvetica" w:hAnsi="Helvetica" w:cs="Helvetica" w:hint="default"/>
          <w:b/>
          <w:i w:val="0"/>
          <w:strike w:val="0"/>
          <w:color w:val="000000"/>
          <w:sz w:val="36"/>
          <w:u w:val="none"/>
        </w:rPr>
      </w:lvl>
    </w:lvlOverride>
  </w:num>
  <w:num w:numId="2">
    <w:abstractNumId w:val="0"/>
    <w:lvlOverride w:ilvl="0">
      <w:lvl w:ilvl="0">
        <w:start w:val="1"/>
        <w:numFmt w:val="bullet"/>
        <w:lvlText w:val="• "/>
        <w:legacy w:legacy="1" w:legacySpace="0" w:legacyIndent="0"/>
        <w:lvlJc w:val="left"/>
        <w:pPr>
          <w:ind w:left="0" w:firstLine="0"/>
        </w:pPr>
        <w:rPr>
          <w:rFonts w:ascii="Arial" w:hAnsi="Arial" w:cs="Arial" w:hint="default"/>
          <w:b/>
          <w:i w:val="0"/>
        </w:rPr>
      </w:lvl>
    </w:lvlOverride>
  </w:num>
  <w:num w:numId="3">
    <w:abstractNumId w:val="0"/>
    <w:lvlOverride w:ilvl="0">
      <w:lvl w:ilvl="0">
        <w:start w:val="1"/>
        <w:numFmt w:val="bullet"/>
        <w:lvlText w:val="- "/>
        <w:legacy w:legacy="1" w:legacySpace="0" w:legacyIndent="0"/>
        <w:lvlJc w:val="left"/>
        <w:pPr>
          <w:ind w:left="280" w:firstLine="0"/>
        </w:pPr>
        <w:rPr>
          <w:rFonts w:ascii="Helvetica" w:hAnsi="Helvetica" w:cs="Helvetica" w:hint="default"/>
          <w:b w:val="0"/>
          <w:i w:val="0"/>
          <w:strike w:val="0"/>
          <w:color w:val="000000"/>
          <w:sz w:val="18"/>
          <w:u w:val="none"/>
        </w:rPr>
      </w:lvl>
    </w:lvlOverride>
  </w:num>
  <w:num w:numId="4">
    <w:abstractNumId w:val="0"/>
    <w:lvlOverride w:ilvl="0">
      <w:lvl w:ilvl="0">
        <w:start w:val="1"/>
        <w:numFmt w:val="bullet"/>
        <w:lvlText w:val="Figure 1:  "/>
        <w:legacy w:legacy="1" w:legacySpace="0" w:legacyIndent="0"/>
        <w:lvlJc w:val="left"/>
        <w:pPr>
          <w:ind w:left="0" w:firstLine="0"/>
        </w:pPr>
        <w:rPr>
          <w:rFonts w:ascii="Times New Roman" w:hAnsi="Times New Roman" w:cs="Times New Roman" w:hint="default"/>
          <w:b/>
          <w:i w:val="0"/>
        </w:rPr>
      </w:lvl>
    </w:lvlOverride>
  </w:num>
  <w:num w:numId="5">
    <w:abstractNumId w:val="0"/>
    <w:lvlOverride w:ilvl="0">
      <w:lvl w:ilvl="0">
        <w:start w:val="1"/>
        <w:numFmt w:val="bullet"/>
        <w:lvlText w:val="Section 2: "/>
        <w:legacy w:legacy="1" w:legacySpace="0" w:legacyIndent="0"/>
        <w:lvlJc w:val="center"/>
        <w:pPr>
          <w:ind w:left="0" w:firstLine="0"/>
        </w:pPr>
        <w:rPr>
          <w:rFonts w:ascii="Helvetica" w:hAnsi="Helvetica" w:cs="Helvetica" w:hint="default"/>
          <w:b/>
          <w:i w:val="0"/>
          <w:strike w:val="0"/>
          <w:color w:val="000000"/>
          <w:sz w:val="36"/>
          <w:u w:val="none"/>
        </w:rPr>
      </w:lvl>
    </w:lvlOverride>
  </w:num>
  <w:num w:numId="6">
    <w:abstractNumId w:val="0"/>
    <w:lvlOverride w:ilvl="0">
      <w:lvl w:ilvl="0">
        <w:start w:val="1"/>
        <w:numFmt w:val="bullet"/>
        <w:lvlText w:val="Figure 2:  "/>
        <w:legacy w:legacy="1" w:legacySpace="0" w:legacyIndent="0"/>
        <w:lvlJc w:val="left"/>
        <w:pPr>
          <w:ind w:left="0" w:firstLine="0"/>
        </w:pPr>
        <w:rPr>
          <w:rFonts w:ascii="Times New Roman" w:hAnsi="Times New Roman" w:cs="Times New Roman" w:hint="default"/>
          <w:b/>
          <w:i w:val="0"/>
        </w:rPr>
      </w:lvl>
    </w:lvlOverride>
  </w:num>
  <w:num w:numId="7">
    <w:abstractNumId w:val="0"/>
    <w:lvlOverride w:ilvl="0">
      <w:lvl w:ilvl="0">
        <w:start w:val="1"/>
        <w:numFmt w:val="bullet"/>
        <w:lvlText w:val="Section 3: "/>
        <w:legacy w:legacy="1" w:legacySpace="0" w:legacyIndent="0"/>
        <w:lvlJc w:val="center"/>
        <w:pPr>
          <w:ind w:left="0" w:firstLine="0"/>
        </w:pPr>
        <w:rPr>
          <w:rFonts w:ascii="Helvetica" w:hAnsi="Helvetica" w:cs="Helvetica" w:hint="default"/>
          <w:b/>
          <w:i w:val="0"/>
          <w:strike w:val="0"/>
          <w:color w:val="000000"/>
          <w:sz w:val="36"/>
          <w:u w:val="none"/>
        </w:rPr>
      </w:lvl>
    </w:lvlOverride>
  </w:num>
  <w:num w:numId="8">
    <w:abstractNumId w:val="0"/>
    <w:lvlOverride w:ilvl="0">
      <w:lvl w:ilvl="0">
        <w:start w:val="1"/>
        <w:numFmt w:val="bullet"/>
        <w:lvlText w:val="Table 1:  "/>
        <w:legacy w:legacy="1" w:legacySpace="0" w:legacyIndent="0"/>
        <w:lvlJc w:val="left"/>
        <w:pPr>
          <w:ind w:left="0" w:firstLine="0"/>
        </w:pPr>
        <w:rPr>
          <w:rFonts w:ascii="Times New Roman" w:hAnsi="Times New Roman" w:cs="Times New Roman" w:hint="default"/>
          <w:b/>
          <w:i w:val="0"/>
        </w:rPr>
      </w:lvl>
    </w:lvlOverride>
  </w:num>
  <w:num w:numId="9">
    <w:abstractNumId w:val="0"/>
    <w:lvlOverride w:ilvl="0">
      <w:lvl w:ilvl="0">
        <w:start w:val="1"/>
        <w:numFmt w:val="bullet"/>
        <w:lvlText w:val="Note: "/>
        <w:legacy w:legacy="1" w:legacySpace="0" w:legacyIndent="0"/>
        <w:lvlJc w:val="left"/>
        <w:pPr>
          <w:ind w:left="0" w:firstLine="0"/>
        </w:pPr>
        <w:rPr>
          <w:rFonts w:ascii="Times New Roman" w:hAnsi="Times New Roman" w:cs="Times New Roman" w:hint="default"/>
          <w:b/>
          <w:i w:val="0"/>
        </w:rPr>
      </w:lvl>
    </w:lvlOverride>
  </w:num>
  <w:num w:numId="10">
    <w:abstractNumId w:val="0"/>
    <w:lvlOverride w:ilvl="0">
      <w:lvl w:ilvl="0">
        <w:start w:val="1"/>
        <w:numFmt w:val="bullet"/>
        <w:lvlText w:val="Section 4: "/>
        <w:legacy w:legacy="1" w:legacySpace="0" w:legacyIndent="0"/>
        <w:lvlJc w:val="center"/>
        <w:pPr>
          <w:ind w:left="0" w:firstLine="0"/>
        </w:pPr>
        <w:rPr>
          <w:rFonts w:ascii="Helvetica" w:hAnsi="Helvetica" w:cs="Helvetica" w:hint="default"/>
          <w:b/>
          <w:i w:val="0"/>
          <w:strike w:val="0"/>
          <w:color w:val="000000"/>
          <w:sz w:val="36"/>
          <w:u w:val="none"/>
        </w:rPr>
      </w:lvl>
    </w:lvlOverride>
  </w:num>
  <w:num w:numId="11">
    <w:abstractNumId w:val="0"/>
    <w:lvlOverride w:ilvl="0">
      <w:lvl w:ilvl="0">
        <w:start w:val="1"/>
        <w:numFmt w:val="bullet"/>
        <w:lvlText w:val="Figure 3:  "/>
        <w:legacy w:legacy="1" w:legacySpace="0" w:legacyIndent="0"/>
        <w:lvlJc w:val="left"/>
        <w:pPr>
          <w:ind w:left="0" w:firstLine="0"/>
        </w:pPr>
        <w:rPr>
          <w:rFonts w:ascii="Times New Roman" w:hAnsi="Times New Roman" w:cs="Times New Roman" w:hint="default"/>
          <w:b/>
          <w:i w:val="0"/>
        </w:rPr>
      </w:lvl>
    </w:lvlOverride>
  </w:num>
  <w:num w:numId="12">
    <w:abstractNumId w:val="0"/>
    <w:lvlOverride w:ilvl="0">
      <w:lvl w:ilvl="0">
        <w:start w:val="1"/>
        <w:numFmt w:val="bullet"/>
        <w:lvlText w:val="Figure 4:  "/>
        <w:legacy w:legacy="1" w:legacySpace="0" w:legacyIndent="0"/>
        <w:lvlJc w:val="left"/>
        <w:pPr>
          <w:ind w:left="0" w:firstLine="0"/>
        </w:pPr>
        <w:rPr>
          <w:rFonts w:ascii="Times New Roman" w:hAnsi="Times New Roman" w:cs="Times New Roman" w:hint="default"/>
          <w:b/>
          <w:i w:val="0"/>
        </w:rPr>
      </w:lvl>
    </w:lvlOverride>
  </w:num>
  <w:num w:numId="13">
    <w:abstractNumId w:val="0"/>
    <w:lvlOverride w:ilvl="0">
      <w:lvl w:ilvl="0">
        <w:start w:val="1"/>
        <w:numFmt w:val="bullet"/>
        <w:lvlText w:val="Figure 5:  "/>
        <w:legacy w:legacy="1" w:legacySpace="0" w:legacyIndent="0"/>
        <w:lvlJc w:val="left"/>
        <w:pPr>
          <w:ind w:left="0" w:firstLine="0"/>
        </w:pPr>
        <w:rPr>
          <w:rFonts w:ascii="Times New Roman" w:hAnsi="Times New Roman" w:cs="Times New Roman" w:hint="default"/>
          <w:b/>
          <w:i w:val="0"/>
        </w:rPr>
      </w:lvl>
    </w:lvlOverride>
  </w:num>
  <w:num w:numId="14">
    <w:abstractNumId w:val="0"/>
    <w:lvlOverride w:ilvl="0">
      <w:lvl w:ilvl="0">
        <w:start w:val="1"/>
        <w:numFmt w:val="bullet"/>
        <w:lvlText w:val="Figure 6:  "/>
        <w:legacy w:legacy="1" w:legacySpace="0" w:legacyIndent="0"/>
        <w:lvlJc w:val="left"/>
        <w:pPr>
          <w:ind w:left="0" w:firstLine="0"/>
        </w:pPr>
        <w:rPr>
          <w:rFonts w:ascii="Times New Roman" w:hAnsi="Times New Roman" w:cs="Times New Roman" w:hint="default"/>
          <w:b/>
          <w:i w:val="0"/>
        </w:rPr>
      </w:lvl>
    </w:lvlOverride>
  </w:num>
  <w:num w:numId="15">
    <w:abstractNumId w:val="0"/>
    <w:lvlOverride w:ilvl="0">
      <w:lvl w:ilvl="0">
        <w:start w:val="1"/>
        <w:numFmt w:val="bullet"/>
        <w:lvlText w:val="Table 2:  "/>
        <w:legacy w:legacy="1" w:legacySpace="0" w:legacyIndent="0"/>
        <w:lvlJc w:val="left"/>
        <w:pPr>
          <w:ind w:left="0" w:firstLine="0"/>
        </w:pPr>
        <w:rPr>
          <w:rFonts w:ascii="Times New Roman" w:hAnsi="Times New Roman" w:cs="Times New Roman" w:hint="default"/>
          <w:b/>
          <w:i w:val="0"/>
        </w:rPr>
      </w:lvl>
    </w:lvlOverride>
  </w:num>
  <w:num w:numId="16">
    <w:abstractNumId w:val="0"/>
    <w:lvlOverride w:ilvl="0">
      <w:lvl w:ilvl="0">
        <w:start w:val="1"/>
        <w:numFmt w:val="bullet"/>
        <w:lvlText w:val="Figure 7:  "/>
        <w:legacy w:legacy="1" w:legacySpace="0" w:legacyIndent="0"/>
        <w:lvlJc w:val="left"/>
        <w:pPr>
          <w:ind w:left="0" w:firstLine="0"/>
        </w:pPr>
        <w:rPr>
          <w:rFonts w:ascii="Times New Roman" w:hAnsi="Times New Roman" w:cs="Times New Roman" w:hint="default"/>
          <w:b/>
          <w:i w:val="0"/>
        </w:rPr>
      </w:lvl>
    </w:lvlOverride>
  </w:num>
  <w:num w:numId="17">
    <w:abstractNumId w:val="0"/>
    <w:lvlOverride w:ilvl="0">
      <w:lvl w:ilvl="0">
        <w:start w:val="1"/>
        <w:numFmt w:val="bullet"/>
        <w:lvlText w:val="Section 5: "/>
        <w:legacy w:legacy="1" w:legacySpace="0" w:legacyIndent="0"/>
        <w:lvlJc w:val="center"/>
        <w:pPr>
          <w:ind w:left="0" w:firstLine="0"/>
        </w:pPr>
        <w:rPr>
          <w:rFonts w:ascii="Helvetica" w:hAnsi="Helvetica" w:cs="Helvetica" w:hint="default"/>
          <w:b/>
          <w:i w:val="0"/>
          <w:strike w:val="0"/>
          <w:color w:val="000000"/>
          <w:sz w:val="36"/>
          <w:u w:val="none"/>
        </w:rPr>
      </w:lvl>
    </w:lvlOverride>
  </w:num>
  <w:num w:numId="18">
    <w:abstractNumId w:val="0"/>
    <w:lvlOverride w:ilvl="0">
      <w:lvl w:ilvl="0">
        <w:start w:val="1"/>
        <w:numFmt w:val="bullet"/>
        <w:lvlText w:val="Terminology Note: "/>
        <w:legacy w:legacy="1" w:legacySpace="0" w:legacyIndent="0"/>
        <w:lvlJc w:val="left"/>
        <w:pPr>
          <w:ind w:left="0" w:firstLine="0"/>
        </w:pPr>
        <w:rPr>
          <w:rFonts w:ascii="Times New Roman" w:hAnsi="Times New Roman" w:cs="Times New Roman" w:hint="default"/>
          <w:b/>
          <w:i w:val="0"/>
        </w:rPr>
      </w:lvl>
    </w:lvlOverride>
  </w:num>
  <w:num w:numId="19">
    <w:abstractNumId w:val="0"/>
    <w:lvlOverride w:ilvl="0">
      <w:lvl w:ilvl="0">
        <w:start w:val="1"/>
        <w:numFmt w:val="bullet"/>
        <w:lvlText w:val="Section 6: "/>
        <w:legacy w:legacy="1" w:legacySpace="0" w:legacyIndent="0"/>
        <w:lvlJc w:val="center"/>
        <w:pPr>
          <w:ind w:left="0" w:firstLine="0"/>
        </w:pPr>
        <w:rPr>
          <w:rFonts w:ascii="Helvetica" w:hAnsi="Helvetica" w:cs="Helvetica" w:hint="default"/>
          <w:b/>
          <w:i w:val="0"/>
          <w:strike w:val="0"/>
          <w:color w:val="000000"/>
          <w:sz w:val="36"/>
          <w:u w:val="none"/>
        </w:rPr>
      </w:lvl>
    </w:lvlOverride>
  </w:num>
  <w:num w:numId="20">
    <w:abstractNumId w:val="0"/>
    <w:lvlOverride w:ilvl="0">
      <w:lvl w:ilvl="0">
        <w:start w:val="1"/>
        <w:numFmt w:val="bullet"/>
        <w:lvlText w:val="Section 7: "/>
        <w:legacy w:legacy="1" w:legacySpace="0" w:legacyIndent="0"/>
        <w:lvlJc w:val="center"/>
        <w:pPr>
          <w:ind w:left="0" w:firstLine="0"/>
        </w:pPr>
        <w:rPr>
          <w:rFonts w:ascii="Helvetica" w:hAnsi="Helvetica" w:cs="Helvetica" w:hint="default"/>
          <w:b/>
          <w:i w:val="0"/>
          <w:strike w:val="0"/>
          <w:color w:val="000000"/>
          <w:sz w:val="36"/>
          <w:u w:val="none"/>
        </w:rPr>
      </w:lvl>
    </w:lvlOverride>
  </w:num>
  <w:num w:numId="21">
    <w:abstractNumId w:val="0"/>
    <w:lvlOverride w:ilvl="0">
      <w:lvl w:ilvl="0">
        <w:start w:val="1"/>
        <w:numFmt w:val="bullet"/>
        <w:lvlText w:val="1.  "/>
        <w:legacy w:legacy="1" w:legacySpace="0" w:legacyIndent="0"/>
        <w:lvlJc w:val="left"/>
        <w:pPr>
          <w:ind w:left="720" w:firstLine="0"/>
        </w:pPr>
        <w:rPr>
          <w:rFonts w:ascii="Helvetica" w:hAnsi="Helvetica" w:cs="Helvetica" w:hint="default"/>
          <w:b/>
          <w:i w:val="0"/>
          <w:strike w:val="0"/>
          <w:color w:val="000000"/>
          <w:sz w:val="18"/>
          <w:u w:val="none"/>
        </w:rPr>
      </w:lvl>
    </w:lvlOverride>
  </w:num>
  <w:num w:numId="22">
    <w:abstractNumId w:val="0"/>
    <w:lvlOverride w:ilvl="0">
      <w:lvl w:ilvl="0">
        <w:start w:val="1"/>
        <w:numFmt w:val="bullet"/>
        <w:lvlText w:val="a. "/>
        <w:legacy w:legacy="1" w:legacySpace="0" w:legacyIndent="0"/>
        <w:lvlJc w:val="left"/>
        <w:pPr>
          <w:ind w:left="0" w:firstLine="0"/>
        </w:pPr>
        <w:rPr>
          <w:rFonts w:ascii="Helvetica" w:hAnsi="Helvetica" w:cs="Helvetica" w:hint="default"/>
          <w:b w:val="0"/>
          <w:i w:val="0"/>
          <w:strike w:val="0"/>
          <w:color w:val="000000"/>
          <w:sz w:val="18"/>
          <w:u w:val="none"/>
        </w:rPr>
      </w:lvl>
    </w:lvlOverride>
  </w:num>
  <w:num w:numId="23">
    <w:abstractNumId w:val="0"/>
    <w:lvlOverride w:ilvl="0">
      <w:lvl w:ilvl="0">
        <w:start w:val="1"/>
        <w:numFmt w:val="bullet"/>
        <w:lvlText w:val="b. "/>
        <w:legacy w:legacy="1" w:legacySpace="0" w:legacyIndent="0"/>
        <w:lvlJc w:val="left"/>
        <w:pPr>
          <w:ind w:left="0" w:firstLine="0"/>
        </w:pPr>
        <w:rPr>
          <w:rFonts w:ascii="Helvetica" w:hAnsi="Helvetica" w:cs="Helvetica" w:hint="default"/>
          <w:b w:val="0"/>
          <w:i w:val="0"/>
          <w:strike w:val="0"/>
          <w:color w:val="000000"/>
          <w:sz w:val="18"/>
          <w:u w:val="none"/>
        </w:rPr>
      </w:lvl>
    </w:lvlOverride>
  </w:num>
  <w:num w:numId="24">
    <w:abstractNumId w:val="0"/>
    <w:lvlOverride w:ilvl="0">
      <w:lvl w:ilvl="0">
        <w:start w:val="1"/>
        <w:numFmt w:val="bullet"/>
        <w:lvlText w:val="c. "/>
        <w:legacy w:legacy="1" w:legacySpace="0" w:legacyIndent="0"/>
        <w:lvlJc w:val="left"/>
        <w:pPr>
          <w:ind w:left="0" w:firstLine="0"/>
        </w:pPr>
        <w:rPr>
          <w:rFonts w:ascii="Helvetica" w:hAnsi="Helvetica" w:cs="Helvetica" w:hint="default"/>
          <w:b w:val="0"/>
          <w:i w:val="0"/>
          <w:strike w:val="0"/>
          <w:color w:val="000000"/>
          <w:sz w:val="18"/>
          <w:u w:val="none"/>
        </w:rPr>
      </w:lvl>
    </w:lvlOverride>
  </w:num>
  <w:num w:numId="25">
    <w:abstractNumId w:val="0"/>
    <w:lvlOverride w:ilvl="0">
      <w:lvl w:ilvl="0">
        <w:start w:val="1"/>
        <w:numFmt w:val="bullet"/>
        <w:lvlText w:val="2.  "/>
        <w:legacy w:legacy="1" w:legacySpace="0" w:legacyIndent="0"/>
        <w:lvlJc w:val="left"/>
        <w:pPr>
          <w:ind w:left="720" w:firstLine="0"/>
        </w:pPr>
        <w:rPr>
          <w:rFonts w:ascii="Helvetica" w:hAnsi="Helvetica" w:cs="Helvetica" w:hint="default"/>
          <w:b/>
          <w:i w:val="0"/>
          <w:strike w:val="0"/>
          <w:color w:val="000000"/>
          <w:sz w:val="18"/>
          <w:u w:val="none"/>
        </w:rPr>
      </w:lvl>
    </w:lvlOverride>
  </w:num>
  <w:num w:numId="26">
    <w:abstractNumId w:val="0"/>
    <w:lvlOverride w:ilvl="0">
      <w:lvl w:ilvl="0">
        <w:start w:val="1"/>
        <w:numFmt w:val="bullet"/>
        <w:lvlText w:val="3.  "/>
        <w:legacy w:legacy="1" w:legacySpace="0" w:legacyIndent="0"/>
        <w:lvlJc w:val="left"/>
        <w:pPr>
          <w:ind w:left="720" w:firstLine="0"/>
        </w:pPr>
        <w:rPr>
          <w:rFonts w:ascii="Helvetica" w:hAnsi="Helvetica" w:cs="Helvetica" w:hint="default"/>
          <w:b/>
          <w:i w:val="0"/>
          <w:strike w:val="0"/>
          <w:color w:val="000000"/>
          <w:sz w:val="18"/>
          <w:u w:val="none"/>
        </w:rPr>
      </w:lvl>
    </w:lvlOverride>
  </w:num>
  <w:num w:numId="27">
    <w:abstractNumId w:val="0"/>
    <w:lvlOverride w:ilvl="0">
      <w:lvl w:ilvl="0">
        <w:start w:val="1"/>
        <w:numFmt w:val="bullet"/>
        <w:lvlText w:val="4.  "/>
        <w:legacy w:legacy="1" w:legacySpace="0" w:legacyIndent="0"/>
        <w:lvlJc w:val="left"/>
        <w:pPr>
          <w:ind w:left="720" w:firstLine="0"/>
        </w:pPr>
        <w:rPr>
          <w:rFonts w:ascii="Helvetica" w:hAnsi="Helvetica" w:cs="Helvetica" w:hint="default"/>
          <w:b/>
          <w:i w:val="0"/>
          <w:strike w:val="0"/>
          <w:color w:val="000000"/>
          <w:sz w:val="18"/>
          <w:u w:val="none"/>
        </w:rPr>
      </w:lvl>
    </w:lvlOverride>
  </w:num>
  <w:num w:numId="28">
    <w:abstractNumId w:val="0"/>
    <w:lvlOverride w:ilvl="0">
      <w:lvl w:ilvl="0">
        <w:start w:val="1"/>
        <w:numFmt w:val="bullet"/>
        <w:lvlText w:val="5.  "/>
        <w:legacy w:legacy="1" w:legacySpace="0" w:legacyIndent="0"/>
        <w:lvlJc w:val="left"/>
        <w:pPr>
          <w:ind w:left="720" w:firstLine="0"/>
        </w:pPr>
        <w:rPr>
          <w:rFonts w:ascii="Helvetica" w:hAnsi="Helvetica" w:cs="Helvetica" w:hint="default"/>
          <w:b/>
          <w:i w:val="0"/>
          <w:strike w:val="0"/>
          <w:color w:val="000000"/>
          <w:sz w:val="18"/>
          <w:u w:val="none"/>
        </w:rPr>
      </w:lvl>
    </w:lvlOverride>
  </w:num>
  <w:num w:numId="29">
    <w:abstractNumId w:val="0"/>
    <w:lvlOverride w:ilvl="0">
      <w:lvl w:ilvl="0">
        <w:start w:val="1"/>
        <w:numFmt w:val="bullet"/>
        <w:lvlText w:val="Table 3:  "/>
        <w:legacy w:legacy="1" w:legacySpace="0" w:legacyIndent="0"/>
        <w:lvlJc w:val="left"/>
        <w:pPr>
          <w:ind w:left="0" w:firstLine="0"/>
        </w:pPr>
        <w:rPr>
          <w:rFonts w:ascii="Times New Roman" w:hAnsi="Times New Roman" w:cs="Times New Roman" w:hint="default"/>
          <w:b/>
          <w:i w:val="0"/>
        </w:rPr>
      </w:lvl>
    </w:lvlOverride>
  </w:num>
  <w:num w:numId="30">
    <w:abstractNumId w:val="0"/>
    <w:lvlOverride w:ilvl="0">
      <w:lvl w:ilvl="0">
        <w:start w:val="1"/>
        <w:numFmt w:val="bullet"/>
        <w:lvlText w:val="Table 4:  "/>
        <w:legacy w:legacy="1" w:legacySpace="0" w:legacyIndent="0"/>
        <w:lvlJc w:val="left"/>
        <w:pPr>
          <w:ind w:left="0" w:firstLine="0"/>
        </w:pPr>
        <w:rPr>
          <w:rFonts w:ascii="Times New Roman" w:hAnsi="Times New Roman" w:cs="Times New Roman" w:hint="default"/>
          <w:b/>
          <w:i w:val="0"/>
        </w:rPr>
      </w:lvl>
    </w:lvlOverride>
  </w:num>
  <w:num w:numId="31">
    <w:abstractNumId w:val="0"/>
    <w:lvlOverride w:ilvl="0">
      <w:lvl w:ilvl="0">
        <w:start w:val="1"/>
        <w:numFmt w:val="bullet"/>
        <w:lvlText w:val="Table 5:  "/>
        <w:legacy w:legacy="1" w:legacySpace="0" w:legacyIndent="0"/>
        <w:lvlJc w:val="left"/>
        <w:pPr>
          <w:ind w:left="0" w:firstLine="0"/>
        </w:pPr>
        <w:rPr>
          <w:rFonts w:ascii="Times New Roman" w:hAnsi="Times New Roman" w:cs="Times New Roman" w:hint="default"/>
          <w:b/>
          <w:i w:val="0"/>
        </w:rPr>
      </w:lvl>
    </w:lvlOverride>
  </w:num>
  <w:num w:numId="32">
    <w:abstractNumId w:val="0"/>
    <w:lvlOverride w:ilvl="0">
      <w:lvl w:ilvl="0">
        <w:start w:val="1"/>
        <w:numFmt w:val="bullet"/>
        <w:lvlText w:val="Table 6:  "/>
        <w:legacy w:legacy="1" w:legacySpace="0" w:legacyIndent="0"/>
        <w:lvlJc w:val="left"/>
        <w:pPr>
          <w:ind w:left="0" w:firstLine="0"/>
        </w:pPr>
        <w:rPr>
          <w:rFonts w:ascii="Times New Roman" w:hAnsi="Times New Roman" w:cs="Times New Roman" w:hint="default"/>
          <w:b/>
          <w:i w:val="0"/>
        </w:rPr>
      </w:lvl>
    </w:lvlOverride>
  </w:num>
  <w:num w:numId="33">
    <w:abstractNumId w:val="0"/>
    <w:lvlOverride w:ilvl="0">
      <w:lvl w:ilvl="0">
        <w:start w:val="1"/>
        <w:numFmt w:val="bullet"/>
        <w:lvlText w:val="Table 7:  "/>
        <w:legacy w:legacy="1" w:legacySpace="0" w:legacyIndent="0"/>
        <w:lvlJc w:val="left"/>
        <w:pPr>
          <w:ind w:left="0" w:firstLine="0"/>
        </w:pPr>
        <w:rPr>
          <w:rFonts w:ascii="Times New Roman" w:hAnsi="Times New Roman" w:cs="Times New Roman" w:hint="default"/>
          <w:b/>
          <w:i w:val="0"/>
        </w:rPr>
      </w:lvl>
    </w:lvlOverride>
  </w:num>
  <w:num w:numId="34">
    <w:abstractNumId w:val="0"/>
    <w:lvlOverride w:ilvl="0">
      <w:lvl w:ilvl="0">
        <w:start w:val="1"/>
        <w:numFmt w:val="bullet"/>
        <w:lvlText w:val="Section 8: "/>
        <w:legacy w:legacy="1" w:legacySpace="0" w:legacyIndent="0"/>
        <w:lvlJc w:val="center"/>
        <w:pPr>
          <w:ind w:left="0" w:firstLine="0"/>
        </w:pPr>
        <w:rPr>
          <w:rFonts w:ascii="Helvetica" w:hAnsi="Helvetica" w:cs="Helvetica" w:hint="default"/>
          <w:b/>
          <w:i w:val="0"/>
          <w:strike w:val="0"/>
          <w:color w:val="000000"/>
          <w:sz w:val="36"/>
          <w:u w:val="none"/>
        </w:rPr>
      </w:lvl>
    </w:lvlOverride>
  </w:num>
  <w:num w:numId="35">
    <w:abstractNumId w:val="0"/>
    <w:lvlOverride w:ilvl="0">
      <w:lvl w:ilvl="0">
        <w:start w:val="1"/>
        <w:numFmt w:val="bullet"/>
        <w:lvlText w:val="Table 8:  "/>
        <w:legacy w:legacy="1" w:legacySpace="0" w:legacyIndent="0"/>
        <w:lvlJc w:val="left"/>
        <w:pPr>
          <w:ind w:left="0" w:firstLine="0"/>
        </w:pPr>
        <w:rPr>
          <w:rFonts w:ascii="Times New Roman" w:hAnsi="Times New Roman" w:cs="Times New Roman" w:hint="default"/>
          <w:b/>
          <w:i w:val="0"/>
        </w:rPr>
      </w:lvl>
    </w:lvlOverride>
  </w:num>
  <w:num w:numId="36">
    <w:abstractNumId w:val="0"/>
    <w:lvlOverride w:ilvl="0">
      <w:lvl w:ilvl="0">
        <w:start w:val="1"/>
        <w:numFmt w:val="bullet"/>
        <w:lvlText w:val="Table 9:  "/>
        <w:legacy w:legacy="1" w:legacySpace="0" w:legacyIndent="0"/>
        <w:lvlJc w:val="left"/>
        <w:pPr>
          <w:ind w:left="0" w:firstLine="0"/>
        </w:pPr>
        <w:rPr>
          <w:rFonts w:ascii="Times New Roman" w:hAnsi="Times New Roman" w:cs="Times New Roman" w:hint="default"/>
          <w:b/>
          <w:i w:val="0"/>
        </w:rPr>
      </w:lvl>
    </w:lvlOverride>
  </w:num>
  <w:num w:numId="37">
    <w:abstractNumId w:val="0"/>
    <w:lvlOverride w:ilvl="0">
      <w:lvl w:ilvl="0">
        <w:start w:val="1"/>
        <w:numFmt w:val="bullet"/>
        <w:lvlText w:val="Table 10:  "/>
        <w:legacy w:legacy="1" w:legacySpace="0" w:legacyIndent="0"/>
        <w:lvlJc w:val="left"/>
        <w:pPr>
          <w:ind w:left="0" w:firstLine="0"/>
        </w:pPr>
        <w:rPr>
          <w:rFonts w:ascii="Times New Roman" w:hAnsi="Times New Roman" w:cs="Times New Roman" w:hint="default"/>
          <w:b/>
          <w:i w:val="0"/>
        </w:rPr>
      </w:lvl>
    </w:lvlOverride>
  </w:num>
  <w:num w:numId="38">
    <w:abstractNumId w:val="0"/>
    <w:lvlOverride w:ilvl="0">
      <w:lvl w:ilvl="0">
        <w:start w:val="1"/>
        <w:numFmt w:val="bullet"/>
        <w:lvlText w:val="Section 9: "/>
        <w:legacy w:legacy="1" w:legacySpace="0" w:legacyIndent="0"/>
        <w:lvlJc w:val="center"/>
        <w:pPr>
          <w:ind w:left="0" w:firstLine="0"/>
        </w:pPr>
        <w:rPr>
          <w:rFonts w:ascii="Helvetica" w:hAnsi="Helvetica" w:cs="Helvetica" w:hint="default"/>
          <w:b/>
          <w:i w:val="0"/>
          <w:strike w:val="0"/>
          <w:color w:val="000000"/>
          <w:sz w:val="36"/>
          <w:u w:val="none"/>
        </w:rPr>
      </w:lvl>
    </w:lvlOverride>
  </w:num>
  <w:num w:numId="39">
    <w:abstractNumId w:val="0"/>
    <w:lvlOverride w:ilvl="0">
      <w:lvl w:ilvl="0">
        <w:start w:val="1"/>
        <w:numFmt w:val="bullet"/>
        <w:lvlText w:val="Section 10: "/>
        <w:legacy w:legacy="1" w:legacySpace="0" w:legacyIndent="0"/>
        <w:lvlJc w:val="center"/>
        <w:pPr>
          <w:ind w:left="0" w:firstLine="0"/>
        </w:pPr>
        <w:rPr>
          <w:rFonts w:ascii="Helvetica" w:hAnsi="Helvetica" w:cs="Helvetica" w:hint="default"/>
          <w:b/>
          <w:i w:val="0"/>
          <w:strike w:val="0"/>
          <w:color w:val="000000"/>
          <w:sz w:val="36"/>
          <w:u w:val="none"/>
        </w:rPr>
      </w:lvl>
    </w:lvlOverride>
  </w:num>
  <w:num w:numId="40">
    <w:abstractNumId w:val="0"/>
    <w:lvlOverride w:ilvl="0">
      <w:lvl w:ilvl="0">
        <w:start w:val="1"/>
        <w:numFmt w:val="bullet"/>
        <w:lvlText w:val="Table 11:  "/>
        <w:legacy w:legacy="1" w:legacySpace="0" w:legacyIndent="0"/>
        <w:lvlJc w:val="left"/>
        <w:pPr>
          <w:ind w:left="0" w:firstLine="0"/>
        </w:pPr>
        <w:rPr>
          <w:rFonts w:ascii="Times New Roman" w:hAnsi="Times New Roman" w:cs="Times New Roman" w:hint="default"/>
          <w:b/>
          <w:i w:val="0"/>
        </w:rPr>
      </w:lvl>
    </w:lvlOverride>
  </w:num>
  <w:num w:numId="41">
    <w:abstractNumId w:val="0"/>
    <w:lvlOverride w:ilvl="0">
      <w:lvl w:ilvl="0">
        <w:start w:val="1"/>
        <w:numFmt w:val="bullet"/>
        <w:lvlText w:val="Table 12:  "/>
        <w:legacy w:legacy="1" w:legacySpace="0" w:legacyIndent="0"/>
        <w:lvlJc w:val="left"/>
        <w:pPr>
          <w:ind w:left="0" w:firstLine="0"/>
        </w:pPr>
        <w:rPr>
          <w:rFonts w:ascii="Times New Roman" w:hAnsi="Times New Roman" w:cs="Times New Roman" w:hint="default"/>
          <w:b/>
          <w:i w:val="0"/>
        </w:rPr>
      </w:lvl>
    </w:lvlOverride>
  </w:num>
  <w:num w:numId="42">
    <w:abstractNumId w:val="0"/>
    <w:lvlOverride w:ilvl="0">
      <w:lvl w:ilvl="0">
        <w:start w:val="1"/>
        <w:numFmt w:val="bullet"/>
        <w:lvlText w:val="Table 13:  "/>
        <w:legacy w:legacy="1" w:legacySpace="0" w:legacyIndent="0"/>
        <w:lvlJc w:val="left"/>
        <w:pPr>
          <w:ind w:left="0" w:firstLine="0"/>
        </w:pPr>
        <w:rPr>
          <w:rFonts w:ascii="Times New Roman" w:hAnsi="Times New Roman" w:cs="Times New Roman" w:hint="default"/>
          <w:b/>
          <w:i w:val="0"/>
        </w:rPr>
      </w:lvl>
    </w:lvlOverride>
  </w:num>
  <w:num w:numId="43">
    <w:abstractNumId w:val="0"/>
    <w:lvlOverride w:ilvl="0">
      <w:lvl w:ilvl="0">
        <w:start w:val="1"/>
        <w:numFmt w:val="bullet"/>
        <w:lvlText w:val="Section 11: "/>
        <w:legacy w:legacy="1" w:legacySpace="0" w:legacyIndent="0"/>
        <w:lvlJc w:val="center"/>
        <w:pPr>
          <w:ind w:left="0" w:firstLine="0"/>
        </w:pPr>
        <w:rPr>
          <w:rFonts w:ascii="Helvetica" w:hAnsi="Helvetica" w:cs="Helvetica" w:hint="default"/>
          <w:b/>
          <w:i w:val="0"/>
          <w:strike w:val="0"/>
          <w:color w:val="000000"/>
          <w:sz w:val="36"/>
          <w:u w:val="none"/>
        </w:rPr>
      </w:lvl>
    </w:lvlOverride>
  </w:num>
  <w:num w:numId="44">
    <w:abstractNumId w:val="0"/>
    <w:lvlOverride w:ilvl="0">
      <w:lvl w:ilvl="0">
        <w:start w:val="1"/>
        <w:numFmt w:val="bullet"/>
        <w:lvlText w:val="Table 14:  "/>
        <w:legacy w:legacy="1" w:legacySpace="0" w:legacyIndent="0"/>
        <w:lvlJc w:val="left"/>
        <w:pPr>
          <w:ind w:left="0" w:firstLine="0"/>
        </w:pPr>
        <w:rPr>
          <w:rFonts w:ascii="Times New Roman" w:hAnsi="Times New Roman" w:cs="Times New Roman" w:hint="default"/>
          <w:b/>
          <w:i w:val="0"/>
        </w:rPr>
      </w:lvl>
    </w:lvlOverride>
  </w:num>
  <w:num w:numId="45">
    <w:abstractNumId w:val="0"/>
    <w:lvlOverride w:ilvl="0">
      <w:lvl w:ilvl="0">
        <w:start w:val="1"/>
        <w:numFmt w:val="bullet"/>
        <w:lvlText w:val="Section 12: "/>
        <w:legacy w:legacy="1" w:legacySpace="0" w:legacyIndent="0"/>
        <w:lvlJc w:val="center"/>
        <w:pPr>
          <w:ind w:left="0" w:firstLine="0"/>
        </w:pPr>
        <w:rPr>
          <w:rFonts w:ascii="Helvetica" w:hAnsi="Helvetica" w:cs="Helvetica" w:hint="default"/>
          <w:b/>
          <w:i w:val="0"/>
          <w:strike w:val="0"/>
          <w:color w:val="000000"/>
          <w:sz w:val="36"/>
          <w:u w:val="none"/>
        </w:rPr>
      </w:lvl>
    </w:lvlOverride>
  </w:num>
  <w:num w:numId="46">
    <w:abstractNumId w:val="0"/>
    <w:lvlOverride w:ilvl="0">
      <w:lvl w:ilvl="0">
        <w:start w:val="1"/>
        <w:numFmt w:val="bullet"/>
        <w:lvlText w:val="Table 15:  "/>
        <w:legacy w:legacy="1" w:legacySpace="0" w:legacyIndent="0"/>
        <w:lvlJc w:val="left"/>
        <w:pPr>
          <w:ind w:left="0" w:firstLine="0"/>
        </w:pPr>
        <w:rPr>
          <w:rFonts w:ascii="Times New Roman" w:hAnsi="Times New Roman" w:cs="Times New Roman" w:hint="default"/>
          <w:b/>
          <w:i w:val="0"/>
        </w:rPr>
      </w:lvl>
    </w:lvlOverride>
  </w:num>
  <w:num w:numId="47">
    <w:abstractNumId w:val="0"/>
    <w:lvlOverride w:ilvl="0">
      <w:lvl w:ilvl="0">
        <w:start w:val="1"/>
        <w:numFmt w:val="bullet"/>
        <w:lvlText w:val="Table 16:  "/>
        <w:legacy w:legacy="1" w:legacySpace="0" w:legacyIndent="0"/>
        <w:lvlJc w:val="left"/>
        <w:pPr>
          <w:ind w:left="0" w:firstLine="0"/>
        </w:pPr>
        <w:rPr>
          <w:rFonts w:ascii="Times New Roman" w:hAnsi="Times New Roman" w:cs="Times New Roman" w:hint="default"/>
          <w:b/>
          <w:i w:val="0"/>
        </w:rPr>
      </w:lvl>
    </w:lvlOverride>
  </w:num>
  <w:num w:numId="48">
    <w:abstractNumId w:val="0"/>
    <w:lvlOverride w:ilvl="0">
      <w:lvl w:ilvl="0">
        <w:start w:val="1"/>
        <w:numFmt w:val="bullet"/>
        <w:lvlText w:val="Table 17:  "/>
        <w:legacy w:legacy="1" w:legacySpace="0" w:legacyIndent="0"/>
        <w:lvlJc w:val="left"/>
        <w:pPr>
          <w:ind w:left="0" w:firstLine="0"/>
        </w:pPr>
        <w:rPr>
          <w:rFonts w:ascii="Times New Roman" w:hAnsi="Times New Roman" w:cs="Times New Roman" w:hint="default"/>
          <w:b/>
          <w:i w:val="0"/>
        </w:rPr>
      </w:lvl>
    </w:lvlOverride>
  </w:num>
  <w:num w:numId="49">
    <w:abstractNumId w:val="0"/>
    <w:lvlOverride w:ilvl="0">
      <w:lvl w:ilvl="0">
        <w:start w:val="1"/>
        <w:numFmt w:val="bullet"/>
        <w:lvlText w:val="Table 18:  "/>
        <w:legacy w:legacy="1" w:legacySpace="0" w:legacyIndent="0"/>
        <w:lvlJc w:val="left"/>
        <w:pPr>
          <w:ind w:left="0" w:firstLine="0"/>
        </w:pPr>
        <w:rPr>
          <w:rFonts w:ascii="Times New Roman" w:hAnsi="Times New Roman" w:cs="Times New Roman" w:hint="default"/>
          <w:b/>
          <w:i w:val="0"/>
        </w:rPr>
      </w:lvl>
    </w:lvlOverride>
  </w:num>
  <w:num w:numId="50">
    <w:abstractNumId w:val="0"/>
    <w:lvlOverride w:ilvl="0">
      <w:lvl w:ilvl="0">
        <w:start w:val="1"/>
        <w:numFmt w:val="bullet"/>
        <w:lvlText w:val="Table 19:  "/>
        <w:legacy w:legacy="1" w:legacySpace="0" w:legacyIndent="0"/>
        <w:lvlJc w:val="left"/>
        <w:pPr>
          <w:ind w:left="0" w:firstLine="0"/>
        </w:pPr>
        <w:rPr>
          <w:rFonts w:ascii="Times New Roman" w:hAnsi="Times New Roman" w:cs="Times New Roman" w:hint="default"/>
          <w:b/>
          <w:i w:val="0"/>
        </w:rPr>
      </w:lvl>
    </w:lvlOverride>
  </w:num>
  <w:num w:numId="51">
    <w:abstractNumId w:val="0"/>
    <w:lvlOverride w:ilvl="0">
      <w:lvl w:ilvl="0">
        <w:start w:val="1"/>
        <w:numFmt w:val="bullet"/>
        <w:lvlText w:val="Table 20:  "/>
        <w:legacy w:legacy="1" w:legacySpace="0" w:legacyIndent="0"/>
        <w:lvlJc w:val="left"/>
        <w:pPr>
          <w:ind w:left="0" w:firstLine="0"/>
        </w:pPr>
        <w:rPr>
          <w:rFonts w:ascii="Times New Roman" w:hAnsi="Times New Roman" w:cs="Times New Roman" w:hint="default"/>
          <w:b/>
          <w:i w:val="0"/>
        </w:rPr>
      </w:lvl>
    </w:lvlOverride>
  </w:num>
  <w:num w:numId="52">
    <w:abstractNumId w:val="0"/>
    <w:lvlOverride w:ilvl="0">
      <w:lvl w:ilvl="0">
        <w:start w:val="1"/>
        <w:numFmt w:val="bullet"/>
        <w:lvlText w:val="Table 21:  "/>
        <w:legacy w:legacy="1" w:legacySpace="0" w:legacyIndent="0"/>
        <w:lvlJc w:val="left"/>
        <w:pPr>
          <w:ind w:left="0" w:firstLine="0"/>
        </w:pPr>
        <w:rPr>
          <w:rFonts w:ascii="Times New Roman" w:hAnsi="Times New Roman" w:cs="Times New Roman" w:hint="default"/>
          <w:b/>
          <w:i w:val="0"/>
        </w:rPr>
      </w:lvl>
    </w:lvlOverride>
  </w:num>
  <w:num w:numId="53">
    <w:abstractNumId w:val="0"/>
    <w:lvlOverride w:ilvl="0">
      <w:lvl w:ilvl="0">
        <w:start w:val="1"/>
        <w:numFmt w:val="bullet"/>
        <w:lvlText w:val="Table 22:  "/>
        <w:legacy w:legacy="1" w:legacySpace="0" w:legacyIndent="0"/>
        <w:lvlJc w:val="left"/>
        <w:pPr>
          <w:ind w:left="0" w:firstLine="0"/>
        </w:pPr>
        <w:rPr>
          <w:rFonts w:ascii="Times New Roman" w:hAnsi="Times New Roman" w:cs="Times New Roman" w:hint="default"/>
          <w:b/>
          <w:i w:val="0"/>
        </w:rPr>
      </w:lvl>
    </w:lvlOverride>
  </w:num>
  <w:num w:numId="54">
    <w:abstractNumId w:val="0"/>
    <w:lvlOverride w:ilvl="0">
      <w:lvl w:ilvl="0">
        <w:start w:val="1"/>
        <w:numFmt w:val="bullet"/>
        <w:lvlText w:val="Table 23:  "/>
        <w:legacy w:legacy="1" w:legacySpace="0" w:legacyIndent="0"/>
        <w:lvlJc w:val="left"/>
        <w:pPr>
          <w:ind w:left="0" w:firstLine="0"/>
        </w:pPr>
        <w:rPr>
          <w:rFonts w:ascii="Times New Roman" w:hAnsi="Times New Roman" w:cs="Times New Roman" w:hint="default"/>
          <w:b/>
          <w:i w:val="0"/>
        </w:rPr>
      </w:lvl>
    </w:lvlOverride>
  </w:num>
  <w:num w:numId="55">
    <w:abstractNumId w:val="0"/>
    <w:lvlOverride w:ilvl="0">
      <w:lvl w:ilvl="0">
        <w:start w:val="1"/>
        <w:numFmt w:val="bullet"/>
        <w:lvlText w:val="Figure 8:  "/>
        <w:legacy w:legacy="1" w:legacySpace="0" w:legacyIndent="0"/>
        <w:lvlJc w:val="left"/>
        <w:pPr>
          <w:ind w:left="0" w:firstLine="0"/>
        </w:pPr>
        <w:rPr>
          <w:rFonts w:ascii="Times New Roman" w:hAnsi="Times New Roman" w:cs="Times New Roman" w:hint="default"/>
          <w:b/>
          <w:i w:val="0"/>
        </w:rPr>
      </w:lvl>
    </w:lvlOverride>
  </w:num>
  <w:num w:numId="56">
    <w:abstractNumId w:val="0"/>
    <w:lvlOverride w:ilvl="0">
      <w:lvl w:ilvl="0">
        <w:start w:val="1"/>
        <w:numFmt w:val="bullet"/>
        <w:lvlText w:val="Table 24:  "/>
        <w:legacy w:legacy="1" w:legacySpace="0" w:legacyIndent="0"/>
        <w:lvlJc w:val="left"/>
        <w:pPr>
          <w:ind w:left="0" w:firstLine="0"/>
        </w:pPr>
        <w:rPr>
          <w:rFonts w:ascii="Times New Roman" w:hAnsi="Times New Roman" w:cs="Times New Roman" w:hint="default"/>
          <w:b/>
          <w:i w:val="0"/>
        </w:rPr>
      </w:lvl>
    </w:lvlOverride>
  </w:num>
  <w:num w:numId="57">
    <w:abstractNumId w:val="0"/>
    <w:lvlOverride w:ilvl="0">
      <w:lvl w:ilvl="0">
        <w:start w:val="1"/>
        <w:numFmt w:val="bullet"/>
        <w:lvlText w:val="Table 25:  "/>
        <w:legacy w:legacy="1" w:legacySpace="0" w:legacyIndent="0"/>
        <w:lvlJc w:val="left"/>
        <w:pPr>
          <w:ind w:left="0" w:firstLine="0"/>
        </w:pPr>
        <w:rPr>
          <w:rFonts w:ascii="Times New Roman" w:hAnsi="Times New Roman" w:cs="Times New Roman" w:hint="default"/>
          <w:b/>
          <w:i w:val="0"/>
        </w:rPr>
      </w:lvl>
    </w:lvlOverride>
  </w:num>
  <w:num w:numId="58">
    <w:abstractNumId w:val="0"/>
    <w:lvlOverride w:ilvl="0">
      <w:lvl w:ilvl="0">
        <w:start w:val="1"/>
        <w:numFmt w:val="bullet"/>
        <w:lvlText w:val="Section 13: "/>
        <w:legacy w:legacy="1" w:legacySpace="0" w:legacyIndent="0"/>
        <w:lvlJc w:val="center"/>
        <w:pPr>
          <w:ind w:left="0" w:firstLine="0"/>
        </w:pPr>
        <w:rPr>
          <w:rFonts w:ascii="Helvetica" w:hAnsi="Helvetica" w:cs="Helvetica" w:hint="default"/>
          <w:b/>
          <w:i w:val="0"/>
          <w:strike w:val="0"/>
          <w:color w:val="000000"/>
          <w:sz w:val="36"/>
          <w:u w:val="none"/>
        </w:rPr>
      </w:lvl>
    </w:lvlOverride>
  </w:num>
  <w:num w:numId="59">
    <w:abstractNumId w:val="0"/>
    <w:lvlOverride w:ilvl="0">
      <w:lvl w:ilvl="0">
        <w:start w:val="1"/>
        <w:numFmt w:val="bullet"/>
        <w:lvlText w:val="Section 14: "/>
        <w:legacy w:legacy="1" w:legacySpace="0" w:legacyIndent="0"/>
        <w:lvlJc w:val="center"/>
        <w:pPr>
          <w:ind w:left="0" w:firstLine="0"/>
        </w:pPr>
        <w:rPr>
          <w:rFonts w:ascii="Helvetica" w:hAnsi="Helvetica" w:cs="Helvetica" w:hint="default"/>
          <w:b/>
          <w:i w:val="0"/>
          <w:strike w:val="0"/>
          <w:color w:val="000000"/>
          <w:sz w:val="36"/>
          <w:u w:val="none"/>
        </w:rPr>
      </w:lvl>
    </w:lvlOverride>
  </w:num>
  <w:num w:numId="60">
    <w:abstractNumId w:val="0"/>
    <w:lvlOverride w:ilvl="0">
      <w:lvl w:ilvl="0">
        <w:start w:val="1"/>
        <w:numFmt w:val="bullet"/>
        <w:lvlText w:val="Table 26:  "/>
        <w:legacy w:legacy="1" w:legacySpace="0" w:legacyIndent="0"/>
        <w:lvlJc w:val="left"/>
        <w:pPr>
          <w:ind w:left="0" w:firstLine="0"/>
        </w:pPr>
        <w:rPr>
          <w:rFonts w:ascii="Times New Roman" w:hAnsi="Times New Roman" w:cs="Times New Roman" w:hint="default"/>
          <w:b/>
          <w:i w:val="0"/>
        </w:rPr>
      </w:lvl>
    </w:lvlOverride>
  </w:num>
  <w:num w:numId="61">
    <w:abstractNumId w:val="0"/>
    <w:lvlOverride w:ilvl="0">
      <w:lvl w:ilvl="0">
        <w:start w:val="1"/>
        <w:numFmt w:val="bullet"/>
        <w:lvlText w:val="Section 15: "/>
        <w:legacy w:legacy="1" w:legacySpace="0" w:legacyIndent="0"/>
        <w:lvlJc w:val="center"/>
        <w:pPr>
          <w:ind w:left="0" w:firstLine="0"/>
        </w:pPr>
        <w:rPr>
          <w:rFonts w:ascii="Helvetica" w:hAnsi="Helvetica" w:cs="Helvetica" w:hint="default"/>
          <w:b/>
          <w:i w:val="0"/>
          <w:strike w:val="0"/>
          <w:color w:val="000000"/>
          <w:sz w:val="36"/>
          <w:u w:val="none"/>
        </w:rPr>
      </w:lvl>
    </w:lvlOverride>
  </w:num>
  <w:num w:numId="62">
    <w:abstractNumId w:val="5"/>
  </w:num>
  <w:num w:numId="63">
    <w:abstractNumId w:val="7"/>
  </w:num>
  <w:num w:numId="64">
    <w:abstractNumId w:val="11"/>
  </w:num>
  <w:num w:numId="65">
    <w:abstractNumId w:val="1"/>
  </w:num>
  <w:num w:numId="66">
    <w:abstractNumId w:val="13"/>
  </w:num>
  <w:num w:numId="67">
    <w:abstractNumId w:val="6"/>
  </w:num>
  <w:num w:numId="68">
    <w:abstractNumId w:val="12"/>
  </w:num>
  <w:num w:numId="69">
    <w:abstractNumId w:val="2"/>
  </w:num>
  <w:num w:numId="70">
    <w:abstractNumId w:val="9"/>
  </w:num>
  <w:num w:numId="71">
    <w:abstractNumId w:val="8"/>
  </w:num>
  <w:num w:numId="72">
    <w:abstractNumId w:val="10"/>
  </w:num>
  <w:num w:numId="73">
    <w:abstractNumId w:val="4"/>
  </w:num>
  <w:num w:numId="74">
    <w:abstractNumId w:val="3"/>
  </w:num>
  <w:numIdMacAtCleanup w:val="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trackRevisions/>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7409"/>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F30143"/>
    <w:rsid w:val="000031F0"/>
    <w:rsid w:val="00034BC3"/>
    <w:rsid w:val="00062F7A"/>
    <w:rsid w:val="00082CC3"/>
    <w:rsid w:val="00087FFE"/>
    <w:rsid w:val="000977F8"/>
    <w:rsid w:val="000A2D2C"/>
    <w:rsid w:val="00113464"/>
    <w:rsid w:val="00114472"/>
    <w:rsid w:val="00145BE8"/>
    <w:rsid w:val="0015127C"/>
    <w:rsid w:val="001607B7"/>
    <w:rsid w:val="00171A19"/>
    <w:rsid w:val="001E2D36"/>
    <w:rsid w:val="001E2E28"/>
    <w:rsid w:val="00203785"/>
    <w:rsid w:val="00236D7E"/>
    <w:rsid w:val="002462DA"/>
    <w:rsid w:val="002522FF"/>
    <w:rsid w:val="00252ADF"/>
    <w:rsid w:val="00281908"/>
    <w:rsid w:val="002B031B"/>
    <w:rsid w:val="002B059D"/>
    <w:rsid w:val="002D13AF"/>
    <w:rsid w:val="002D6DFC"/>
    <w:rsid w:val="003037A5"/>
    <w:rsid w:val="00322A3F"/>
    <w:rsid w:val="00336675"/>
    <w:rsid w:val="003B2EB8"/>
    <w:rsid w:val="003C1CF7"/>
    <w:rsid w:val="00433B14"/>
    <w:rsid w:val="00453557"/>
    <w:rsid w:val="0048146E"/>
    <w:rsid w:val="004C3152"/>
    <w:rsid w:val="004C7DB8"/>
    <w:rsid w:val="004E4DD6"/>
    <w:rsid w:val="005065C1"/>
    <w:rsid w:val="00536D31"/>
    <w:rsid w:val="005D19B9"/>
    <w:rsid w:val="005D7CB0"/>
    <w:rsid w:val="005F5DEF"/>
    <w:rsid w:val="00603529"/>
    <w:rsid w:val="0063497F"/>
    <w:rsid w:val="006B6167"/>
    <w:rsid w:val="006D5DB3"/>
    <w:rsid w:val="006F7B60"/>
    <w:rsid w:val="0071305C"/>
    <w:rsid w:val="00767D9C"/>
    <w:rsid w:val="00773532"/>
    <w:rsid w:val="007823C2"/>
    <w:rsid w:val="00782A24"/>
    <w:rsid w:val="00792B70"/>
    <w:rsid w:val="007F09B2"/>
    <w:rsid w:val="00807C62"/>
    <w:rsid w:val="00866214"/>
    <w:rsid w:val="008B5220"/>
    <w:rsid w:val="008C1E9C"/>
    <w:rsid w:val="008E304A"/>
    <w:rsid w:val="00907D1F"/>
    <w:rsid w:val="009C3C4A"/>
    <w:rsid w:val="00A01639"/>
    <w:rsid w:val="00A033A4"/>
    <w:rsid w:val="00A06E9C"/>
    <w:rsid w:val="00A148CB"/>
    <w:rsid w:val="00A26E4C"/>
    <w:rsid w:val="00A6129C"/>
    <w:rsid w:val="00A651CA"/>
    <w:rsid w:val="00A6528B"/>
    <w:rsid w:val="00A67268"/>
    <w:rsid w:val="00A72627"/>
    <w:rsid w:val="00AB6AAE"/>
    <w:rsid w:val="00AC784E"/>
    <w:rsid w:val="00AD62CF"/>
    <w:rsid w:val="00AD75C4"/>
    <w:rsid w:val="00B14A0D"/>
    <w:rsid w:val="00B37330"/>
    <w:rsid w:val="00B639EF"/>
    <w:rsid w:val="00BE4F63"/>
    <w:rsid w:val="00BE7AB5"/>
    <w:rsid w:val="00C024EB"/>
    <w:rsid w:val="00C27AEE"/>
    <w:rsid w:val="00C34F73"/>
    <w:rsid w:val="00C35C58"/>
    <w:rsid w:val="00C36445"/>
    <w:rsid w:val="00C45298"/>
    <w:rsid w:val="00C52C02"/>
    <w:rsid w:val="00C60F51"/>
    <w:rsid w:val="00C825B0"/>
    <w:rsid w:val="00C91AB6"/>
    <w:rsid w:val="00CD4161"/>
    <w:rsid w:val="00CF4052"/>
    <w:rsid w:val="00D110F6"/>
    <w:rsid w:val="00D2758A"/>
    <w:rsid w:val="00D31655"/>
    <w:rsid w:val="00D357A7"/>
    <w:rsid w:val="00D541E9"/>
    <w:rsid w:val="00D55774"/>
    <w:rsid w:val="00DD4E49"/>
    <w:rsid w:val="00DD4F4D"/>
    <w:rsid w:val="00DE281B"/>
    <w:rsid w:val="00E024FE"/>
    <w:rsid w:val="00E22A0A"/>
    <w:rsid w:val="00E24A4E"/>
    <w:rsid w:val="00E26402"/>
    <w:rsid w:val="00E44291"/>
    <w:rsid w:val="00E53F15"/>
    <w:rsid w:val="00EE1DF5"/>
    <w:rsid w:val="00F02A15"/>
    <w:rsid w:val="00F30143"/>
    <w:rsid w:val="00F43B76"/>
    <w:rsid w:val="00F47EA1"/>
    <w:rsid w:val="00F50CC9"/>
    <w:rsid w:val="00F8710B"/>
    <w:rsid w:val="00FB7BDF"/>
    <w:rsid w:val="00FF3A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74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146E"/>
    <w:rPr>
      <w:sz w:val="24"/>
      <w:szCs w:val="24"/>
    </w:rPr>
  </w:style>
  <w:style w:type="paragraph" w:styleId="Heading1">
    <w:name w:val="heading 1"/>
    <w:basedOn w:val="Normal"/>
    <w:next w:val="Body"/>
    <w:qFormat/>
    <w:rsid w:val="0048146E"/>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440" w:after="120" w:line="380" w:lineRule="atLeast"/>
      <w:outlineLvl w:val="0"/>
    </w:pPr>
    <w:rPr>
      <w:rFonts w:ascii="Helvetica" w:hAnsi="Helvetica" w:cs="Helvetica"/>
      <w:b/>
      <w:bCs/>
      <w:smallCaps/>
      <w:color w:val="000000"/>
      <w:w w:val="0"/>
      <w:sz w:val="32"/>
      <w:szCs w:val="32"/>
    </w:rPr>
  </w:style>
  <w:style w:type="paragraph" w:styleId="Heading2">
    <w:name w:val="heading 2"/>
    <w:basedOn w:val="Normal"/>
    <w:next w:val="Body"/>
    <w:qFormat/>
    <w:rsid w:val="0048146E"/>
    <w:pPr>
      <w:keepNext/>
      <w:widowControl w:val="0"/>
      <w:suppressAutoHyphens/>
      <w:autoSpaceDE w:val="0"/>
      <w:autoSpaceDN w:val="0"/>
      <w:adjustRightInd w:val="0"/>
      <w:spacing w:before="360" w:after="100" w:line="300" w:lineRule="atLeast"/>
      <w:ind w:left="720"/>
      <w:outlineLvl w:val="1"/>
    </w:pPr>
    <w:rPr>
      <w:rFonts w:ascii="Helvetica" w:hAnsi="Helvetica" w:cs="Helvetica"/>
      <w:b/>
      <w:bCs/>
      <w:smallCaps/>
      <w:color w:val="000000"/>
      <w:w w:val="0"/>
    </w:rPr>
  </w:style>
  <w:style w:type="paragraph" w:styleId="Heading3">
    <w:name w:val="heading 3"/>
    <w:basedOn w:val="Normal"/>
    <w:next w:val="Body"/>
    <w:qFormat/>
    <w:rsid w:val="0048146E"/>
    <w:pPr>
      <w:keepNext/>
      <w:widowControl w:val="0"/>
      <w:suppressAutoHyphens/>
      <w:autoSpaceDE w:val="0"/>
      <w:autoSpaceDN w:val="0"/>
      <w:adjustRightInd w:val="0"/>
      <w:spacing w:before="200" w:after="100" w:line="240" w:lineRule="atLeast"/>
      <w:outlineLvl w:val="2"/>
    </w:pPr>
    <w:rPr>
      <w:rFonts w:ascii="Helvetica" w:hAnsi="Helvetica" w:cs="Helvetica"/>
      <w:b/>
      <w:bCs/>
      <w:color w:val="000000"/>
      <w:w w:val="0"/>
      <w:sz w:val="20"/>
      <w:szCs w:val="20"/>
    </w:rPr>
  </w:style>
  <w:style w:type="paragraph" w:styleId="Heading4">
    <w:name w:val="heading 4"/>
    <w:basedOn w:val="Normal"/>
    <w:next w:val="Body"/>
    <w:qFormat/>
    <w:rsid w:val="0048146E"/>
    <w:pPr>
      <w:keepNext/>
      <w:widowControl w:val="0"/>
      <w:suppressAutoHyphens/>
      <w:autoSpaceDE w:val="0"/>
      <w:autoSpaceDN w:val="0"/>
      <w:adjustRightInd w:val="0"/>
      <w:spacing w:before="200" w:after="100" w:line="240" w:lineRule="atLeast"/>
      <w:outlineLvl w:val="3"/>
    </w:pPr>
    <w:rPr>
      <w:rFonts w:ascii="Helvetica" w:hAnsi="Helvetica" w:cs="Helvetica"/>
      <w:color w:val="000000"/>
      <w:w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Footnote">
    <w:name w:val="Table Footnote"/>
    <w:rsid w:val="0048146E"/>
    <w:pPr>
      <w:widowControl w:val="0"/>
      <w:tabs>
        <w:tab w:val="left" w:pos="600"/>
      </w:tabs>
      <w:suppressAutoHyphens/>
      <w:autoSpaceDE w:val="0"/>
      <w:autoSpaceDN w:val="0"/>
      <w:adjustRightInd w:val="0"/>
      <w:spacing w:before="200" w:line="200" w:lineRule="atLeast"/>
      <w:ind w:left="600" w:right="360" w:hanging="240"/>
    </w:pPr>
    <w:rPr>
      <w:rFonts w:ascii="Helvetica" w:hAnsi="Helvetica" w:cs="Helvetica"/>
      <w:color w:val="000000"/>
      <w:w w:val="0"/>
      <w:sz w:val="16"/>
      <w:szCs w:val="16"/>
    </w:rPr>
  </w:style>
  <w:style w:type="paragraph" w:customStyle="1" w:styleId="BodyTop">
    <w:name w:val="Body (Top)"/>
    <w:next w:val="Body"/>
    <w:rsid w:val="0048146E"/>
    <w:pPr>
      <w:pageBreakBefore/>
      <w:suppressAutoHyphens/>
      <w:autoSpaceDE w:val="0"/>
      <w:autoSpaceDN w:val="0"/>
      <w:adjustRightInd w:val="0"/>
      <w:spacing w:before="240" w:after="120" w:line="240" w:lineRule="atLeast"/>
      <w:jc w:val="both"/>
    </w:pPr>
    <w:rPr>
      <w:rFonts w:ascii="Helvetica" w:hAnsi="Helvetica" w:cs="Helvetica"/>
      <w:color w:val="000000"/>
      <w:w w:val="0"/>
      <w:sz w:val="18"/>
      <w:szCs w:val="18"/>
    </w:rPr>
  </w:style>
  <w:style w:type="paragraph" w:customStyle="1" w:styleId="TableAnchor">
    <w:name w:val="Table Anchor"/>
    <w:next w:val="Body"/>
    <w:rsid w:val="0048146E"/>
    <w:pPr>
      <w:widowControl w:val="0"/>
      <w:suppressAutoHyphens/>
      <w:autoSpaceDE w:val="0"/>
      <w:autoSpaceDN w:val="0"/>
      <w:adjustRightInd w:val="0"/>
      <w:spacing w:line="120" w:lineRule="atLeast"/>
      <w:jc w:val="center"/>
    </w:pPr>
    <w:rPr>
      <w:rFonts w:ascii="Times" w:hAnsi="Times" w:cs="Times"/>
      <w:color w:val="FF0000"/>
      <w:w w:val="0"/>
      <w:sz w:val="12"/>
      <w:szCs w:val="12"/>
    </w:rPr>
  </w:style>
  <w:style w:type="paragraph" w:customStyle="1" w:styleId="Appendix">
    <w:name w:val="Appendix"/>
    <w:next w:val="Heading1"/>
    <w:rsid w:val="0048146E"/>
    <w:pPr>
      <w:pageBreakBefore/>
      <w:widowControl w:val="0"/>
      <w:pBdr>
        <w:top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240" w:line="380" w:lineRule="atLeast"/>
      <w:jc w:val="center"/>
    </w:pPr>
    <w:rPr>
      <w:rFonts w:ascii="Helvetica" w:hAnsi="Helvetica" w:cs="Helvetica"/>
      <w:b/>
      <w:bCs/>
      <w:color w:val="000000"/>
      <w:w w:val="0"/>
      <w:sz w:val="36"/>
      <w:szCs w:val="36"/>
    </w:rPr>
  </w:style>
  <w:style w:type="paragraph" w:customStyle="1" w:styleId="Body">
    <w:name w:val="Body"/>
    <w:rsid w:val="0048146E"/>
    <w:pPr>
      <w:suppressAutoHyphens/>
      <w:autoSpaceDE w:val="0"/>
      <w:autoSpaceDN w:val="0"/>
      <w:adjustRightInd w:val="0"/>
      <w:spacing w:before="240" w:after="120" w:line="240" w:lineRule="atLeast"/>
      <w:jc w:val="both"/>
    </w:pPr>
    <w:rPr>
      <w:rFonts w:ascii="Helvetica" w:hAnsi="Helvetica" w:cs="Helvetica"/>
      <w:color w:val="000000"/>
      <w:w w:val="0"/>
      <w:sz w:val="18"/>
      <w:szCs w:val="18"/>
    </w:rPr>
  </w:style>
  <w:style w:type="paragraph" w:customStyle="1" w:styleId="FigureAnchor">
    <w:name w:val="Figure Anchor"/>
    <w:next w:val="Body"/>
    <w:rsid w:val="0048146E"/>
    <w:pPr>
      <w:widowControl w:val="0"/>
      <w:suppressAutoHyphens/>
      <w:autoSpaceDE w:val="0"/>
      <w:autoSpaceDN w:val="0"/>
      <w:adjustRightInd w:val="0"/>
      <w:spacing w:line="180" w:lineRule="atLeast"/>
      <w:jc w:val="center"/>
    </w:pPr>
    <w:rPr>
      <w:rFonts w:ascii="Helvetica" w:hAnsi="Helvetica" w:cs="Helvetica"/>
      <w:color w:val="000000"/>
      <w:w w:val="0"/>
      <w:sz w:val="18"/>
      <w:szCs w:val="18"/>
    </w:rPr>
  </w:style>
  <w:style w:type="paragraph" w:customStyle="1" w:styleId="TableTextBold">
    <w:name w:val="Table Text (Bold"/>
    <w:aliases w:val="Right)"/>
    <w:next w:val="TableTextBold0"/>
    <w:rsid w:val="0048146E"/>
    <w:pPr>
      <w:widowControl w:val="0"/>
      <w:suppressAutoHyphens/>
      <w:autoSpaceDE w:val="0"/>
      <w:autoSpaceDN w:val="0"/>
      <w:adjustRightInd w:val="0"/>
      <w:spacing w:before="60" w:line="200" w:lineRule="atLeast"/>
      <w:jc w:val="right"/>
    </w:pPr>
    <w:rPr>
      <w:rFonts w:ascii="Helvetica" w:hAnsi="Helvetica" w:cs="Helvetica"/>
      <w:b/>
      <w:bCs/>
      <w:color w:val="000000"/>
      <w:w w:val="0"/>
      <w:sz w:val="18"/>
      <w:szCs w:val="18"/>
    </w:rPr>
  </w:style>
  <w:style w:type="paragraph" w:customStyle="1" w:styleId="TableTextBold1">
    <w:name w:val="Table Text (Bold1"/>
    <w:aliases w:val="Right,Obliq)"/>
    <w:next w:val="TableTextBold0"/>
    <w:rsid w:val="0048146E"/>
    <w:pPr>
      <w:widowControl w:val="0"/>
      <w:suppressAutoHyphens/>
      <w:autoSpaceDE w:val="0"/>
      <w:autoSpaceDN w:val="0"/>
      <w:adjustRightInd w:val="0"/>
      <w:spacing w:before="60" w:line="200" w:lineRule="atLeast"/>
      <w:jc w:val="right"/>
    </w:pPr>
    <w:rPr>
      <w:rFonts w:ascii="Helvetica" w:hAnsi="Helvetica" w:cs="Helvetica"/>
      <w:b/>
      <w:bCs/>
      <w:color w:val="000000"/>
      <w:w w:val="0"/>
      <w:sz w:val="18"/>
      <w:szCs w:val="18"/>
    </w:rPr>
  </w:style>
  <w:style w:type="paragraph" w:customStyle="1" w:styleId="CodeLastBullet">
    <w:name w:val="Code (Last Bullet)"/>
    <w:next w:val="Body"/>
    <w:rsid w:val="0048146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uppressAutoHyphens/>
      <w:autoSpaceDE w:val="0"/>
      <w:autoSpaceDN w:val="0"/>
      <w:adjustRightInd w:val="0"/>
      <w:spacing w:after="120" w:line="220" w:lineRule="atLeast"/>
      <w:ind w:left="280"/>
    </w:pPr>
    <w:rPr>
      <w:rFonts w:ascii="Courier New" w:hAnsi="Courier New" w:cs="Courier New"/>
      <w:color w:val="000000"/>
      <w:w w:val="0"/>
      <w:sz w:val="18"/>
      <w:szCs w:val="18"/>
    </w:rPr>
  </w:style>
  <w:style w:type="paragraph" w:customStyle="1" w:styleId="TableTextBulletLast">
    <w:name w:val="Table Text Bullet (Last)"/>
    <w:next w:val="TableTextBullet"/>
    <w:rsid w:val="0048146E"/>
    <w:pPr>
      <w:widowControl w:val="0"/>
      <w:tabs>
        <w:tab w:val="left" w:pos="200"/>
      </w:tabs>
      <w:suppressAutoHyphens/>
      <w:autoSpaceDE w:val="0"/>
      <w:autoSpaceDN w:val="0"/>
      <w:adjustRightInd w:val="0"/>
      <w:spacing w:before="40" w:after="120" w:line="200" w:lineRule="atLeast"/>
      <w:ind w:left="200" w:hanging="200"/>
    </w:pPr>
    <w:rPr>
      <w:rFonts w:ascii="Helvetica" w:hAnsi="Helvetica" w:cs="Helvetica"/>
      <w:color w:val="000000"/>
      <w:w w:val="0"/>
      <w:sz w:val="18"/>
      <w:szCs w:val="18"/>
    </w:rPr>
  </w:style>
  <w:style w:type="paragraph" w:customStyle="1" w:styleId="ExampleBullet">
    <w:name w:val="Example (Bullet)"/>
    <w:rsid w:val="0048146E"/>
    <w:pPr>
      <w:tabs>
        <w:tab w:val="left" w:pos="560"/>
      </w:tabs>
      <w:suppressAutoHyphens/>
      <w:autoSpaceDE w:val="0"/>
      <w:autoSpaceDN w:val="0"/>
      <w:adjustRightInd w:val="0"/>
      <w:spacing w:before="60" w:after="120" w:line="240" w:lineRule="atLeast"/>
      <w:ind w:left="1440" w:hanging="880"/>
      <w:jc w:val="both"/>
    </w:pPr>
    <w:rPr>
      <w:rFonts w:ascii="Helvetica" w:hAnsi="Helvetica" w:cs="Helvetica"/>
      <w:color w:val="000000"/>
      <w:w w:val="0"/>
      <w:sz w:val="18"/>
      <w:szCs w:val="18"/>
    </w:rPr>
  </w:style>
  <w:style w:type="paragraph" w:customStyle="1" w:styleId="NoteBullet">
    <w:name w:val="Note Bullet"/>
    <w:rsid w:val="0048146E"/>
    <w:pPr>
      <w:widowControl w:val="0"/>
      <w:tabs>
        <w:tab w:val="left" w:pos="300"/>
      </w:tabs>
      <w:suppressAutoHyphens/>
      <w:autoSpaceDE w:val="0"/>
      <w:autoSpaceDN w:val="0"/>
      <w:adjustRightInd w:val="0"/>
      <w:spacing w:before="60" w:line="220" w:lineRule="atLeast"/>
      <w:ind w:left="280" w:hanging="280"/>
      <w:jc w:val="both"/>
    </w:pPr>
    <w:rPr>
      <w:rFonts w:ascii="Helvetica" w:hAnsi="Helvetica" w:cs="Helvetica"/>
      <w:color w:val="000000"/>
      <w:w w:val="0"/>
      <w:sz w:val="18"/>
      <w:szCs w:val="18"/>
    </w:rPr>
  </w:style>
  <w:style w:type="paragraph" w:customStyle="1" w:styleId="Footnote">
    <w:name w:val="Footnote"/>
    <w:rsid w:val="0048146E"/>
    <w:pPr>
      <w:widowControl w:val="0"/>
      <w:tabs>
        <w:tab w:val="left" w:pos="600"/>
      </w:tabs>
      <w:suppressAutoHyphens/>
      <w:autoSpaceDE w:val="0"/>
      <w:autoSpaceDN w:val="0"/>
      <w:adjustRightInd w:val="0"/>
      <w:spacing w:line="200" w:lineRule="atLeast"/>
      <w:ind w:left="600" w:right="360" w:hanging="240"/>
    </w:pPr>
    <w:rPr>
      <w:rFonts w:ascii="Helvetica" w:hAnsi="Helvetica" w:cs="Helvetica"/>
      <w:color w:val="000000"/>
      <w:w w:val="0"/>
      <w:sz w:val="16"/>
      <w:szCs w:val="16"/>
    </w:rPr>
  </w:style>
  <w:style w:type="paragraph" w:customStyle="1" w:styleId="TableTextOverline">
    <w:name w:val="Table Text Overline"/>
    <w:next w:val="TableText"/>
    <w:rsid w:val="0048146E"/>
    <w:pPr>
      <w:widowControl w:val="0"/>
      <w:tabs>
        <w:tab w:val="left" w:pos="360"/>
        <w:tab w:val="left" w:pos="720"/>
        <w:tab w:val="left" w:pos="1080"/>
        <w:tab w:val="left" w:pos="1440"/>
        <w:tab w:val="left" w:pos="1800"/>
        <w:tab w:val="left" w:pos="2160"/>
        <w:tab w:val="left" w:pos="2520"/>
        <w:tab w:val="left" w:pos="2880"/>
      </w:tabs>
      <w:suppressAutoHyphens/>
      <w:autoSpaceDE w:val="0"/>
      <w:autoSpaceDN w:val="0"/>
      <w:adjustRightInd w:val="0"/>
      <w:spacing w:before="60" w:line="200" w:lineRule="atLeast"/>
      <w:ind w:right="140"/>
    </w:pPr>
    <w:rPr>
      <w:rFonts w:ascii="Helvetica" w:hAnsi="Helvetica" w:cs="Helvetica"/>
      <w:color w:val="000000"/>
      <w:w w:val="0"/>
      <w:sz w:val="18"/>
      <w:szCs w:val="18"/>
    </w:rPr>
  </w:style>
  <w:style w:type="paragraph" w:customStyle="1" w:styleId="CautionText">
    <w:name w:val="Caution Text"/>
    <w:rsid w:val="0048146E"/>
    <w:pPr>
      <w:widowControl w:val="0"/>
      <w:suppressAutoHyphens/>
      <w:autoSpaceDE w:val="0"/>
      <w:autoSpaceDN w:val="0"/>
      <w:adjustRightInd w:val="0"/>
      <w:spacing w:before="60" w:after="120" w:line="220" w:lineRule="atLeast"/>
      <w:jc w:val="both"/>
    </w:pPr>
    <w:rPr>
      <w:rFonts w:ascii="Helvetica" w:hAnsi="Helvetica" w:cs="Helvetica"/>
      <w:color w:val="000000"/>
      <w:w w:val="0"/>
      <w:sz w:val="18"/>
      <w:szCs w:val="18"/>
    </w:rPr>
  </w:style>
  <w:style w:type="paragraph" w:customStyle="1" w:styleId="IconCaution">
    <w:name w:val="Icon (Caution)"/>
    <w:rsid w:val="0048146E"/>
    <w:pPr>
      <w:widowControl w:val="0"/>
      <w:pBdr>
        <w:top w:val="single" w:sz="8" w:space="0" w:color="auto"/>
      </w:pBdr>
      <w:autoSpaceDE w:val="0"/>
      <w:autoSpaceDN w:val="0"/>
      <w:adjustRightInd w:val="0"/>
      <w:spacing w:line="100" w:lineRule="atLeast"/>
    </w:pPr>
    <w:rPr>
      <w:rFonts w:ascii="Helvetica" w:hAnsi="Helvetica" w:cs="Helvetica"/>
      <w:b/>
      <w:bCs/>
      <w:color w:val="000000"/>
      <w:w w:val="0"/>
      <w:sz w:val="8"/>
      <w:szCs w:val="8"/>
    </w:rPr>
  </w:style>
  <w:style w:type="paragraph" w:customStyle="1" w:styleId="IconNote">
    <w:name w:val="Icon (Note)"/>
    <w:rsid w:val="0048146E"/>
    <w:pPr>
      <w:widowControl w:val="0"/>
      <w:pBdr>
        <w:top w:val="single" w:sz="8" w:space="0" w:color="auto"/>
      </w:pBdr>
      <w:suppressAutoHyphens/>
      <w:autoSpaceDE w:val="0"/>
      <w:autoSpaceDN w:val="0"/>
      <w:adjustRightInd w:val="0"/>
      <w:spacing w:line="100" w:lineRule="atLeast"/>
    </w:pPr>
    <w:rPr>
      <w:rFonts w:ascii="Helvetica" w:hAnsi="Helvetica" w:cs="Helvetica"/>
      <w:b/>
      <w:bCs/>
      <w:color w:val="000000"/>
      <w:w w:val="0"/>
      <w:sz w:val="8"/>
      <w:szCs w:val="8"/>
    </w:rPr>
  </w:style>
  <w:style w:type="paragraph" w:customStyle="1" w:styleId="Section">
    <w:name w:val="Section"/>
    <w:next w:val="Heading1"/>
    <w:rsid w:val="0048146E"/>
    <w:pPr>
      <w:pageBreakBefore/>
      <w:widowControl w:val="0"/>
      <w:pBdr>
        <w:top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240" w:line="440" w:lineRule="atLeast"/>
      <w:jc w:val="center"/>
    </w:pPr>
    <w:rPr>
      <w:rFonts w:ascii="Helvetica" w:hAnsi="Helvetica" w:cs="Helvetica"/>
      <w:b/>
      <w:bCs/>
      <w:color w:val="000000"/>
      <w:w w:val="0"/>
      <w:sz w:val="36"/>
      <w:szCs w:val="36"/>
    </w:rPr>
  </w:style>
  <w:style w:type="paragraph" w:customStyle="1" w:styleId="Callout">
    <w:name w:val="Callout"/>
    <w:next w:val="TableText"/>
    <w:rsid w:val="0048146E"/>
    <w:pPr>
      <w:widowControl w:val="0"/>
      <w:tabs>
        <w:tab w:val="left" w:pos="360"/>
        <w:tab w:val="left" w:pos="720"/>
        <w:tab w:val="left" w:pos="1080"/>
        <w:tab w:val="left" w:pos="1440"/>
        <w:tab w:val="left" w:pos="1800"/>
        <w:tab w:val="left" w:pos="2160"/>
        <w:tab w:val="left" w:pos="2520"/>
        <w:tab w:val="left" w:pos="2880"/>
      </w:tabs>
      <w:suppressAutoHyphens/>
      <w:autoSpaceDE w:val="0"/>
      <w:autoSpaceDN w:val="0"/>
      <w:adjustRightInd w:val="0"/>
      <w:spacing w:after="100" w:line="160" w:lineRule="atLeast"/>
    </w:pPr>
    <w:rPr>
      <w:rFonts w:ascii="Helvetica" w:hAnsi="Helvetica" w:cs="Helvetica"/>
      <w:color w:val="000000"/>
      <w:w w:val="0"/>
      <w:sz w:val="16"/>
      <w:szCs w:val="16"/>
    </w:rPr>
  </w:style>
  <w:style w:type="paragraph" w:customStyle="1" w:styleId="BodyCentered">
    <w:name w:val="Body (Centered)"/>
    <w:next w:val="Body"/>
    <w:rsid w:val="0048146E"/>
    <w:pPr>
      <w:widowControl w:val="0"/>
      <w:suppressAutoHyphens/>
      <w:autoSpaceDE w:val="0"/>
      <w:autoSpaceDN w:val="0"/>
      <w:adjustRightInd w:val="0"/>
      <w:spacing w:after="120" w:line="240" w:lineRule="atLeast"/>
      <w:jc w:val="center"/>
    </w:pPr>
    <w:rPr>
      <w:rFonts w:ascii="Helvetica" w:hAnsi="Helvetica" w:cs="Helvetica"/>
      <w:color w:val="000000"/>
      <w:w w:val="0"/>
      <w:sz w:val="18"/>
      <w:szCs w:val="18"/>
    </w:rPr>
  </w:style>
  <w:style w:type="paragraph" w:customStyle="1" w:styleId="Bullet">
    <w:name w:val="Bullet"/>
    <w:rsid w:val="0048146E"/>
    <w:pPr>
      <w:widowControl w:val="0"/>
      <w:tabs>
        <w:tab w:val="left" w:pos="280"/>
      </w:tabs>
      <w:suppressAutoHyphens/>
      <w:autoSpaceDE w:val="0"/>
      <w:autoSpaceDN w:val="0"/>
      <w:adjustRightInd w:val="0"/>
      <w:spacing w:before="60" w:line="240" w:lineRule="atLeast"/>
      <w:ind w:left="280" w:hanging="280"/>
      <w:jc w:val="both"/>
    </w:pPr>
    <w:rPr>
      <w:rFonts w:ascii="Helvetica" w:hAnsi="Helvetica" w:cs="Helvetica"/>
      <w:color w:val="000000"/>
      <w:w w:val="0"/>
      <w:sz w:val="18"/>
      <w:szCs w:val="18"/>
    </w:rPr>
  </w:style>
  <w:style w:type="paragraph" w:customStyle="1" w:styleId="TableNote">
    <w:name w:val="Table Note"/>
    <w:next w:val="TableText"/>
    <w:rsid w:val="0048146E"/>
    <w:pPr>
      <w:widowControl w:val="0"/>
      <w:tabs>
        <w:tab w:val="left" w:pos="280"/>
      </w:tabs>
      <w:suppressAutoHyphens/>
      <w:autoSpaceDE w:val="0"/>
      <w:autoSpaceDN w:val="0"/>
      <w:adjustRightInd w:val="0"/>
      <w:spacing w:before="60" w:after="60" w:line="200" w:lineRule="atLeast"/>
      <w:ind w:left="140" w:right="140"/>
      <w:jc w:val="both"/>
    </w:pPr>
    <w:rPr>
      <w:rFonts w:ascii="Helvetica" w:hAnsi="Helvetica" w:cs="Helvetica"/>
      <w:color w:val="000000"/>
      <w:w w:val="0"/>
      <w:sz w:val="18"/>
      <w:szCs w:val="18"/>
    </w:rPr>
  </w:style>
  <w:style w:type="paragraph" w:customStyle="1" w:styleId="BulletLast">
    <w:name w:val="Bullet (Last)"/>
    <w:next w:val="Body"/>
    <w:rsid w:val="0048146E"/>
    <w:pPr>
      <w:widowControl w:val="0"/>
      <w:tabs>
        <w:tab w:val="left" w:pos="280"/>
      </w:tabs>
      <w:suppressAutoHyphens/>
      <w:autoSpaceDE w:val="0"/>
      <w:autoSpaceDN w:val="0"/>
      <w:adjustRightInd w:val="0"/>
      <w:spacing w:before="60" w:after="120" w:line="240" w:lineRule="atLeast"/>
      <w:ind w:left="280" w:hanging="280"/>
      <w:jc w:val="both"/>
    </w:pPr>
    <w:rPr>
      <w:rFonts w:ascii="Helvetica" w:hAnsi="Helvetica" w:cs="Helvetica"/>
      <w:color w:val="000000"/>
      <w:w w:val="0"/>
      <w:sz w:val="18"/>
      <w:szCs w:val="18"/>
    </w:rPr>
  </w:style>
  <w:style w:type="paragraph" w:customStyle="1" w:styleId="BulletSub">
    <w:name w:val="BulletSub"/>
    <w:rsid w:val="0048146E"/>
    <w:pPr>
      <w:widowControl w:val="0"/>
      <w:tabs>
        <w:tab w:val="left" w:pos="580"/>
      </w:tabs>
      <w:suppressAutoHyphens/>
      <w:autoSpaceDE w:val="0"/>
      <w:autoSpaceDN w:val="0"/>
      <w:adjustRightInd w:val="0"/>
      <w:spacing w:before="60" w:line="240" w:lineRule="atLeast"/>
      <w:ind w:left="560" w:hanging="280"/>
      <w:jc w:val="both"/>
    </w:pPr>
    <w:rPr>
      <w:rFonts w:ascii="Helvetica" w:hAnsi="Helvetica" w:cs="Helvetica"/>
      <w:color w:val="000000"/>
      <w:w w:val="0"/>
      <w:sz w:val="18"/>
      <w:szCs w:val="18"/>
    </w:rPr>
  </w:style>
  <w:style w:type="paragraph" w:customStyle="1" w:styleId="NoteText">
    <w:name w:val="Note Text"/>
    <w:rsid w:val="0048146E"/>
    <w:pPr>
      <w:widowControl w:val="0"/>
      <w:suppressAutoHyphens/>
      <w:autoSpaceDE w:val="0"/>
      <w:autoSpaceDN w:val="0"/>
      <w:adjustRightInd w:val="0"/>
      <w:spacing w:before="60" w:after="120" w:line="220" w:lineRule="atLeast"/>
      <w:jc w:val="both"/>
    </w:pPr>
    <w:rPr>
      <w:rFonts w:ascii="Helvetica" w:hAnsi="Helvetica" w:cs="Helvetica"/>
      <w:color w:val="000000"/>
      <w:w w:val="0"/>
      <w:sz w:val="18"/>
      <w:szCs w:val="18"/>
    </w:rPr>
  </w:style>
  <w:style w:type="paragraph" w:customStyle="1" w:styleId="NoteStep">
    <w:name w:val="Note Step"/>
    <w:rsid w:val="0048146E"/>
    <w:pPr>
      <w:widowControl w:val="0"/>
      <w:tabs>
        <w:tab w:val="left" w:pos="300"/>
      </w:tabs>
      <w:suppressAutoHyphens/>
      <w:autoSpaceDE w:val="0"/>
      <w:autoSpaceDN w:val="0"/>
      <w:adjustRightInd w:val="0"/>
      <w:spacing w:before="60" w:line="220" w:lineRule="atLeast"/>
      <w:ind w:left="280" w:hanging="280"/>
      <w:jc w:val="both"/>
    </w:pPr>
    <w:rPr>
      <w:rFonts w:ascii="Helvetica" w:hAnsi="Helvetica" w:cs="Helvetica"/>
      <w:color w:val="000000"/>
      <w:w w:val="0"/>
      <w:sz w:val="18"/>
      <w:szCs w:val="18"/>
    </w:rPr>
  </w:style>
  <w:style w:type="paragraph" w:customStyle="1" w:styleId="TableFooter">
    <w:name w:val="Table Footer"/>
    <w:rsid w:val="0048146E"/>
    <w:pPr>
      <w:widowControl w:val="0"/>
      <w:suppressAutoHyphens/>
      <w:autoSpaceDE w:val="0"/>
      <w:autoSpaceDN w:val="0"/>
      <w:adjustRightInd w:val="0"/>
      <w:spacing w:before="60" w:line="160" w:lineRule="atLeast"/>
    </w:pPr>
    <w:rPr>
      <w:rFonts w:ascii="Helvetica" w:hAnsi="Helvetica" w:cs="Helvetica"/>
      <w:color w:val="000000"/>
      <w:w w:val="0"/>
      <w:sz w:val="18"/>
      <w:szCs w:val="18"/>
    </w:rPr>
  </w:style>
  <w:style w:type="paragraph" w:customStyle="1" w:styleId="TableFooterCentered">
    <w:name w:val="Table Footer (Centered)"/>
    <w:rsid w:val="0048146E"/>
    <w:pPr>
      <w:widowControl w:val="0"/>
      <w:suppressAutoHyphens/>
      <w:autoSpaceDE w:val="0"/>
      <w:autoSpaceDN w:val="0"/>
      <w:adjustRightInd w:val="0"/>
      <w:spacing w:before="100" w:line="180" w:lineRule="atLeast"/>
      <w:jc w:val="center"/>
    </w:pPr>
    <w:rPr>
      <w:rFonts w:ascii="Helvetica" w:hAnsi="Helvetica" w:cs="Helvetica"/>
      <w:color w:val="000000"/>
      <w:w w:val="0"/>
      <w:sz w:val="18"/>
      <w:szCs w:val="18"/>
    </w:rPr>
  </w:style>
  <w:style w:type="paragraph" w:customStyle="1" w:styleId="TableHead">
    <w:name w:val="Table Head"/>
    <w:rsid w:val="0048146E"/>
    <w:pPr>
      <w:widowControl w:val="0"/>
      <w:suppressAutoHyphens/>
      <w:autoSpaceDE w:val="0"/>
      <w:autoSpaceDN w:val="0"/>
      <w:adjustRightInd w:val="0"/>
      <w:spacing w:before="60" w:line="200" w:lineRule="atLeast"/>
    </w:pPr>
    <w:rPr>
      <w:rFonts w:ascii="Helvetica" w:hAnsi="Helvetica" w:cs="Helvetica"/>
      <w:b/>
      <w:bCs/>
      <w:color w:val="000000"/>
      <w:w w:val="0"/>
      <w:sz w:val="18"/>
      <w:szCs w:val="18"/>
    </w:rPr>
  </w:style>
  <w:style w:type="paragraph" w:customStyle="1" w:styleId="TableHeadCentered">
    <w:name w:val="Table Head (Centered)"/>
    <w:rsid w:val="0048146E"/>
    <w:pPr>
      <w:widowControl w:val="0"/>
      <w:suppressAutoHyphens/>
      <w:autoSpaceDE w:val="0"/>
      <w:autoSpaceDN w:val="0"/>
      <w:adjustRightInd w:val="0"/>
      <w:spacing w:before="60" w:line="200" w:lineRule="atLeast"/>
      <w:jc w:val="center"/>
    </w:pPr>
    <w:rPr>
      <w:rFonts w:ascii="Helvetica" w:hAnsi="Helvetica" w:cs="Helvetica"/>
      <w:b/>
      <w:bCs/>
      <w:color w:val="000000"/>
      <w:w w:val="0"/>
      <w:sz w:val="18"/>
      <w:szCs w:val="18"/>
    </w:rPr>
  </w:style>
  <w:style w:type="paragraph" w:customStyle="1" w:styleId="TableHeadRight">
    <w:name w:val="Table Head (Right)"/>
    <w:rsid w:val="0048146E"/>
    <w:pPr>
      <w:widowControl w:val="0"/>
      <w:suppressAutoHyphens/>
      <w:autoSpaceDE w:val="0"/>
      <w:autoSpaceDN w:val="0"/>
      <w:adjustRightInd w:val="0"/>
      <w:spacing w:before="60" w:line="220" w:lineRule="atLeast"/>
      <w:jc w:val="right"/>
    </w:pPr>
    <w:rPr>
      <w:rFonts w:ascii="Helvetica" w:hAnsi="Helvetica" w:cs="Helvetica"/>
      <w:b/>
      <w:bCs/>
      <w:color w:val="000000"/>
      <w:w w:val="0"/>
      <w:sz w:val="18"/>
      <w:szCs w:val="18"/>
    </w:rPr>
  </w:style>
  <w:style w:type="paragraph" w:customStyle="1" w:styleId="NoteStepFirst">
    <w:name w:val="Note Step (First)"/>
    <w:next w:val="NoteStep"/>
    <w:rsid w:val="0048146E"/>
    <w:pPr>
      <w:widowControl w:val="0"/>
      <w:tabs>
        <w:tab w:val="left" w:pos="300"/>
      </w:tabs>
      <w:suppressAutoHyphens/>
      <w:autoSpaceDE w:val="0"/>
      <w:autoSpaceDN w:val="0"/>
      <w:adjustRightInd w:val="0"/>
      <w:spacing w:before="60" w:line="220" w:lineRule="atLeast"/>
      <w:ind w:left="280" w:hanging="280"/>
      <w:jc w:val="both"/>
    </w:pPr>
    <w:rPr>
      <w:rFonts w:ascii="Helvetica" w:hAnsi="Helvetica" w:cs="Helvetica"/>
      <w:color w:val="000000"/>
      <w:w w:val="0"/>
      <w:sz w:val="18"/>
      <w:szCs w:val="18"/>
    </w:rPr>
  </w:style>
  <w:style w:type="paragraph" w:customStyle="1" w:styleId="TableText">
    <w:name w:val="Table Text"/>
    <w:rsid w:val="0048146E"/>
    <w:pPr>
      <w:widowControl w:val="0"/>
      <w:tabs>
        <w:tab w:val="left" w:pos="360"/>
        <w:tab w:val="left" w:pos="720"/>
        <w:tab w:val="left" w:pos="1080"/>
        <w:tab w:val="left" w:pos="1440"/>
        <w:tab w:val="left" w:pos="1800"/>
        <w:tab w:val="left" w:pos="2160"/>
        <w:tab w:val="left" w:pos="2520"/>
        <w:tab w:val="left" w:pos="2880"/>
      </w:tabs>
      <w:suppressAutoHyphens/>
      <w:autoSpaceDE w:val="0"/>
      <w:autoSpaceDN w:val="0"/>
      <w:adjustRightInd w:val="0"/>
      <w:spacing w:before="60" w:line="200" w:lineRule="atLeast"/>
    </w:pPr>
    <w:rPr>
      <w:rFonts w:ascii="Helvetica" w:hAnsi="Helvetica" w:cs="Helvetica"/>
      <w:color w:val="000000"/>
      <w:w w:val="0"/>
      <w:sz w:val="18"/>
      <w:szCs w:val="18"/>
    </w:rPr>
  </w:style>
  <w:style w:type="paragraph" w:customStyle="1" w:styleId="CodeBullet">
    <w:name w:val="Code (Bullet)"/>
    <w:rsid w:val="0048146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uppressAutoHyphens/>
      <w:autoSpaceDE w:val="0"/>
      <w:autoSpaceDN w:val="0"/>
      <w:adjustRightInd w:val="0"/>
      <w:spacing w:line="220" w:lineRule="atLeast"/>
      <w:ind w:left="280"/>
    </w:pPr>
    <w:rPr>
      <w:rFonts w:ascii="Courier New" w:hAnsi="Courier New" w:cs="Courier New"/>
      <w:color w:val="000000"/>
      <w:w w:val="0"/>
      <w:sz w:val="18"/>
      <w:szCs w:val="18"/>
    </w:rPr>
  </w:style>
  <w:style w:type="paragraph" w:customStyle="1" w:styleId="BulletSubdashLast">
    <w:name w:val="BulletSub (dash) (Last)"/>
    <w:next w:val="BulletSubdash"/>
    <w:rsid w:val="0048146E"/>
    <w:pPr>
      <w:widowControl w:val="0"/>
      <w:tabs>
        <w:tab w:val="left" w:pos="580"/>
      </w:tabs>
      <w:suppressAutoHyphens/>
      <w:autoSpaceDE w:val="0"/>
      <w:autoSpaceDN w:val="0"/>
      <w:adjustRightInd w:val="0"/>
      <w:spacing w:before="60" w:after="120" w:line="240" w:lineRule="atLeast"/>
      <w:ind w:left="560" w:hanging="280"/>
      <w:jc w:val="both"/>
    </w:pPr>
    <w:rPr>
      <w:rFonts w:ascii="Helvetica" w:hAnsi="Helvetica" w:cs="Helvetica"/>
      <w:color w:val="000000"/>
      <w:w w:val="0"/>
      <w:sz w:val="18"/>
      <w:szCs w:val="18"/>
    </w:rPr>
  </w:style>
  <w:style w:type="paragraph" w:customStyle="1" w:styleId="BulletSubdash">
    <w:name w:val="BulletSub (dash)"/>
    <w:rsid w:val="0048146E"/>
    <w:pPr>
      <w:widowControl w:val="0"/>
      <w:tabs>
        <w:tab w:val="left" w:pos="580"/>
      </w:tabs>
      <w:suppressAutoHyphens/>
      <w:autoSpaceDE w:val="0"/>
      <w:autoSpaceDN w:val="0"/>
      <w:adjustRightInd w:val="0"/>
      <w:spacing w:before="60" w:line="240" w:lineRule="atLeast"/>
      <w:ind w:left="560" w:hanging="280"/>
      <w:jc w:val="both"/>
    </w:pPr>
    <w:rPr>
      <w:rFonts w:ascii="Helvetica" w:hAnsi="Helvetica" w:cs="Helvetica"/>
      <w:color w:val="000000"/>
      <w:w w:val="0"/>
      <w:sz w:val="18"/>
      <w:szCs w:val="18"/>
    </w:rPr>
  </w:style>
  <w:style w:type="paragraph" w:customStyle="1" w:styleId="TableTextBold0">
    <w:name w:val="Table Text (Bold)"/>
    <w:next w:val="TableText"/>
    <w:rsid w:val="0048146E"/>
    <w:pPr>
      <w:widowControl w:val="0"/>
      <w:tabs>
        <w:tab w:val="left" w:pos="360"/>
        <w:tab w:val="left" w:pos="720"/>
        <w:tab w:val="left" w:pos="1080"/>
        <w:tab w:val="left" w:pos="1440"/>
        <w:tab w:val="left" w:pos="1800"/>
        <w:tab w:val="left" w:pos="2160"/>
        <w:tab w:val="left" w:pos="2520"/>
        <w:tab w:val="left" w:pos="2880"/>
      </w:tabs>
      <w:suppressAutoHyphens/>
      <w:autoSpaceDE w:val="0"/>
      <w:autoSpaceDN w:val="0"/>
      <w:adjustRightInd w:val="0"/>
      <w:spacing w:before="60" w:line="200" w:lineRule="atLeast"/>
    </w:pPr>
    <w:rPr>
      <w:rFonts w:ascii="Helvetica" w:hAnsi="Helvetica" w:cs="Helvetica"/>
      <w:b/>
      <w:bCs/>
      <w:color w:val="000000"/>
      <w:w w:val="0"/>
      <w:sz w:val="18"/>
      <w:szCs w:val="18"/>
    </w:rPr>
  </w:style>
  <w:style w:type="paragraph" w:customStyle="1" w:styleId="TableTextBullet">
    <w:name w:val="Table Text Bullet"/>
    <w:rsid w:val="0048146E"/>
    <w:pPr>
      <w:widowControl w:val="0"/>
      <w:tabs>
        <w:tab w:val="left" w:pos="200"/>
      </w:tabs>
      <w:suppressAutoHyphens/>
      <w:autoSpaceDE w:val="0"/>
      <w:autoSpaceDN w:val="0"/>
      <w:adjustRightInd w:val="0"/>
      <w:spacing w:before="60" w:line="200" w:lineRule="atLeast"/>
      <w:ind w:left="200" w:hanging="200"/>
    </w:pPr>
    <w:rPr>
      <w:rFonts w:ascii="Helvetica" w:hAnsi="Helvetica" w:cs="Helvetica"/>
      <w:color w:val="000000"/>
      <w:w w:val="0"/>
      <w:sz w:val="18"/>
      <w:szCs w:val="18"/>
    </w:rPr>
  </w:style>
  <w:style w:type="paragraph" w:customStyle="1" w:styleId="BodyBold">
    <w:name w:val="Body (Bold)"/>
    <w:next w:val="Body"/>
    <w:rsid w:val="0048146E"/>
    <w:pPr>
      <w:suppressAutoHyphens/>
      <w:autoSpaceDE w:val="0"/>
      <w:autoSpaceDN w:val="0"/>
      <w:adjustRightInd w:val="0"/>
      <w:spacing w:before="240" w:after="120" w:line="240" w:lineRule="atLeast"/>
      <w:jc w:val="both"/>
    </w:pPr>
    <w:rPr>
      <w:rFonts w:ascii="Helvetica" w:hAnsi="Helvetica" w:cs="Helvetica"/>
      <w:b/>
      <w:bCs/>
      <w:color w:val="000000"/>
      <w:w w:val="0"/>
      <w:sz w:val="18"/>
      <w:szCs w:val="18"/>
    </w:rPr>
  </w:style>
  <w:style w:type="paragraph" w:customStyle="1" w:styleId="TableTextBulletSub">
    <w:name w:val="Table Text BulletSub"/>
    <w:rsid w:val="0048146E"/>
    <w:pPr>
      <w:widowControl w:val="0"/>
      <w:tabs>
        <w:tab w:val="left" w:pos="360"/>
      </w:tabs>
      <w:suppressAutoHyphens/>
      <w:autoSpaceDE w:val="0"/>
      <w:autoSpaceDN w:val="0"/>
      <w:adjustRightInd w:val="0"/>
      <w:spacing w:before="60" w:line="200" w:lineRule="atLeast"/>
      <w:ind w:left="200"/>
    </w:pPr>
    <w:rPr>
      <w:rFonts w:ascii="Helvetica" w:hAnsi="Helvetica" w:cs="Helvetica"/>
      <w:color w:val="000000"/>
      <w:w w:val="0"/>
      <w:sz w:val="18"/>
      <w:szCs w:val="18"/>
    </w:rPr>
  </w:style>
  <w:style w:type="paragraph" w:customStyle="1" w:styleId="TableTextBulletSubDash">
    <w:name w:val="Table Text BulletSubDash"/>
    <w:next w:val="TableTextBulletSub"/>
    <w:rsid w:val="0048146E"/>
    <w:pPr>
      <w:widowControl w:val="0"/>
      <w:tabs>
        <w:tab w:val="left" w:pos="360"/>
      </w:tabs>
      <w:suppressAutoHyphens/>
      <w:autoSpaceDE w:val="0"/>
      <w:autoSpaceDN w:val="0"/>
      <w:adjustRightInd w:val="0"/>
      <w:spacing w:before="60" w:line="220" w:lineRule="atLeast"/>
      <w:ind w:left="200"/>
    </w:pPr>
    <w:rPr>
      <w:rFonts w:ascii="Helvetica" w:hAnsi="Helvetica" w:cs="Helvetica"/>
      <w:color w:val="000000"/>
      <w:w w:val="0"/>
      <w:sz w:val="18"/>
      <w:szCs w:val="18"/>
    </w:rPr>
  </w:style>
  <w:style w:type="paragraph" w:customStyle="1" w:styleId="TableTextMiddle">
    <w:name w:val="Table Text (Middle)"/>
    <w:rsid w:val="0048146E"/>
    <w:pPr>
      <w:widowControl w:val="0"/>
      <w:tabs>
        <w:tab w:val="left" w:pos="360"/>
        <w:tab w:val="left" w:pos="720"/>
        <w:tab w:val="left" w:pos="1080"/>
        <w:tab w:val="left" w:pos="1440"/>
        <w:tab w:val="left" w:pos="1800"/>
        <w:tab w:val="left" w:pos="2160"/>
        <w:tab w:val="left" w:pos="2520"/>
        <w:tab w:val="left" w:pos="2880"/>
      </w:tabs>
      <w:suppressAutoHyphens/>
      <w:autoSpaceDE w:val="0"/>
      <w:autoSpaceDN w:val="0"/>
      <w:adjustRightInd w:val="0"/>
      <w:spacing w:before="60" w:line="200" w:lineRule="atLeast"/>
    </w:pPr>
    <w:rPr>
      <w:rFonts w:ascii="Helvetica" w:hAnsi="Helvetica" w:cs="Helvetica"/>
      <w:color w:val="000000"/>
      <w:w w:val="0"/>
      <w:sz w:val="18"/>
      <w:szCs w:val="18"/>
    </w:rPr>
  </w:style>
  <w:style w:type="paragraph" w:customStyle="1" w:styleId="TableTextCentered">
    <w:name w:val="Table Text (Centered)"/>
    <w:rsid w:val="0048146E"/>
    <w:pPr>
      <w:widowControl w:val="0"/>
      <w:suppressAutoHyphens/>
      <w:autoSpaceDE w:val="0"/>
      <w:autoSpaceDN w:val="0"/>
      <w:adjustRightInd w:val="0"/>
      <w:spacing w:before="60" w:line="200" w:lineRule="atLeast"/>
      <w:jc w:val="center"/>
    </w:pPr>
    <w:rPr>
      <w:rFonts w:ascii="Helvetica" w:hAnsi="Helvetica" w:cs="Helvetica"/>
      <w:color w:val="000000"/>
      <w:w w:val="0"/>
      <w:sz w:val="18"/>
      <w:szCs w:val="18"/>
    </w:rPr>
  </w:style>
  <w:style w:type="paragraph" w:customStyle="1" w:styleId="TableStepFirst">
    <w:name w:val="Table Step (First)"/>
    <w:next w:val="TableStep"/>
    <w:rsid w:val="0048146E"/>
    <w:pPr>
      <w:widowControl w:val="0"/>
      <w:tabs>
        <w:tab w:val="left" w:pos="200"/>
      </w:tabs>
      <w:suppressAutoHyphens/>
      <w:autoSpaceDE w:val="0"/>
      <w:autoSpaceDN w:val="0"/>
      <w:adjustRightInd w:val="0"/>
      <w:spacing w:before="60" w:line="200" w:lineRule="atLeast"/>
      <w:ind w:left="200" w:right="140" w:hanging="200"/>
    </w:pPr>
    <w:rPr>
      <w:rFonts w:ascii="Helvetica" w:hAnsi="Helvetica" w:cs="Helvetica"/>
      <w:color w:val="000000"/>
      <w:w w:val="0"/>
      <w:sz w:val="18"/>
      <w:szCs w:val="18"/>
    </w:rPr>
  </w:style>
  <w:style w:type="paragraph" w:customStyle="1" w:styleId="TableStep">
    <w:name w:val="Table Step"/>
    <w:rsid w:val="0048146E"/>
    <w:pPr>
      <w:widowControl w:val="0"/>
      <w:tabs>
        <w:tab w:val="left" w:pos="200"/>
      </w:tabs>
      <w:suppressAutoHyphens/>
      <w:autoSpaceDE w:val="0"/>
      <w:autoSpaceDN w:val="0"/>
      <w:adjustRightInd w:val="0"/>
      <w:spacing w:before="60" w:line="200" w:lineRule="atLeast"/>
      <w:ind w:left="200" w:right="140" w:hanging="200"/>
    </w:pPr>
    <w:rPr>
      <w:rFonts w:ascii="Helvetica" w:hAnsi="Helvetica" w:cs="Helvetica"/>
      <w:color w:val="000000"/>
      <w:w w:val="0"/>
      <w:sz w:val="18"/>
      <w:szCs w:val="18"/>
    </w:rPr>
  </w:style>
  <w:style w:type="paragraph" w:customStyle="1" w:styleId="IndentSubitem">
    <w:name w:val="Indent Subitem"/>
    <w:rsid w:val="0048146E"/>
    <w:pPr>
      <w:widowControl w:val="0"/>
      <w:suppressAutoHyphens/>
      <w:autoSpaceDE w:val="0"/>
      <w:autoSpaceDN w:val="0"/>
      <w:adjustRightInd w:val="0"/>
      <w:spacing w:before="100" w:after="100" w:line="220" w:lineRule="atLeast"/>
      <w:ind w:left="280"/>
      <w:jc w:val="both"/>
    </w:pPr>
    <w:rPr>
      <w:rFonts w:ascii="Helvetica" w:hAnsi="Helvetica" w:cs="Helvetica"/>
      <w:color w:val="000000"/>
      <w:w w:val="0"/>
      <w:sz w:val="18"/>
      <w:szCs w:val="18"/>
    </w:rPr>
  </w:style>
  <w:style w:type="paragraph" w:customStyle="1" w:styleId="TableTextRight">
    <w:name w:val="Table Text (Right)"/>
    <w:rsid w:val="0048146E"/>
    <w:pPr>
      <w:widowControl w:val="0"/>
      <w:suppressAutoHyphens/>
      <w:autoSpaceDE w:val="0"/>
      <w:autoSpaceDN w:val="0"/>
      <w:adjustRightInd w:val="0"/>
      <w:spacing w:before="60" w:line="200" w:lineRule="atLeast"/>
      <w:jc w:val="right"/>
    </w:pPr>
    <w:rPr>
      <w:rFonts w:ascii="Helvetica" w:hAnsi="Helvetica" w:cs="Helvetica"/>
      <w:color w:val="000000"/>
      <w:w w:val="0"/>
      <w:sz w:val="18"/>
      <w:szCs w:val="18"/>
    </w:rPr>
  </w:style>
  <w:style w:type="paragraph" w:customStyle="1" w:styleId="TableRun-In-Head">
    <w:name w:val="Table Run-In-Head"/>
    <w:next w:val="TableText"/>
    <w:rsid w:val="0048146E"/>
    <w:pPr>
      <w:widowControl w:val="0"/>
      <w:tabs>
        <w:tab w:val="left" w:pos="360"/>
        <w:tab w:val="left" w:pos="720"/>
        <w:tab w:val="left" w:pos="1080"/>
        <w:tab w:val="left" w:pos="1440"/>
        <w:tab w:val="left" w:pos="1800"/>
        <w:tab w:val="left" w:pos="2160"/>
        <w:tab w:val="left" w:pos="2520"/>
        <w:tab w:val="left" w:pos="2880"/>
      </w:tabs>
      <w:suppressAutoHyphens/>
      <w:autoSpaceDE w:val="0"/>
      <w:autoSpaceDN w:val="0"/>
      <w:adjustRightInd w:val="0"/>
      <w:spacing w:before="60" w:line="200" w:lineRule="atLeast"/>
    </w:pPr>
    <w:rPr>
      <w:rFonts w:ascii="Helvetica" w:hAnsi="Helvetica" w:cs="Helvetica"/>
      <w:b/>
      <w:bCs/>
      <w:color w:val="000000"/>
      <w:w w:val="0"/>
      <w:sz w:val="18"/>
      <w:szCs w:val="18"/>
    </w:rPr>
  </w:style>
  <w:style w:type="paragraph" w:customStyle="1" w:styleId="TableExample">
    <w:name w:val="Table Example"/>
    <w:next w:val="TableText"/>
    <w:rsid w:val="0048146E"/>
    <w:pPr>
      <w:widowControl w:val="0"/>
      <w:tabs>
        <w:tab w:val="left" w:pos="280"/>
      </w:tabs>
      <w:suppressAutoHyphens/>
      <w:autoSpaceDE w:val="0"/>
      <w:autoSpaceDN w:val="0"/>
      <w:adjustRightInd w:val="0"/>
      <w:spacing w:before="60" w:after="60" w:line="200" w:lineRule="atLeast"/>
      <w:ind w:left="140"/>
      <w:jc w:val="both"/>
    </w:pPr>
    <w:rPr>
      <w:rFonts w:ascii="Helvetica" w:hAnsi="Helvetica" w:cs="Helvetica"/>
      <w:color w:val="000000"/>
      <w:w w:val="0"/>
      <w:sz w:val="18"/>
      <w:szCs w:val="18"/>
    </w:rPr>
  </w:style>
  <w:style w:type="paragraph" w:customStyle="1" w:styleId="TableTextSmallCentered">
    <w:name w:val="Table Text Small (Centered)"/>
    <w:rsid w:val="0048146E"/>
    <w:pPr>
      <w:widowControl w:val="0"/>
      <w:suppressAutoHyphens/>
      <w:autoSpaceDE w:val="0"/>
      <w:autoSpaceDN w:val="0"/>
      <w:adjustRightInd w:val="0"/>
      <w:spacing w:line="140" w:lineRule="atLeast"/>
      <w:jc w:val="center"/>
    </w:pPr>
    <w:rPr>
      <w:rFonts w:ascii="Helvetica" w:hAnsi="Helvetica" w:cs="Helvetica"/>
      <w:color w:val="000000"/>
      <w:w w:val="0"/>
      <w:sz w:val="14"/>
      <w:szCs w:val="14"/>
    </w:rPr>
  </w:style>
  <w:style w:type="paragraph" w:customStyle="1" w:styleId="TableTextBulletIndent">
    <w:name w:val="Table Text Bullet (Indent)"/>
    <w:rsid w:val="0048146E"/>
    <w:pPr>
      <w:widowControl w:val="0"/>
      <w:tabs>
        <w:tab w:val="left" w:pos="200"/>
      </w:tabs>
      <w:suppressAutoHyphens/>
      <w:autoSpaceDE w:val="0"/>
      <w:autoSpaceDN w:val="0"/>
      <w:adjustRightInd w:val="0"/>
      <w:spacing w:before="60" w:line="220" w:lineRule="atLeast"/>
      <w:ind w:left="360"/>
    </w:pPr>
    <w:rPr>
      <w:rFonts w:ascii="Helvetica" w:hAnsi="Helvetica" w:cs="Helvetica"/>
      <w:color w:val="000000"/>
      <w:w w:val="0"/>
      <w:sz w:val="18"/>
      <w:szCs w:val="18"/>
    </w:rPr>
  </w:style>
  <w:style w:type="paragraph" w:customStyle="1" w:styleId="TableTextSmall">
    <w:name w:val="Table Text Small"/>
    <w:rsid w:val="0048146E"/>
    <w:pPr>
      <w:widowControl w:val="0"/>
      <w:suppressAutoHyphens/>
      <w:autoSpaceDE w:val="0"/>
      <w:autoSpaceDN w:val="0"/>
      <w:adjustRightInd w:val="0"/>
      <w:spacing w:after="60" w:line="140" w:lineRule="atLeast"/>
    </w:pPr>
    <w:rPr>
      <w:rFonts w:ascii="Helvetica" w:hAnsi="Helvetica" w:cs="Helvetica"/>
      <w:color w:val="000000"/>
      <w:w w:val="0"/>
      <w:sz w:val="14"/>
      <w:szCs w:val="14"/>
    </w:rPr>
  </w:style>
  <w:style w:type="paragraph" w:customStyle="1" w:styleId="TableCaption">
    <w:name w:val="Table Caption"/>
    <w:rsid w:val="0048146E"/>
    <w:pPr>
      <w:widowControl w:val="0"/>
      <w:suppressAutoHyphens/>
      <w:autoSpaceDE w:val="0"/>
      <w:autoSpaceDN w:val="0"/>
      <w:adjustRightInd w:val="0"/>
      <w:spacing w:line="220" w:lineRule="atLeast"/>
      <w:jc w:val="center"/>
    </w:pPr>
    <w:rPr>
      <w:rFonts w:ascii="Helvetica" w:hAnsi="Helvetica" w:cs="Helvetica"/>
      <w:b/>
      <w:bCs/>
      <w:color w:val="000000"/>
      <w:w w:val="0"/>
      <w:sz w:val="18"/>
      <w:szCs w:val="18"/>
    </w:rPr>
  </w:style>
  <w:style w:type="paragraph" w:customStyle="1" w:styleId="Example">
    <w:name w:val="Example"/>
    <w:next w:val="Body"/>
    <w:rsid w:val="0048146E"/>
    <w:pPr>
      <w:widowControl w:val="0"/>
      <w:tabs>
        <w:tab w:val="left" w:pos="280"/>
      </w:tabs>
      <w:suppressAutoHyphens/>
      <w:autoSpaceDE w:val="0"/>
      <w:autoSpaceDN w:val="0"/>
      <w:adjustRightInd w:val="0"/>
      <w:spacing w:after="120" w:line="240" w:lineRule="atLeast"/>
      <w:ind w:left="280"/>
      <w:jc w:val="both"/>
    </w:pPr>
    <w:rPr>
      <w:rFonts w:ascii="Helvetica" w:hAnsi="Helvetica" w:cs="Helvetica"/>
      <w:color w:val="000000"/>
      <w:w w:val="0"/>
      <w:sz w:val="18"/>
      <w:szCs w:val="18"/>
    </w:rPr>
  </w:style>
  <w:style w:type="paragraph" w:customStyle="1" w:styleId="Heading3Top">
    <w:name w:val="Heading 3 Top"/>
    <w:next w:val="Body"/>
    <w:rsid w:val="0048146E"/>
    <w:pPr>
      <w:keepNext/>
      <w:pageBreakBefore/>
      <w:widowControl w:val="0"/>
      <w:suppressAutoHyphens/>
      <w:autoSpaceDE w:val="0"/>
      <w:autoSpaceDN w:val="0"/>
      <w:adjustRightInd w:val="0"/>
      <w:spacing w:before="200" w:after="100" w:line="240" w:lineRule="atLeast"/>
    </w:pPr>
    <w:rPr>
      <w:rFonts w:ascii="Helvetica" w:hAnsi="Helvetica" w:cs="Helvetica"/>
      <w:b/>
      <w:bCs/>
      <w:color w:val="000000"/>
      <w:w w:val="0"/>
    </w:rPr>
  </w:style>
  <w:style w:type="paragraph" w:customStyle="1" w:styleId="FigureCaption">
    <w:name w:val="Figure Caption"/>
    <w:next w:val="Body"/>
    <w:rsid w:val="0048146E"/>
    <w:pPr>
      <w:widowControl w:val="0"/>
      <w:suppressAutoHyphens/>
      <w:autoSpaceDE w:val="0"/>
      <w:autoSpaceDN w:val="0"/>
      <w:adjustRightInd w:val="0"/>
      <w:spacing w:before="200" w:after="360" w:line="240" w:lineRule="atLeast"/>
      <w:jc w:val="center"/>
    </w:pPr>
    <w:rPr>
      <w:rFonts w:ascii="Helvetica" w:hAnsi="Helvetica" w:cs="Helvetica"/>
      <w:b/>
      <w:bCs/>
      <w:color w:val="000000"/>
      <w:w w:val="0"/>
      <w:sz w:val="18"/>
      <w:szCs w:val="18"/>
    </w:rPr>
  </w:style>
  <w:style w:type="paragraph" w:customStyle="1" w:styleId="Indent">
    <w:name w:val="Indent"/>
    <w:rsid w:val="0048146E"/>
    <w:pPr>
      <w:widowControl w:val="0"/>
      <w:tabs>
        <w:tab w:val="left" w:pos="280"/>
      </w:tabs>
      <w:suppressAutoHyphens/>
      <w:autoSpaceDE w:val="0"/>
      <w:autoSpaceDN w:val="0"/>
      <w:adjustRightInd w:val="0"/>
      <w:spacing w:before="100" w:after="100" w:line="240" w:lineRule="atLeast"/>
      <w:ind w:left="280"/>
      <w:jc w:val="both"/>
    </w:pPr>
    <w:rPr>
      <w:rFonts w:ascii="Helvetica" w:hAnsi="Helvetica" w:cs="Helvetica"/>
      <w:color w:val="000000"/>
      <w:w w:val="0"/>
      <w:sz w:val="18"/>
      <w:szCs w:val="18"/>
    </w:rPr>
  </w:style>
  <w:style w:type="paragraph" w:customStyle="1" w:styleId="CodeLast">
    <w:name w:val="Code (Last)"/>
    <w:next w:val="Body"/>
    <w:rsid w:val="0048146E"/>
    <w:pPr>
      <w:widowControl w:val="0"/>
      <w:tabs>
        <w:tab w:val="left" w:pos="360"/>
        <w:tab w:val="left" w:pos="720"/>
        <w:tab w:val="left" w:pos="1080"/>
        <w:tab w:val="left" w:pos="1440"/>
        <w:tab w:val="left" w:pos="1800"/>
        <w:tab w:val="left" w:pos="2160"/>
        <w:tab w:val="left" w:pos="2520"/>
      </w:tabs>
      <w:suppressAutoHyphens/>
      <w:autoSpaceDE w:val="0"/>
      <w:autoSpaceDN w:val="0"/>
      <w:adjustRightInd w:val="0"/>
      <w:spacing w:after="120" w:line="220" w:lineRule="atLeast"/>
    </w:pPr>
    <w:rPr>
      <w:rFonts w:ascii="Courier New" w:hAnsi="Courier New" w:cs="Courier New"/>
      <w:color w:val="000000"/>
      <w:w w:val="0"/>
      <w:sz w:val="18"/>
      <w:szCs w:val="18"/>
    </w:rPr>
  </w:style>
  <w:style w:type="paragraph" w:customStyle="1" w:styleId="Code">
    <w:name w:val="Code"/>
    <w:rsid w:val="0048146E"/>
    <w:pPr>
      <w:widowControl w:val="0"/>
      <w:tabs>
        <w:tab w:val="left" w:pos="360"/>
        <w:tab w:val="left" w:pos="720"/>
        <w:tab w:val="left" w:pos="1080"/>
        <w:tab w:val="left" w:pos="1440"/>
        <w:tab w:val="left" w:pos="1800"/>
        <w:tab w:val="left" w:pos="2160"/>
        <w:tab w:val="left" w:pos="2520"/>
      </w:tabs>
      <w:suppressAutoHyphens/>
      <w:autoSpaceDE w:val="0"/>
      <w:autoSpaceDN w:val="0"/>
      <w:adjustRightInd w:val="0"/>
      <w:spacing w:line="220" w:lineRule="atLeast"/>
    </w:pPr>
    <w:rPr>
      <w:rFonts w:ascii="Courier New" w:hAnsi="Courier New" w:cs="Courier New"/>
      <w:color w:val="000000"/>
      <w:w w:val="0"/>
      <w:sz w:val="18"/>
      <w:szCs w:val="18"/>
    </w:rPr>
  </w:style>
  <w:style w:type="paragraph" w:customStyle="1" w:styleId="Heading1Top">
    <w:name w:val="Heading 1 Top"/>
    <w:next w:val="Body"/>
    <w:rsid w:val="0048146E"/>
    <w:pPr>
      <w:keepNext/>
      <w:pageBreakBefore/>
      <w:widowControl w:val="0"/>
      <w:suppressAutoHyphens/>
      <w:autoSpaceDE w:val="0"/>
      <w:autoSpaceDN w:val="0"/>
      <w:adjustRightInd w:val="0"/>
      <w:spacing w:before="60" w:after="120" w:line="380" w:lineRule="atLeast"/>
    </w:pPr>
    <w:rPr>
      <w:rFonts w:ascii="Helvetica" w:hAnsi="Helvetica" w:cs="Helvetica"/>
      <w:b/>
      <w:bCs/>
      <w:smallCaps/>
      <w:color w:val="000000"/>
      <w:w w:val="0"/>
      <w:sz w:val="32"/>
      <w:szCs w:val="32"/>
    </w:rPr>
  </w:style>
  <w:style w:type="paragraph" w:customStyle="1" w:styleId="Heading2Top">
    <w:name w:val="Heading 2 Top"/>
    <w:next w:val="Body"/>
    <w:rsid w:val="0048146E"/>
    <w:pPr>
      <w:keepNext/>
      <w:pageBreakBefore/>
      <w:widowControl w:val="0"/>
      <w:suppressAutoHyphens/>
      <w:autoSpaceDE w:val="0"/>
      <w:autoSpaceDN w:val="0"/>
      <w:adjustRightInd w:val="0"/>
      <w:spacing w:before="240" w:after="100" w:line="300" w:lineRule="atLeast"/>
      <w:ind w:left="720"/>
    </w:pPr>
    <w:rPr>
      <w:rFonts w:ascii="Helvetica" w:hAnsi="Helvetica" w:cs="Helvetica"/>
      <w:b/>
      <w:bCs/>
      <w:smallCaps/>
      <w:color w:val="000000"/>
      <w:w w:val="0"/>
      <w:sz w:val="24"/>
      <w:szCs w:val="24"/>
    </w:rPr>
  </w:style>
  <w:style w:type="paragraph" w:customStyle="1" w:styleId="Numberedlast">
    <w:name w:val="Numbered last"/>
    <w:rsid w:val="0048146E"/>
    <w:pPr>
      <w:tabs>
        <w:tab w:val="left" w:pos="280"/>
      </w:tabs>
      <w:autoSpaceDE w:val="0"/>
      <w:autoSpaceDN w:val="0"/>
      <w:adjustRightInd w:val="0"/>
      <w:spacing w:after="120" w:line="240" w:lineRule="atLeast"/>
      <w:ind w:left="280" w:hanging="280"/>
    </w:pPr>
    <w:rPr>
      <w:rFonts w:ascii="Helvetica" w:hAnsi="Helvetica" w:cs="Helvetica"/>
      <w:color w:val="000000"/>
      <w:w w:val="0"/>
      <w:sz w:val="18"/>
      <w:szCs w:val="18"/>
    </w:rPr>
  </w:style>
  <w:style w:type="paragraph" w:customStyle="1" w:styleId="Numbered">
    <w:name w:val="Numbered"/>
    <w:rsid w:val="0048146E"/>
    <w:pPr>
      <w:tabs>
        <w:tab w:val="left" w:pos="280"/>
      </w:tabs>
      <w:autoSpaceDE w:val="0"/>
      <w:autoSpaceDN w:val="0"/>
      <w:adjustRightInd w:val="0"/>
      <w:spacing w:line="240" w:lineRule="atLeast"/>
      <w:ind w:left="280" w:hanging="280"/>
    </w:pPr>
    <w:rPr>
      <w:rFonts w:ascii="Helvetica" w:hAnsi="Helvetica" w:cs="Helvetica"/>
      <w:color w:val="000000"/>
      <w:w w:val="0"/>
      <w:sz w:val="18"/>
      <w:szCs w:val="18"/>
    </w:rPr>
  </w:style>
  <w:style w:type="paragraph" w:customStyle="1" w:styleId="Numbered1">
    <w:name w:val="Numbered1"/>
    <w:next w:val="Numbered"/>
    <w:rsid w:val="0048146E"/>
    <w:pPr>
      <w:tabs>
        <w:tab w:val="left" w:pos="280"/>
      </w:tabs>
      <w:autoSpaceDE w:val="0"/>
      <w:autoSpaceDN w:val="0"/>
      <w:adjustRightInd w:val="0"/>
      <w:spacing w:line="240" w:lineRule="atLeast"/>
      <w:ind w:left="280" w:hanging="280"/>
    </w:pPr>
    <w:rPr>
      <w:rFonts w:ascii="Helvetica" w:hAnsi="Helvetica" w:cs="Helvetica"/>
      <w:color w:val="000000"/>
      <w:w w:val="0"/>
      <w:sz w:val="18"/>
      <w:szCs w:val="18"/>
    </w:rPr>
  </w:style>
  <w:style w:type="paragraph" w:customStyle="1" w:styleId="Step">
    <w:name w:val="Step"/>
    <w:rsid w:val="0048146E"/>
    <w:pPr>
      <w:widowControl w:val="0"/>
      <w:tabs>
        <w:tab w:val="left" w:pos="720"/>
        <w:tab w:val="left" w:pos="1080"/>
      </w:tabs>
      <w:suppressAutoHyphens/>
      <w:autoSpaceDE w:val="0"/>
      <w:autoSpaceDN w:val="0"/>
      <w:adjustRightInd w:val="0"/>
      <w:spacing w:before="100" w:line="240" w:lineRule="atLeast"/>
      <w:ind w:left="1080" w:hanging="360"/>
      <w:jc w:val="both"/>
    </w:pPr>
    <w:rPr>
      <w:rFonts w:ascii="Helvetica" w:hAnsi="Helvetica" w:cs="Helvetica"/>
      <w:color w:val="000000"/>
      <w:w w:val="0"/>
      <w:sz w:val="18"/>
      <w:szCs w:val="18"/>
    </w:rPr>
  </w:style>
  <w:style w:type="paragraph" w:customStyle="1" w:styleId="StepFirst">
    <w:name w:val="Step (First)"/>
    <w:next w:val="Step"/>
    <w:rsid w:val="0048146E"/>
    <w:pPr>
      <w:widowControl w:val="0"/>
      <w:tabs>
        <w:tab w:val="left" w:pos="720"/>
        <w:tab w:val="left" w:pos="1080"/>
      </w:tabs>
      <w:suppressAutoHyphens/>
      <w:autoSpaceDE w:val="0"/>
      <w:autoSpaceDN w:val="0"/>
      <w:adjustRightInd w:val="0"/>
      <w:spacing w:before="120" w:line="240" w:lineRule="atLeast"/>
      <w:ind w:left="1080" w:hanging="360"/>
      <w:jc w:val="both"/>
    </w:pPr>
    <w:rPr>
      <w:rFonts w:ascii="Helvetica" w:hAnsi="Helvetica" w:cs="Helvetica"/>
      <w:color w:val="000000"/>
      <w:w w:val="0"/>
      <w:sz w:val="18"/>
      <w:szCs w:val="18"/>
    </w:rPr>
  </w:style>
  <w:style w:type="paragraph" w:customStyle="1" w:styleId="StepLast">
    <w:name w:val="Step (Last)"/>
    <w:next w:val="Body"/>
    <w:rsid w:val="0048146E"/>
    <w:pPr>
      <w:widowControl w:val="0"/>
      <w:tabs>
        <w:tab w:val="left" w:pos="720"/>
        <w:tab w:val="left" w:pos="1080"/>
      </w:tabs>
      <w:suppressAutoHyphens/>
      <w:autoSpaceDE w:val="0"/>
      <w:autoSpaceDN w:val="0"/>
      <w:adjustRightInd w:val="0"/>
      <w:spacing w:before="100" w:after="120" w:line="240" w:lineRule="atLeast"/>
      <w:ind w:left="1080" w:hanging="360"/>
      <w:jc w:val="both"/>
    </w:pPr>
    <w:rPr>
      <w:rFonts w:ascii="Helvetica" w:hAnsi="Helvetica" w:cs="Helvetica"/>
      <w:color w:val="000000"/>
      <w:w w:val="0"/>
      <w:sz w:val="18"/>
      <w:szCs w:val="18"/>
    </w:rPr>
  </w:style>
  <w:style w:type="paragraph" w:customStyle="1" w:styleId="StepSubitem">
    <w:name w:val="Step Subitem"/>
    <w:rsid w:val="0048146E"/>
    <w:pPr>
      <w:widowControl w:val="0"/>
      <w:tabs>
        <w:tab w:val="left" w:pos="280"/>
      </w:tabs>
      <w:suppressAutoHyphens/>
      <w:autoSpaceDE w:val="0"/>
      <w:autoSpaceDN w:val="0"/>
      <w:adjustRightInd w:val="0"/>
      <w:spacing w:before="60" w:line="240" w:lineRule="atLeast"/>
      <w:ind w:left="280" w:hanging="280"/>
      <w:jc w:val="both"/>
    </w:pPr>
    <w:rPr>
      <w:rFonts w:ascii="Helvetica" w:hAnsi="Helvetica" w:cs="Helvetica"/>
      <w:color w:val="000000"/>
      <w:w w:val="0"/>
      <w:sz w:val="18"/>
      <w:szCs w:val="18"/>
    </w:rPr>
  </w:style>
  <w:style w:type="paragraph" w:customStyle="1" w:styleId="StepSubitemLast">
    <w:name w:val="Step Subitem (Last)"/>
    <w:next w:val="Step"/>
    <w:rsid w:val="0048146E"/>
    <w:pPr>
      <w:widowControl w:val="0"/>
      <w:tabs>
        <w:tab w:val="left" w:pos="280"/>
      </w:tabs>
      <w:suppressAutoHyphens/>
      <w:autoSpaceDE w:val="0"/>
      <w:autoSpaceDN w:val="0"/>
      <w:adjustRightInd w:val="0"/>
      <w:spacing w:before="60" w:after="120" w:line="240" w:lineRule="atLeast"/>
      <w:ind w:left="280" w:hanging="280"/>
      <w:jc w:val="both"/>
    </w:pPr>
    <w:rPr>
      <w:rFonts w:ascii="Helvetica" w:hAnsi="Helvetica" w:cs="Helvetica"/>
      <w:color w:val="000000"/>
      <w:w w:val="0"/>
      <w:sz w:val="18"/>
      <w:szCs w:val="18"/>
    </w:rPr>
  </w:style>
  <w:style w:type="character" w:customStyle="1" w:styleId="CodeFont">
    <w:name w:val="CodeFont"/>
    <w:rsid w:val="0048146E"/>
    <w:rPr>
      <w:rFonts w:ascii="Courier" w:hAnsi="Courier" w:cs="Courier"/>
      <w:color w:val="000000"/>
      <w:spacing w:val="0"/>
      <w:w w:val="100"/>
      <w:sz w:val="18"/>
      <w:szCs w:val="18"/>
      <w:u w:val="none"/>
      <w:vertAlign w:val="baseline"/>
      <w:lang w:val="en-US"/>
    </w:rPr>
  </w:style>
  <w:style w:type="character" w:customStyle="1" w:styleId="TrademarkHdg">
    <w:name w:val="TrademarkHdg"/>
    <w:rsid w:val="0048146E"/>
    <w:rPr>
      <w:rFonts w:ascii="Helvetica" w:hAnsi="Helvetica" w:cs="Helvetica"/>
      <w:b/>
      <w:bCs/>
      <w:spacing w:val="0"/>
      <w:w w:val="100"/>
      <w:sz w:val="24"/>
      <w:szCs w:val="24"/>
      <w:u w:val="none"/>
      <w:vertAlign w:val="baseline"/>
      <w:lang w:val="en-US"/>
    </w:rPr>
  </w:style>
  <w:style w:type="character" w:customStyle="1" w:styleId="CodeFnt">
    <w:name w:val="CodeFnt"/>
    <w:rsid w:val="0048146E"/>
    <w:rPr>
      <w:rFonts w:ascii="Courier" w:hAnsi="Courier" w:cs="Courier"/>
      <w:color w:val="000000"/>
      <w:spacing w:val="0"/>
      <w:w w:val="100"/>
      <w:sz w:val="18"/>
      <w:szCs w:val="18"/>
      <w:u w:val="none"/>
      <w:vertAlign w:val="baseline"/>
      <w:lang w:val="en-US"/>
    </w:rPr>
  </w:style>
  <w:style w:type="character" w:customStyle="1" w:styleId="FmSymbol">
    <w:name w:val="FmSymbol"/>
    <w:rsid w:val="0048146E"/>
    <w:rPr>
      <w:rFonts w:ascii="Symbol" w:hAnsi="Symbol" w:cs="Symbol"/>
      <w:color w:val="000000"/>
      <w:spacing w:val="0"/>
      <w:w w:val="100"/>
      <w:sz w:val="18"/>
      <w:szCs w:val="18"/>
      <w:u w:val="none"/>
      <w:vertAlign w:val="baseline"/>
      <w:lang w:val="en-US"/>
    </w:rPr>
  </w:style>
  <w:style w:type="character" w:customStyle="1" w:styleId="Website">
    <w:name w:val="Website"/>
    <w:rsid w:val="0048146E"/>
    <w:rPr>
      <w:rFonts w:ascii="Helvetica" w:hAnsi="Helvetica" w:cs="Helvetica"/>
      <w:color w:val="0000FF"/>
      <w:spacing w:val="0"/>
      <w:w w:val="100"/>
      <w:sz w:val="18"/>
      <w:szCs w:val="18"/>
      <w:u w:val="none"/>
      <w:vertAlign w:val="baseline"/>
      <w:lang w:val="en-US"/>
    </w:rPr>
  </w:style>
  <w:style w:type="character" w:customStyle="1" w:styleId="Num">
    <w:name w:val="Num"/>
    <w:rsid w:val="0048146E"/>
    <w:rPr>
      <w:rFonts w:ascii="Helvetica" w:hAnsi="Helvetica" w:cs="Helvetica"/>
      <w:b/>
      <w:bCs/>
      <w:color w:val="000000"/>
      <w:spacing w:val="0"/>
      <w:w w:val="100"/>
      <w:sz w:val="18"/>
      <w:szCs w:val="18"/>
      <w:u w:val="none"/>
      <w:vertAlign w:val="baseline"/>
      <w:lang w:val="en-US"/>
    </w:rPr>
  </w:style>
  <w:style w:type="character" w:customStyle="1" w:styleId="Variable">
    <w:name w:val="Variable"/>
    <w:rsid w:val="0048146E"/>
    <w:rPr>
      <w:color w:val="0000FF"/>
      <w:w w:val="100"/>
      <w:u w:val="none"/>
      <w:lang w:val="en-US"/>
    </w:rPr>
  </w:style>
  <w:style w:type="character" w:customStyle="1" w:styleId="AllCapsBold">
    <w:name w:val="AllCapsBold"/>
    <w:rsid w:val="0048146E"/>
    <w:rPr>
      <w:b/>
      <w:bCs/>
      <w:caps/>
    </w:rPr>
  </w:style>
  <w:style w:type="character" w:customStyle="1" w:styleId="CharFmt">
    <w:name w:val="CharFmt"/>
    <w:rsid w:val="0048146E"/>
    <w:rPr>
      <w:rFonts w:ascii="Arial" w:hAnsi="Arial" w:cs="Arial"/>
      <w:b/>
      <w:bCs/>
    </w:rPr>
  </w:style>
  <w:style w:type="character" w:customStyle="1" w:styleId="FmDingbats1">
    <w:name w:val="FmDingbats1"/>
    <w:rsid w:val="0048146E"/>
    <w:rPr>
      <w:rFonts w:ascii="Times New Roman" w:hAnsi="Times New Roman" w:cs="Times New Roman"/>
      <w:sz w:val="24"/>
      <w:szCs w:val="24"/>
    </w:rPr>
  </w:style>
  <w:style w:type="paragraph" w:styleId="Subtitle">
    <w:name w:val="Subtitle"/>
    <w:basedOn w:val="Normal"/>
    <w:qFormat/>
    <w:rsid w:val="0048146E"/>
    <w:pPr>
      <w:spacing w:after="60"/>
      <w:jc w:val="center"/>
      <w:outlineLvl w:val="1"/>
    </w:pPr>
    <w:rPr>
      <w:rFonts w:ascii="Arial" w:hAnsi="Arial" w:cs="Arial"/>
    </w:rPr>
  </w:style>
  <w:style w:type="character" w:customStyle="1" w:styleId="CharFmt1">
    <w:name w:val="CharFmt1"/>
    <w:rsid w:val="0048146E"/>
  </w:style>
  <w:style w:type="character" w:customStyle="1" w:styleId="BigBoldHelv">
    <w:name w:val="BigBold Helv"/>
    <w:rsid w:val="0048146E"/>
    <w:rPr>
      <w:rFonts w:ascii="Arial" w:hAnsi="Arial" w:cs="Arial"/>
      <w:b/>
      <w:bCs/>
      <w:color w:val="000000"/>
      <w:spacing w:val="0"/>
      <w:sz w:val="20"/>
      <w:szCs w:val="20"/>
      <w:u w:val="none"/>
      <w:vertAlign w:val="baseline"/>
    </w:rPr>
  </w:style>
  <w:style w:type="character" w:customStyle="1" w:styleId="CharFmt2">
    <w:name w:val="CharFmt2"/>
    <w:rsid w:val="0048146E"/>
    <w:rPr>
      <w:rFonts w:ascii="Arial" w:hAnsi="Arial" w:cs="Arial"/>
    </w:rPr>
  </w:style>
  <w:style w:type="character" w:customStyle="1" w:styleId="CharFmt3">
    <w:name w:val="CharFmt3"/>
    <w:rsid w:val="0048146E"/>
    <w:rPr>
      <w:rFonts w:ascii="Times New Roman" w:hAnsi="Times New Roman" w:cs="Times New Roman"/>
      <w:sz w:val="24"/>
      <w:szCs w:val="24"/>
    </w:rPr>
  </w:style>
  <w:style w:type="character" w:customStyle="1" w:styleId="Bold">
    <w:name w:val="Bold"/>
    <w:rsid w:val="0048146E"/>
    <w:rPr>
      <w:b/>
      <w:bCs/>
    </w:rPr>
  </w:style>
  <w:style w:type="character" w:customStyle="1" w:styleId="BoldHelv">
    <w:name w:val="Bold Helv"/>
    <w:rsid w:val="0048146E"/>
    <w:rPr>
      <w:rFonts w:ascii="Arial" w:hAnsi="Arial" w:cs="Arial"/>
      <w:b/>
      <w:bCs/>
    </w:rPr>
  </w:style>
  <w:style w:type="character" w:customStyle="1" w:styleId="CharFmt4">
    <w:name w:val="CharFmt4"/>
    <w:rsid w:val="0048146E"/>
    <w:rPr>
      <w:rFonts w:ascii="Times New Roman" w:hAnsi="Times New Roman" w:cs="Times New Roman"/>
    </w:rPr>
  </w:style>
  <w:style w:type="character" w:customStyle="1" w:styleId="footcomp">
    <w:name w:val="foot: comp."/>
    <w:rsid w:val="0048146E"/>
    <w:rPr>
      <w:rFonts w:ascii="Arial" w:hAnsi="Arial" w:cs="Arial"/>
      <w:b/>
      <w:bCs/>
      <w:i/>
      <w:iCs/>
      <w:color w:val="000000"/>
      <w:spacing w:val="144"/>
      <w:sz w:val="18"/>
      <w:szCs w:val="18"/>
      <w:u w:val="none"/>
      <w:vertAlign w:val="baseline"/>
    </w:rPr>
  </w:style>
  <w:style w:type="character" w:customStyle="1" w:styleId="Hidden">
    <w:name w:val="Hidden"/>
    <w:rsid w:val="0048146E"/>
    <w:rPr>
      <w:rFonts w:ascii="Arial" w:hAnsi="Arial" w:cs="Arial"/>
      <w:color w:val="FFFFFF"/>
      <w:spacing w:val="0"/>
      <w:sz w:val="18"/>
      <w:szCs w:val="18"/>
      <w:u w:val="none"/>
      <w:vertAlign w:val="baseline"/>
    </w:rPr>
  </w:style>
  <w:style w:type="character" w:customStyle="1" w:styleId="Prompt">
    <w:name w:val="Prompt"/>
    <w:rsid w:val="0048146E"/>
    <w:rPr>
      <w:rFonts w:ascii="Courier New" w:hAnsi="Courier New" w:cs="Courier New"/>
      <w:color w:val="000000"/>
      <w:spacing w:val="0"/>
      <w:sz w:val="20"/>
      <w:szCs w:val="20"/>
      <w:u w:val="none"/>
      <w:vertAlign w:val="baseline"/>
    </w:rPr>
  </w:style>
  <w:style w:type="character" w:customStyle="1" w:styleId="AllCaps">
    <w:name w:val="AllCaps"/>
    <w:rsid w:val="0048146E"/>
    <w:rPr>
      <w:caps/>
    </w:rPr>
  </w:style>
  <w:style w:type="character" w:customStyle="1" w:styleId="Unbold">
    <w:name w:val="Unbold"/>
    <w:rsid w:val="0048146E"/>
  </w:style>
  <w:style w:type="character" w:customStyle="1" w:styleId="IndexHdr">
    <w:name w:val="Index Hdr"/>
    <w:rsid w:val="0048146E"/>
    <w:rPr>
      <w:rFonts w:ascii="Arial" w:hAnsi="Arial" w:cs="Arial"/>
      <w:b/>
      <w:bCs/>
      <w:smallCaps/>
      <w:color w:val="000000"/>
      <w:spacing w:val="0"/>
      <w:sz w:val="24"/>
      <w:szCs w:val="24"/>
      <w:u w:val="none"/>
      <w:vertAlign w:val="baseline"/>
    </w:rPr>
  </w:style>
  <w:style w:type="character" w:customStyle="1" w:styleId="Cross-Ref">
    <w:name w:val="Cross-Ref"/>
    <w:rsid w:val="0048146E"/>
    <w:rPr>
      <w:color w:val="0000FF"/>
      <w:u w:val="none"/>
    </w:rPr>
  </w:style>
  <w:style w:type="character" w:styleId="Emphasis">
    <w:name w:val="Emphasis"/>
    <w:basedOn w:val="DefaultParagraphFont"/>
    <w:qFormat/>
    <w:rsid w:val="0048146E"/>
    <w:rPr>
      <w:i/>
      <w:iCs/>
    </w:rPr>
  </w:style>
  <w:style w:type="character" w:customStyle="1" w:styleId="Example1">
    <w:name w:val="Example1"/>
    <w:rsid w:val="0048146E"/>
    <w:rPr>
      <w:rFonts w:ascii="Helvetica" w:hAnsi="Helvetica" w:cs="Helvetica"/>
      <w:b/>
      <w:bCs/>
      <w:i/>
      <w:iCs/>
      <w:color w:val="000000"/>
      <w:spacing w:val="0"/>
      <w:w w:val="100"/>
      <w:sz w:val="18"/>
      <w:szCs w:val="18"/>
      <w:u w:val="none"/>
      <w:vertAlign w:val="baseline"/>
      <w:lang w:val="en-US"/>
    </w:rPr>
  </w:style>
  <w:style w:type="character" w:customStyle="1" w:styleId="FmDenominator">
    <w:name w:val="FmDenominator"/>
    <w:rsid w:val="0048146E"/>
    <w:rPr>
      <w:sz w:val="14"/>
      <w:szCs w:val="14"/>
      <w:u w:val="none"/>
      <w:vertAlign w:val="subscript"/>
    </w:rPr>
  </w:style>
  <w:style w:type="character" w:customStyle="1" w:styleId="FmDingbats">
    <w:name w:val="FmDingbats"/>
    <w:rsid w:val="0048146E"/>
    <w:rPr>
      <w:rFonts w:ascii="ZapfDingbats" w:hAnsi="ZapfDingbats" w:cs="ZapfDingbats"/>
    </w:rPr>
  </w:style>
  <w:style w:type="character" w:customStyle="1" w:styleId="FmNumerator">
    <w:name w:val="FmNumerator"/>
    <w:rsid w:val="0048146E"/>
    <w:rPr>
      <w:rFonts w:ascii="Times" w:hAnsi="Times" w:cs="Times"/>
      <w:sz w:val="14"/>
      <w:szCs w:val="14"/>
      <w:u w:val="none"/>
      <w:vertAlign w:val="superscript"/>
    </w:rPr>
  </w:style>
  <w:style w:type="character" w:customStyle="1" w:styleId="Overline">
    <w:name w:val="Overline"/>
    <w:rsid w:val="0048146E"/>
  </w:style>
  <w:style w:type="character" w:customStyle="1" w:styleId="Plain">
    <w:name w:val="Plain"/>
    <w:rsid w:val="0048146E"/>
  </w:style>
  <w:style w:type="character" w:customStyle="1" w:styleId="Strikethrough">
    <w:name w:val="Strikethrough"/>
    <w:rsid w:val="0048146E"/>
    <w:rPr>
      <w:strike/>
    </w:rPr>
  </w:style>
  <w:style w:type="character" w:customStyle="1" w:styleId="Subscript">
    <w:name w:val="Subscript"/>
    <w:rsid w:val="0048146E"/>
    <w:rPr>
      <w:u w:val="none"/>
      <w:vertAlign w:val="subscript"/>
    </w:rPr>
  </w:style>
  <w:style w:type="character" w:customStyle="1" w:styleId="Superscript">
    <w:name w:val="Superscript"/>
    <w:rsid w:val="0048146E"/>
    <w:rPr>
      <w:u w:val="none"/>
      <w:vertAlign w:val="superscript"/>
    </w:rPr>
  </w:style>
  <w:style w:type="character" w:customStyle="1" w:styleId="Symbol">
    <w:name w:val="Symbol"/>
    <w:rsid w:val="0048146E"/>
    <w:rPr>
      <w:rFonts w:ascii="Symbol" w:hAnsi="Symbol" w:cs="Symbol"/>
    </w:rPr>
  </w:style>
  <w:style w:type="character" w:customStyle="1" w:styleId="Underline">
    <w:name w:val="Underline"/>
    <w:rsid w:val="0048146E"/>
    <w:rPr>
      <w:u w:val="single"/>
    </w:rPr>
  </w:style>
  <w:style w:type="table" w:styleId="TableGrid">
    <w:name w:val="Table Grid"/>
    <w:basedOn w:val="TableNormal"/>
    <w:rsid w:val="00D3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D31655"/>
    <w:pPr>
      <w:tabs>
        <w:tab w:val="center" w:pos="4320"/>
        <w:tab w:val="right" w:pos="8640"/>
      </w:tabs>
    </w:pPr>
  </w:style>
  <w:style w:type="paragraph" w:styleId="Footer">
    <w:name w:val="footer"/>
    <w:basedOn w:val="Normal"/>
    <w:rsid w:val="00D31655"/>
    <w:pPr>
      <w:tabs>
        <w:tab w:val="center" w:pos="4320"/>
        <w:tab w:val="right" w:pos="8640"/>
      </w:tabs>
    </w:pPr>
  </w:style>
  <w:style w:type="paragraph" w:styleId="BalloonText">
    <w:name w:val="Balloon Text"/>
    <w:basedOn w:val="Normal"/>
    <w:semiHidden/>
    <w:rsid w:val="00A6528B"/>
    <w:rPr>
      <w:rFonts w:ascii="Tahoma" w:hAnsi="Tahoma" w:cs="Tahoma"/>
      <w:sz w:val="16"/>
      <w:szCs w:val="16"/>
    </w:rPr>
  </w:style>
  <w:style w:type="paragraph" w:styleId="Caption">
    <w:name w:val="caption"/>
    <w:basedOn w:val="Normal"/>
    <w:next w:val="Normal"/>
    <w:unhideWhenUsed/>
    <w:qFormat/>
    <w:rsid w:val="00F50CC9"/>
    <w:pPr>
      <w:spacing w:after="200"/>
    </w:pPr>
    <w:rPr>
      <w:b/>
      <w:bCs/>
      <w:color w:val="4F81BD" w:themeColor="accent1"/>
      <w:sz w:val="18"/>
      <w:szCs w:val="18"/>
    </w:rPr>
  </w:style>
  <w:style w:type="table" w:styleId="TableClassic4">
    <w:name w:val="Table Classic 4"/>
    <w:basedOn w:val="TableNormal"/>
    <w:rsid w:val="000A2D2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4">
    <w:name w:val="Table List 4"/>
    <w:basedOn w:val="TableNormal"/>
    <w:rsid w:val="000A2D2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Grid8">
    <w:name w:val="Table Grid 8"/>
    <w:basedOn w:val="TableNormal"/>
    <w:rsid w:val="000A2D2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DE281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Hyperlink">
    <w:name w:val="Hyperlink"/>
    <w:basedOn w:val="DefaultParagraphFont"/>
    <w:rsid w:val="008E304A"/>
    <w:rPr>
      <w:color w:val="0000FF" w:themeColor="hyperlink"/>
      <w:u w:val="single"/>
    </w:rPr>
  </w:style>
  <w:style w:type="paragraph" w:styleId="Revision">
    <w:name w:val="Revision"/>
    <w:hidden/>
    <w:uiPriority w:val="99"/>
    <w:semiHidden/>
    <w:rsid w:val="00281908"/>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7.bin"/><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3.w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image" Target="media/image16.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image" Target="media/image15.wmf"/><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4E2D8-B077-471A-8EB4-00367D205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79458</TotalTime>
  <Pages>72</Pages>
  <Words>14555</Words>
  <Characters>78649</Characters>
  <Application>Microsoft Office Word</Application>
  <DocSecurity>0</DocSecurity>
  <Lines>655</Lines>
  <Paragraphs>186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93018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Jock Baird</dc:creator>
  <cp:keywords/>
  <dc:description/>
  <cp:lastModifiedBy>tokushig</cp:lastModifiedBy>
  <cp:revision>16</cp:revision>
  <dcterms:created xsi:type="dcterms:W3CDTF">2011-06-16T04:02:00Z</dcterms:created>
  <dcterms:modified xsi:type="dcterms:W3CDTF">2011-09-16T20:40:00Z</dcterms:modified>
</cp:coreProperties>
</file>